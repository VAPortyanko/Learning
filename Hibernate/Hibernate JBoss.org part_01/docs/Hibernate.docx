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7C4D" w:rsidRPr="004A21B9" w:rsidRDefault="00ED7C4D" w:rsidP="00C922A2">
      <w:pPr>
        <w:rPr>
          <w:noProof/>
          <w:lang w:val="en-US"/>
        </w:rPr>
      </w:pPr>
    </w:p>
    <w:p w:rsidR="00A237E5" w:rsidRPr="004A21B9" w:rsidRDefault="00A237E5" w:rsidP="005B4613">
      <w:pPr>
        <w:pStyle w:val="Heading1"/>
        <w:jc w:val="center"/>
        <w:rPr>
          <w:noProof/>
          <w:lang w:val="en-US"/>
        </w:rPr>
      </w:pPr>
      <w:bookmarkStart w:id="0" w:name="_Toc63930699"/>
      <w:r w:rsidRPr="004A21B9">
        <w:rPr>
          <w:noProof/>
          <w:lang w:val="en-US"/>
        </w:rPr>
        <w:t>Оглавление</w:t>
      </w:r>
      <w:bookmarkEnd w:id="0"/>
    </w:p>
    <w:p w:rsidR="00121A05" w:rsidRDefault="009A14FC">
      <w:pPr>
        <w:pStyle w:val="TOC1"/>
        <w:tabs>
          <w:tab w:val="right" w:leader="dot" w:pos="9912"/>
        </w:tabs>
        <w:rPr>
          <w:rFonts w:asciiTheme="minorHAnsi" w:eastAsiaTheme="minorEastAsia" w:hAnsiTheme="minorHAnsi" w:cstheme="minorBidi"/>
          <w:noProof/>
          <w:sz w:val="22"/>
          <w:szCs w:val="22"/>
          <w:lang w:val="en-US" w:eastAsia="en-US"/>
        </w:rPr>
      </w:pPr>
      <w:r w:rsidRPr="004A21B9">
        <w:rPr>
          <w:noProof/>
          <w:lang w:val="en-US"/>
        </w:rPr>
        <w:fldChar w:fldCharType="begin"/>
      </w:r>
      <w:r w:rsidR="00A237E5" w:rsidRPr="004A21B9">
        <w:rPr>
          <w:noProof/>
          <w:lang w:val="en-US"/>
        </w:rPr>
        <w:instrText xml:space="preserve"> TOC \o "1-3" \h \z \u </w:instrText>
      </w:r>
      <w:r w:rsidRPr="004A21B9">
        <w:rPr>
          <w:noProof/>
          <w:lang w:val="en-US"/>
        </w:rPr>
        <w:fldChar w:fldCharType="separate"/>
      </w:r>
      <w:hyperlink w:anchor="_Toc63930699" w:history="1">
        <w:r w:rsidR="00121A05" w:rsidRPr="00045168">
          <w:rPr>
            <w:rStyle w:val="Hyperlink"/>
            <w:noProof/>
            <w:lang w:val="en-US"/>
          </w:rPr>
          <w:t>Оглавление</w:t>
        </w:r>
        <w:r w:rsidR="00121A05">
          <w:rPr>
            <w:noProof/>
            <w:webHidden/>
          </w:rPr>
          <w:tab/>
        </w:r>
        <w:r w:rsidR="00121A05">
          <w:rPr>
            <w:noProof/>
            <w:webHidden/>
          </w:rPr>
          <w:fldChar w:fldCharType="begin"/>
        </w:r>
        <w:r w:rsidR="00121A05">
          <w:rPr>
            <w:noProof/>
            <w:webHidden/>
          </w:rPr>
          <w:instrText xml:space="preserve"> PAGEREF _Toc63930699 \h </w:instrText>
        </w:r>
        <w:r w:rsidR="00121A05">
          <w:rPr>
            <w:noProof/>
            <w:webHidden/>
          </w:rPr>
        </w:r>
        <w:r w:rsidR="00121A05">
          <w:rPr>
            <w:noProof/>
            <w:webHidden/>
          </w:rPr>
          <w:fldChar w:fldCharType="separate"/>
        </w:r>
        <w:r w:rsidR="00121A05">
          <w:rPr>
            <w:noProof/>
            <w:webHidden/>
          </w:rPr>
          <w:t>1</w:t>
        </w:r>
        <w:r w:rsidR="00121A05">
          <w:rPr>
            <w:noProof/>
            <w:webHidden/>
          </w:rPr>
          <w:fldChar w:fldCharType="end"/>
        </w:r>
      </w:hyperlink>
    </w:p>
    <w:p w:rsidR="00121A05" w:rsidRDefault="00C152A2">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3930700" w:history="1">
        <w:r w:rsidR="00121A05" w:rsidRPr="00045168">
          <w:rPr>
            <w:rStyle w:val="Hyperlink"/>
            <w:noProof/>
            <w:lang w:val="en-US"/>
          </w:rPr>
          <w:t>1.</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HIBERNATE</w:t>
        </w:r>
        <w:r w:rsidR="00121A05">
          <w:rPr>
            <w:noProof/>
            <w:webHidden/>
          </w:rPr>
          <w:tab/>
        </w:r>
        <w:r w:rsidR="00121A05">
          <w:rPr>
            <w:noProof/>
            <w:webHidden/>
          </w:rPr>
          <w:fldChar w:fldCharType="begin"/>
        </w:r>
        <w:r w:rsidR="00121A05">
          <w:rPr>
            <w:noProof/>
            <w:webHidden/>
          </w:rPr>
          <w:instrText xml:space="preserve"> PAGEREF _Toc63930700 \h </w:instrText>
        </w:r>
        <w:r w:rsidR="00121A05">
          <w:rPr>
            <w:noProof/>
            <w:webHidden/>
          </w:rPr>
        </w:r>
        <w:r w:rsidR="00121A05">
          <w:rPr>
            <w:noProof/>
            <w:webHidden/>
          </w:rPr>
          <w:fldChar w:fldCharType="separate"/>
        </w:r>
        <w:r w:rsidR="00121A05">
          <w:rPr>
            <w:noProof/>
            <w:webHidden/>
          </w:rPr>
          <w:t>4</w:t>
        </w:r>
        <w:r w:rsidR="00121A05">
          <w:rPr>
            <w:noProof/>
            <w:webHidden/>
          </w:rPr>
          <w:fldChar w:fldCharType="end"/>
        </w:r>
      </w:hyperlink>
    </w:p>
    <w:p w:rsidR="00121A05" w:rsidRDefault="00C152A2">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3930701" w:history="1">
        <w:r w:rsidR="00121A05" w:rsidRPr="00045168">
          <w:rPr>
            <w:rStyle w:val="Hyperlink"/>
            <w:noProof/>
            <w:lang w:val="en-US"/>
          </w:rPr>
          <w:t>2.</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MAPPING TYPES</w:t>
        </w:r>
        <w:r w:rsidR="00121A05">
          <w:rPr>
            <w:noProof/>
            <w:webHidden/>
          </w:rPr>
          <w:tab/>
        </w:r>
        <w:r w:rsidR="00121A05">
          <w:rPr>
            <w:noProof/>
            <w:webHidden/>
          </w:rPr>
          <w:fldChar w:fldCharType="begin"/>
        </w:r>
        <w:r w:rsidR="00121A05">
          <w:rPr>
            <w:noProof/>
            <w:webHidden/>
          </w:rPr>
          <w:instrText xml:space="preserve"> PAGEREF _Toc63930701 \h </w:instrText>
        </w:r>
        <w:r w:rsidR="00121A05">
          <w:rPr>
            <w:noProof/>
            <w:webHidden/>
          </w:rPr>
        </w:r>
        <w:r w:rsidR="00121A05">
          <w:rPr>
            <w:noProof/>
            <w:webHidden/>
          </w:rPr>
          <w:fldChar w:fldCharType="separate"/>
        </w:r>
        <w:r w:rsidR="00121A05">
          <w:rPr>
            <w:noProof/>
            <w:webHidden/>
          </w:rPr>
          <w:t>5</w:t>
        </w:r>
        <w:r w:rsidR="00121A05">
          <w:rPr>
            <w:noProof/>
            <w:webHidden/>
          </w:rPr>
          <w:fldChar w:fldCharType="end"/>
        </w:r>
      </w:hyperlink>
    </w:p>
    <w:p w:rsidR="00121A05" w:rsidRDefault="00C152A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02" w:history="1">
        <w:r w:rsidR="00121A05" w:rsidRPr="00045168">
          <w:rPr>
            <w:rStyle w:val="Hyperlink"/>
            <w:noProof/>
            <w:lang w:val="en-US"/>
          </w:rPr>
          <w:t>2.1.</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VALUE TYPES (BASIC)</w:t>
        </w:r>
        <w:r w:rsidR="00121A05">
          <w:rPr>
            <w:noProof/>
            <w:webHidden/>
          </w:rPr>
          <w:tab/>
        </w:r>
        <w:r w:rsidR="00121A05">
          <w:rPr>
            <w:noProof/>
            <w:webHidden/>
          </w:rPr>
          <w:fldChar w:fldCharType="begin"/>
        </w:r>
        <w:r w:rsidR="00121A05">
          <w:rPr>
            <w:noProof/>
            <w:webHidden/>
          </w:rPr>
          <w:instrText xml:space="preserve"> PAGEREF _Toc63930702 \h </w:instrText>
        </w:r>
        <w:r w:rsidR="00121A05">
          <w:rPr>
            <w:noProof/>
            <w:webHidden/>
          </w:rPr>
        </w:r>
        <w:r w:rsidR="00121A05">
          <w:rPr>
            <w:noProof/>
            <w:webHidden/>
          </w:rPr>
          <w:fldChar w:fldCharType="separate"/>
        </w:r>
        <w:r w:rsidR="00121A05">
          <w:rPr>
            <w:noProof/>
            <w:webHidden/>
          </w:rPr>
          <w:t>5</w:t>
        </w:r>
        <w:r w:rsidR="00121A05">
          <w:rPr>
            <w:noProof/>
            <w:webHidden/>
          </w:rPr>
          <w:fldChar w:fldCharType="end"/>
        </w:r>
      </w:hyperlink>
    </w:p>
    <w:p w:rsidR="00121A05" w:rsidRDefault="00C152A2">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3930703" w:history="1">
        <w:r w:rsidR="00121A05" w:rsidRPr="00045168">
          <w:rPr>
            <w:rStyle w:val="Hyperlink"/>
            <w:noProof/>
            <w:lang w:val="en-US"/>
          </w:rPr>
          <w:t>2.1.1.</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MAPPING ENUMS</w:t>
        </w:r>
        <w:r w:rsidR="00121A05">
          <w:rPr>
            <w:noProof/>
            <w:webHidden/>
          </w:rPr>
          <w:tab/>
        </w:r>
        <w:r w:rsidR="00121A05">
          <w:rPr>
            <w:noProof/>
            <w:webHidden/>
          </w:rPr>
          <w:fldChar w:fldCharType="begin"/>
        </w:r>
        <w:r w:rsidR="00121A05">
          <w:rPr>
            <w:noProof/>
            <w:webHidden/>
          </w:rPr>
          <w:instrText xml:space="preserve"> PAGEREF _Toc63930703 \h </w:instrText>
        </w:r>
        <w:r w:rsidR="00121A05">
          <w:rPr>
            <w:noProof/>
            <w:webHidden/>
          </w:rPr>
        </w:r>
        <w:r w:rsidR="00121A05">
          <w:rPr>
            <w:noProof/>
            <w:webHidden/>
          </w:rPr>
          <w:fldChar w:fldCharType="separate"/>
        </w:r>
        <w:r w:rsidR="00121A05">
          <w:rPr>
            <w:noProof/>
            <w:webHidden/>
          </w:rPr>
          <w:t>7</w:t>
        </w:r>
        <w:r w:rsidR="00121A05">
          <w:rPr>
            <w:noProof/>
            <w:webHidden/>
          </w:rPr>
          <w:fldChar w:fldCharType="end"/>
        </w:r>
      </w:hyperlink>
    </w:p>
    <w:p w:rsidR="00121A05" w:rsidRDefault="00C152A2">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3930704" w:history="1">
        <w:r w:rsidR="00121A05" w:rsidRPr="00045168">
          <w:rPr>
            <w:rStyle w:val="Hyperlink"/>
            <w:noProof/>
            <w:lang w:val="en-US"/>
          </w:rPr>
          <w:t>2.1.2.</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ATTRIBUTE CONVERTOR</w:t>
        </w:r>
        <w:r w:rsidR="00121A05">
          <w:rPr>
            <w:noProof/>
            <w:webHidden/>
          </w:rPr>
          <w:tab/>
        </w:r>
        <w:r w:rsidR="00121A05">
          <w:rPr>
            <w:noProof/>
            <w:webHidden/>
          </w:rPr>
          <w:fldChar w:fldCharType="begin"/>
        </w:r>
        <w:r w:rsidR="00121A05">
          <w:rPr>
            <w:noProof/>
            <w:webHidden/>
          </w:rPr>
          <w:instrText xml:space="preserve"> PAGEREF _Toc63930704 \h </w:instrText>
        </w:r>
        <w:r w:rsidR="00121A05">
          <w:rPr>
            <w:noProof/>
            <w:webHidden/>
          </w:rPr>
        </w:r>
        <w:r w:rsidR="00121A05">
          <w:rPr>
            <w:noProof/>
            <w:webHidden/>
          </w:rPr>
          <w:fldChar w:fldCharType="separate"/>
        </w:r>
        <w:r w:rsidR="00121A05">
          <w:rPr>
            <w:noProof/>
            <w:webHidden/>
          </w:rPr>
          <w:t>8</w:t>
        </w:r>
        <w:r w:rsidR="00121A05">
          <w:rPr>
            <w:noProof/>
            <w:webHidden/>
          </w:rPr>
          <w:fldChar w:fldCharType="end"/>
        </w:r>
      </w:hyperlink>
    </w:p>
    <w:p w:rsidR="00121A05" w:rsidRDefault="00C152A2">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3930705" w:history="1">
        <w:r w:rsidR="00121A05" w:rsidRPr="00045168">
          <w:rPr>
            <w:rStyle w:val="Hyperlink"/>
            <w:noProof/>
            <w:lang w:val="en-US"/>
          </w:rPr>
          <w:t>2.1.3.</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MAPPING LARGE OBJECTS (LOB)</w:t>
        </w:r>
        <w:r w:rsidR="00121A05">
          <w:rPr>
            <w:noProof/>
            <w:webHidden/>
          </w:rPr>
          <w:tab/>
        </w:r>
        <w:r w:rsidR="00121A05">
          <w:rPr>
            <w:noProof/>
            <w:webHidden/>
          </w:rPr>
          <w:fldChar w:fldCharType="begin"/>
        </w:r>
        <w:r w:rsidR="00121A05">
          <w:rPr>
            <w:noProof/>
            <w:webHidden/>
          </w:rPr>
          <w:instrText xml:space="preserve"> PAGEREF _Toc63930705 \h </w:instrText>
        </w:r>
        <w:r w:rsidR="00121A05">
          <w:rPr>
            <w:noProof/>
            <w:webHidden/>
          </w:rPr>
        </w:r>
        <w:r w:rsidR="00121A05">
          <w:rPr>
            <w:noProof/>
            <w:webHidden/>
          </w:rPr>
          <w:fldChar w:fldCharType="separate"/>
        </w:r>
        <w:r w:rsidR="00121A05">
          <w:rPr>
            <w:noProof/>
            <w:webHidden/>
          </w:rPr>
          <w:t>8</w:t>
        </w:r>
        <w:r w:rsidR="00121A05">
          <w:rPr>
            <w:noProof/>
            <w:webHidden/>
          </w:rPr>
          <w:fldChar w:fldCharType="end"/>
        </w:r>
      </w:hyperlink>
    </w:p>
    <w:p w:rsidR="00121A05" w:rsidRDefault="00C152A2">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3930706" w:history="1">
        <w:r w:rsidR="00121A05" w:rsidRPr="00045168">
          <w:rPr>
            <w:rStyle w:val="Hyperlink"/>
            <w:noProof/>
            <w:lang w:val="en-US"/>
          </w:rPr>
          <w:t>2.1.4.</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MAPPING NATIONALIZED CHARACTER DATA</w:t>
        </w:r>
        <w:r w:rsidR="00121A05">
          <w:rPr>
            <w:noProof/>
            <w:webHidden/>
          </w:rPr>
          <w:tab/>
        </w:r>
        <w:r w:rsidR="00121A05">
          <w:rPr>
            <w:noProof/>
            <w:webHidden/>
          </w:rPr>
          <w:fldChar w:fldCharType="begin"/>
        </w:r>
        <w:r w:rsidR="00121A05">
          <w:rPr>
            <w:noProof/>
            <w:webHidden/>
          </w:rPr>
          <w:instrText xml:space="preserve"> PAGEREF _Toc63930706 \h </w:instrText>
        </w:r>
        <w:r w:rsidR="00121A05">
          <w:rPr>
            <w:noProof/>
            <w:webHidden/>
          </w:rPr>
        </w:r>
        <w:r w:rsidR="00121A05">
          <w:rPr>
            <w:noProof/>
            <w:webHidden/>
          </w:rPr>
          <w:fldChar w:fldCharType="separate"/>
        </w:r>
        <w:r w:rsidR="00121A05">
          <w:rPr>
            <w:noProof/>
            <w:webHidden/>
          </w:rPr>
          <w:t>8</w:t>
        </w:r>
        <w:r w:rsidR="00121A05">
          <w:rPr>
            <w:noProof/>
            <w:webHidden/>
          </w:rPr>
          <w:fldChar w:fldCharType="end"/>
        </w:r>
      </w:hyperlink>
    </w:p>
    <w:p w:rsidR="00121A05" w:rsidRDefault="00C152A2">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3930707" w:history="1">
        <w:r w:rsidR="00121A05" w:rsidRPr="00045168">
          <w:rPr>
            <w:rStyle w:val="Hyperlink"/>
            <w:noProof/>
            <w:lang w:val="en-US"/>
          </w:rPr>
          <w:t>2.1.5.</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MAPPING UUID VALUES</w:t>
        </w:r>
        <w:r w:rsidR="00121A05">
          <w:rPr>
            <w:noProof/>
            <w:webHidden/>
          </w:rPr>
          <w:tab/>
        </w:r>
        <w:r w:rsidR="00121A05">
          <w:rPr>
            <w:noProof/>
            <w:webHidden/>
          </w:rPr>
          <w:fldChar w:fldCharType="begin"/>
        </w:r>
        <w:r w:rsidR="00121A05">
          <w:rPr>
            <w:noProof/>
            <w:webHidden/>
          </w:rPr>
          <w:instrText xml:space="preserve"> PAGEREF _Toc63930707 \h </w:instrText>
        </w:r>
        <w:r w:rsidR="00121A05">
          <w:rPr>
            <w:noProof/>
            <w:webHidden/>
          </w:rPr>
        </w:r>
        <w:r w:rsidR="00121A05">
          <w:rPr>
            <w:noProof/>
            <w:webHidden/>
          </w:rPr>
          <w:fldChar w:fldCharType="separate"/>
        </w:r>
        <w:r w:rsidR="00121A05">
          <w:rPr>
            <w:noProof/>
            <w:webHidden/>
          </w:rPr>
          <w:t>9</w:t>
        </w:r>
        <w:r w:rsidR="00121A05">
          <w:rPr>
            <w:noProof/>
            <w:webHidden/>
          </w:rPr>
          <w:fldChar w:fldCharType="end"/>
        </w:r>
      </w:hyperlink>
    </w:p>
    <w:p w:rsidR="00121A05" w:rsidRDefault="00C152A2">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3930708" w:history="1">
        <w:r w:rsidR="00121A05" w:rsidRPr="00045168">
          <w:rPr>
            <w:rStyle w:val="Hyperlink"/>
            <w:noProof/>
            <w:lang w:val="en-US"/>
          </w:rPr>
          <w:t>2.1.6.</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MAPPING DATA/TIME VALUES</w:t>
        </w:r>
        <w:r w:rsidR="00121A05">
          <w:rPr>
            <w:noProof/>
            <w:webHidden/>
          </w:rPr>
          <w:tab/>
        </w:r>
        <w:r w:rsidR="00121A05">
          <w:rPr>
            <w:noProof/>
            <w:webHidden/>
          </w:rPr>
          <w:fldChar w:fldCharType="begin"/>
        </w:r>
        <w:r w:rsidR="00121A05">
          <w:rPr>
            <w:noProof/>
            <w:webHidden/>
          </w:rPr>
          <w:instrText xml:space="preserve"> PAGEREF _Toc63930708 \h </w:instrText>
        </w:r>
        <w:r w:rsidR="00121A05">
          <w:rPr>
            <w:noProof/>
            <w:webHidden/>
          </w:rPr>
        </w:r>
        <w:r w:rsidR="00121A05">
          <w:rPr>
            <w:noProof/>
            <w:webHidden/>
          </w:rPr>
          <w:fldChar w:fldCharType="separate"/>
        </w:r>
        <w:r w:rsidR="00121A05">
          <w:rPr>
            <w:noProof/>
            <w:webHidden/>
          </w:rPr>
          <w:t>9</w:t>
        </w:r>
        <w:r w:rsidR="00121A05">
          <w:rPr>
            <w:noProof/>
            <w:webHidden/>
          </w:rPr>
          <w:fldChar w:fldCharType="end"/>
        </w:r>
      </w:hyperlink>
    </w:p>
    <w:p w:rsidR="00121A05" w:rsidRDefault="00C152A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09" w:history="1">
        <w:r w:rsidR="00121A05" w:rsidRPr="00045168">
          <w:rPr>
            <w:rStyle w:val="Hyperlink"/>
            <w:noProof/>
            <w:lang w:val="en-US"/>
          </w:rPr>
          <w:t>2.2.</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VALUE TYPES (EMBEDDABLE)</w:t>
        </w:r>
        <w:r w:rsidR="00121A05">
          <w:rPr>
            <w:noProof/>
            <w:webHidden/>
          </w:rPr>
          <w:tab/>
        </w:r>
        <w:r w:rsidR="00121A05">
          <w:rPr>
            <w:noProof/>
            <w:webHidden/>
          </w:rPr>
          <w:fldChar w:fldCharType="begin"/>
        </w:r>
        <w:r w:rsidR="00121A05">
          <w:rPr>
            <w:noProof/>
            <w:webHidden/>
          </w:rPr>
          <w:instrText xml:space="preserve"> PAGEREF _Toc63930709 \h </w:instrText>
        </w:r>
        <w:r w:rsidR="00121A05">
          <w:rPr>
            <w:noProof/>
            <w:webHidden/>
          </w:rPr>
        </w:r>
        <w:r w:rsidR="00121A05">
          <w:rPr>
            <w:noProof/>
            <w:webHidden/>
          </w:rPr>
          <w:fldChar w:fldCharType="separate"/>
        </w:r>
        <w:r w:rsidR="00121A05">
          <w:rPr>
            <w:noProof/>
            <w:webHidden/>
          </w:rPr>
          <w:t>9</w:t>
        </w:r>
        <w:r w:rsidR="00121A05">
          <w:rPr>
            <w:noProof/>
            <w:webHidden/>
          </w:rPr>
          <w:fldChar w:fldCharType="end"/>
        </w:r>
      </w:hyperlink>
    </w:p>
    <w:p w:rsidR="00121A05" w:rsidRDefault="00C152A2">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3930710" w:history="1">
        <w:r w:rsidR="00121A05" w:rsidRPr="00045168">
          <w:rPr>
            <w:rStyle w:val="Hyperlink"/>
            <w:noProof/>
            <w:lang w:val="en-US"/>
          </w:rPr>
          <w:t>3.</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ENTITY TYPES</w:t>
        </w:r>
        <w:r w:rsidR="00121A05">
          <w:rPr>
            <w:noProof/>
            <w:webHidden/>
          </w:rPr>
          <w:tab/>
        </w:r>
        <w:r w:rsidR="00121A05">
          <w:rPr>
            <w:noProof/>
            <w:webHidden/>
          </w:rPr>
          <w:fldChar w:fldCharType="begin"/>
        </w:r>
        <w:r w:rsidR="00121A05">
          <w:rPr>
            <w:noProof/>
            <w:webHidden/>
          </w:rPr>
          <w:instrText xml:space="preserve"> PAGEREF _Toc63930710 \h </w:instrText>
        </w:r>
        <w:r w:rsidR="00121A05">
          <w:rPr>
            <w:noProof/>
            <w:webHidden/>
          </w:rPr>
        </w:r>
        <w:r w:rsidR="00121A05">
          <w:rPr>
            <w:noProof/>
            <w:webHidden/>
          </w:rPr>
          <w:fldChar w:fldCharType="separate"/>
        </w:r>
        <w:r w:rsidR="00121A05">
          <w:rPr>
            <w:noProof/>
            <w:webHidden/>
          </w:rPr>
          <w:t>10</w:t>
        </w:r>
        <w:r w:rsidR="00121A05">
          <w:rPr>
            <w:noProof/>
            <w:webHidden/>
          </w:rPr>
          <w:fldChar w:fldCharType="end"/>
        </w:r>
      </w:hyperlink>
    </w:p>
    <w:p w:rsidR="00121A05" w:rsidRDefault="00C152A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11" w:history="1">
        <w:r w:rsidR="00121A05" w:rsidRPr="00045168">
          <w:rPr>
            <w:rStyle w:val="Hyperlink"/>
            <w:noProof/>
            <w:lang w:val="en-US"/>
          </w:rPr>
          <w:t>3.1.</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Implementing equals() and hashCode()</w:t>
        </w:r>
        <w:r w:rsidR="00121A05">
          <w:rPr>
            <w:noProof/>
            <w:webHidden/>
          </w:rPr>
          <w:tab/>
        </w:r>
        <w:r w:rsidR="00121A05">
          <w:rPr>
            <w:noProof/>
            <w:webHidden/>
          </w:rPr>
          <w:fldChar w:fldCharType="begin"/>
        </w:r>
        <w:r w:rsidR="00121A05">
          <w:rPr>
            <w:noProof/>
            <w:webHidden/>
          </w:rPr>
          <w:instrText xml:space="preserve"> PAGEREF _Toc63930711 \h </w:instrText>
        </w:r>
        <w:r w:rsidR="00121A05">
          <w:rPr>
            <w:noProof/>
            <w:webHidden/>
          </w:rPr>
        </w:r>
        <w:r w:rsidR="00121A05">
          <w:rPr>
            <w:noProof/>
            <w:webHidden/>
          </w:rPr>
          <w:fldChar w:fldCharType="separate"/>
        </w:r>
        <w:r w:rsidR="00121A05">
          <w:rPr>
            <w:noProof/>
            <w:webHidden/>
          </w:rPr>
          <w:t>11</w:t>
        </w:r>
        <w:r w:rsidR="00121A05">
          <w:rPr>
            <w:noProof/>
            <w:webHidden/>
          </w:rPr>
          <w:fldChar w:fldCharType="end"/>
        </w:r>
      </w:hyperlink>
    </w:p>
    <w:p w:rsidR="00121A05" w:rsidRDefault="00C152A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12" w:history="1">
        <w:r w:rsidR="00121A05" w:rsidRPr="00045168">
          <w:rPr>
            <w:rStyle w:val="Hyperlink"/>
            <w:noProof/>
            <w:lang w:val="en-US"/>
          </w:rPr>
          <w:t>3.2.</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Mapping the entity to a SQL query</w:t>
        </w:r>
        <w:r w:rsidR="00121A05">
          <w:rPr>
            <w:noProof/>
            <w:webHidden/>
          </w:rPr>
          <w:tab/>
        </w:r>
        <w:r w:rsidR="00121A05">
          <w:rPr>
            <w:noProof/>
            <w:webHidden/>
          </w:rPr>
          <w:fldChar w:fldCharType="begin"/>
        </w:r>
        <w:r w:rsidR="00121A05">
          <w:rPr>
            <w:noProof/>
            <w:webHidden/>
          </w:rPr>
          <w:instrText xml:space="preserve"> PAGEREF _Toc63930712 \h </w:instrText>
        </w:r>
        <w:r w:rsidR="00121A05">
          <w:rPr>
            <w:noProof/>
            <w:webHidden/>
          </w:rPr>
        </w:r>
        <w:r w:rsidR="00121A05">
          <w:rPr>
            <w:noProof/>
            <w:webHidden/>
          </w:rPr>
          <w:fldChar w:fldCharType="separate"/>
        </w:r>
        <w:r w:rsidR="00121A05">
          <w:rPr>
            <w:noProof/>
            <w:webHidden/>
          </w:rPr>
          <w:t>11</w:t>
        </w:r>
        <w:r w:rsidR="00121A05">
          <w:rPr>
            <w:noProof/>
            <w:webHidden/>
          </w:rPr>
          <w:fldChar w:fldCharType="end"/>
        </w:r>
      </w:hyperlink>
    </w:p>
    <w:p w:rsidR="00121A05" w:rsidRDefault="00C152A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13" w:history="1">
        <w:r w:rsidR="00121A05" w:rsidRPr="00045168">
          <w:rPr>
            <w:rStyle w:val="Hyperlink"/>
            <w:noProof/>
            <w:lang w:val="en-US"/>
          </w:rPr>
          <w:t>3.3.</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Definea custom entity proxy</w:t>
        </w:r>
        <w:r w:rsidR="00121A05">
          <w:rPr>
            <w:noProof/>
            <w:webHidden/>
          </w:rPr>
          <w:tab/>
        </w:r>
        <w:r w:rsidR="00121A05">
          <w:rPr>
            <w:noProof/>
            <w:webHidden/>
          </w:rPr>
          <w:fldChar w:fldCharType="begin"/>
        </w:r>
        <w:r w:rsidR="00121A05">
          <w:rPr>
            <w:noProof/>
            <w:webHidden/>
          </w:rPr>
          <w:instrText xml:space="preserve"> PAGEREF _Toc63930713 \h </w:instrText>
        </w:r>
        <w:r w:rsidR="00121A05">
          <w:rPr>
            <w:noProof/>
            <w:webHidden/>
          </w:rPr>
        </w:r>
        <w:r w:rsidR="00121A05">
          <w:rPr>
            <w:noProof/>
            <w:webHidden/>
          </w:rPr>
          <w:fldChar w:fldCharType="separate"/>
        </w:r>
        <w:r w:rsidR="00121A05">
          <w:rPr>
            <w:noProof/>
            <w:webHidden/>
          </w:rPr>
          <w:t>11</w:t>
        </w:r>
        <w:r w:rsidR="00121A05">
          <w:rPr>
            <w:noProof/>
            <w:webHidden/>
          </w:rPr>
          <w:fldChar w:fldCharType="end"/>
        </w:r>
      </w:hyperlink>
    </w:p>
    <w:p w:rsidR="00121A05" w:rsidRDefault="00C152A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14" w:history="1">
        <w:r w:rsidR="00121A05" w:rsidRPr="00045168">
          <w:rPr>
            <w:rStyle w:val="Hyperlink"/>
            <w:noProof/>
            <w:lang w:val="en-US"/>
          </w:rPr>
          <w:t>3.4.</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Define a custom entity persister</w:t>
        </w:r>
        <w:r w:rsidR="00121A05">
          <w:rPr>
            <w:noProof/>
            <w:webHidden/>
          </w:rPr>
          <w:tab/>
        </w:r>
        <w:r w:rsidR="00121A05">
          <w:rPr>
            <w:noProof/>
            <w:webHidden/>
          </w:rPr>
          <w:fldChar w:fldCharType="begin"/>
        </w:r>
        <w:r w:rsidR="00121A05">
          <w:rPr>
            <w:noProof/>
            <w:webHidden/>
          </w:rPr>
          <w:instrText xml:space="preserve"> PAGEREF _Toc63930714 \h </w:instrText>
        </w:r>
        <w:r w:rsidR="00121A05">
          <w:rPr>
            <w:noProof/>
            <w:webHidden/>
          </w:rPr>
        </w:r>
        <w:r w:rsidR="00121A05">
          <w:rPr>
            <w:noProof/>
            <w:webHidden/>
          </w:rPr>
          <w:fldChar w:fldCharType="separate"/>
        </w:r>
        <w:r w:rsidR="00121A05">
          <w:rPr>
            <w:noProof/>
            <w:webHidden/>
          </w:rPr>
          <w:t>11</w:t>
        </w:r>
        <w:r w:rsidR="00121A05">
          <w:rPr>
            <w:noProof/>
            <w:webHidden/>
          </w:rPr>
          <w:fldChar w:fldCharType="end"/>
        </w:r>
      </w:hyperlink>
    </w:p>
    <w:p w:rsidR="00121A05" w:rsidRDefault="00C152A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15" w:history="1">
        <w:r w:rsidR="00121A05" w:rsidRPr="00045168">
          <w:rPr>
            <w:rStyle w:val="Hyperlink"/>
            <w:noProof/>
            <w:lang w:val="en-US"/>
          </w:rPr>
          <w:t>3.5.</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Access strategies</w:t>
        </w:r>
        <w:r w:rsidR="00121A05">
          <w:rPr>
            <w:noProof/>
            <w:webHidden/>
          </w:rPr>
          <w:tab/>
        </w:r>
        <w:r w:rsidR="00121A05">
          <w:rPr>
            <w:noProof/>
            <w:webHidden/>
          </w:rPr>
          <w:fldChar w:fldCharType="begin"/>
        </w:r>
        <w:r w:rsidR="00121A05">
          <w:rPr>
            <w:noProof/>
            <w:webHidden/>
          </w:rPr>
          <w:instrText xml:space="preserve"> PAGEREF _Toc63930715 \h </w:instrText>
        </w:r>
        <w:r w:rsidR="00121A05">
          <w:rPr>
            <w:noProof/>
            <w:webHidden/>
          </w:rPr>
        </w:r>
        <w:r w:rsidR="00121A05">
          <w:rPr>
            <w:noProof/>
            <w:webHidden/>
          </w:rPr>
          <w:fldChar w:fldCharType="separate"/>
        </w:r>
        <w:r w:rsidR="00121A05">
          <w:rPr>
            <w:noProof/>
            <w:webHidden/>
          </w:rPr>
          <w:t>11</w:t>
        </w:r>
        <w:r w:rsidR="00121A05">
          <w:rPr>
            <w:noProof/>
            <w:webHidden/>
          </w:rPr>
          <w:fldChar w:fldCharType="end"/>
        </w:r>
      </w:hyperlink>
    </w:p>
    <w:p w:rsidR="00121A05" w:rsidRDefault="00C152A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16" w:history="1">
        <w:r w:rsidR="00121A05" w:rsidRPr="00045168">
          <w:rPr>
            <w:rStyle w:val="Hyperlink"/>
            <w:noProof/>
            <w:lang w:val="en-US"/>
          </w:rPr>
          <w:t>3.6.</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Identifiers</w:t>
        </w:r>
        <w:r w:rsidR="00121A05">
          <w:rPr>
            <w:noProof/>
            <w:webHidden/>
          </w:rPr>
          <w:tab/>
        </w:r>
        <w:r w:rsidR="00121A05">
          <w:rPr>
            <w:noProof/>
            <w:webHidden/>
          </w:rPr>
          <w:fldChar w:fldCharType="begin"/>
        </w:r>
        <w:r w:rsidR="00121A05">
          <w:rPr>
            <w:noProof/>
            <w:webHidden/>
          </w:rPr>
          <w:instrText xml:space="preserve"> PAGEREF _Toc63930716 \h </w:instrText>
        </w:r>
        <w:r w:rsidR="00121A05">
          <w:rPr>
            <w:noProof/>
            <w:webHidden/>
          </w:rPr>
        </w:r>
        <w:r w:rsidR="00121A05">
          <w:rPr>
            <w:noProof/>
            <w:webHidden/>
          </w:rPr>
          <w:fldChar w:fldCharType="separate"/>
        </w:r>
        <w:r w:rsidR="00121A05">
          <w:rPr>
            <w:noProof/>
            <w:webHidden/>
          </w:rPr>
          <w:t>12</w:t>
        </w:r>
        <w:r w:rsidR="00121A05">
          <w:rPr>
            <w:noProof/>
            <w:webHidden/>
          </w:rPr>
          <w:fldChar w:fldCharType="end"/>
        </w:r>
      </w:hyperlink>
    </w:p>
    <w:p w:rsidR="00121A05" w:rsidRDefault="00C152A2">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3930717" w:history="1">
        <w:r w:rsidR="00121A05" w:rsidRPr="00045168">
          <w:rPr>
            <w:rStyle w:val="Hyperlink"/>
            <w:noProof/>
            <w:lang w:val="en-US"/>
          </w:rPr>
          <w:t>3.6.1.</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Simple identifiers</w:t>
        </w:r>
        <w:r w:rsidR="00121A05">
          <w:rPr>
            <w:noProof/>
            <w:webHidden/>
          </w:rPr>
          <w:tab/>
        </w:r>
        <w:r w:rsidR="00121A05">
          <w:rPr>
            <w:noProof/>
            <w:webHidden/>
          </w:rPr>
          <w:fldChar w:fldCharType="begin"/>
        </w:r>
        <w:r w:rsidR="00121A05">
          <w:rPr>
            <w:noProof/>
            <w:webHidden/>
          </w:rPr>
          <w:instrText xml:space="preserve"> PAGEREF _Toc63930717 \h </w:instrText>
        </w:r>
        <w:r w:rsidR="00121A05">
          <w:rPr>
            <w:noProof/>
            <w:webHidden/>
          </w:rPr>
        </w:r>
        <w:r w:rsidR="00121A05">
          <w:rPr>
            <w:noProof/>
            <w:webHidden/>
          </w:rPr>
          <w:fldChar w:fldCharType="separate"/>
        </w:r>
        <w:r w:rsidR="00121A05">
          <w:rPr>
            <w:noProof/>
            <w:webHidden/>
          </w:rPr>
          <w:t>12</w:t>
        </w:r>
        <w:r w:rsidR="00121A05">
          <w:rPr>
            <w:noProof/>
            <w:webHidden/>
          </w:rPr>
          <w:fldChar w:fldCharType="end"/>
        </w:r>
      </w:hyperlink>
    </w:p>
    <w:p w:rsidR="00121A05" w:rsidRDefault="00C152A2">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3930718" w:history="1">
        <w:r w:rsidR="00121A05" w:rsidRPr="00045168">
          <w:rPr>
            <w:rStyle w:val="Hyperlink"/>
            <w:noProof/>
            <w:lang w:val="en-US"/>
          </w:rPr>
          <w:t>3.6.2.</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Compositeidentifiers</w:t>
        </w:r>
        <w:r w:rsidR="00121A05">
          <w:rPr>
            <w:noProof/>
            <w:webHidden/>
          </w:rPr>
          <w:tab/>
        </w:r>
        <w:r w:rsidR="00121A05">
          <w:rPr>
            <w:noProof/>
            <w:webHidden/>
          </w:rPr>
          <w:fldChar w:fldCharType="begin"/>
        </w:r>
        <w:r w:rsidR="00121A05">
          <w:rPr>
            <w:noProof/>
            <w:webHidden/>
          </w:rPr>
          <w:instrText xml:space="preserve"> PAGEREF _Toc63930718 \h </w:instrText>
        </w:r>
        <w:r w:rsidR="00121A05">
          <w:rPr>
            <w:noProof/>
            <w:webHidden/>
          </w:rPr>
        </w:r>
        <w:r w:rsidR="00121A05">
          <w:rPr>
            <w:noProof/>
            <w:webHidden/>
          </w:rPr>
          <w:fldChar w:fldCharType="separate"/>
        </w:r>
        <w:r w:rsidR="00121A05">
          <w:rPr>
            <w:noProof/>
            <w:webHidden/>
          </w:rPr>
          <w:t>12</w:t>
        </w:r>
        <w:r w:rsidR="00121A05">
          <w:rPr>
            <w:noProof/>
            <w:webHidden/>
          </w:rPr>
          <w:fldChar w:fldCharType="end"/>
        </w:r>
      </w:hyperlink>
    </w:p>
    <w:p w:rsidR="00121A05" w:rsidRDefault="00C152A2">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3930719" w:history="1">
        <w:r w:rsidR="00121A05" w:rsidRPr="00045168">
          <w:rPr>
            <w:rStyle w:val="Hyperlink"/>
            <w:noProof/>
            <w:lang w:val="en-US"/>
          </w:rPr>
          <w:t>3.6.3.</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Derivedidentifiers</w:t>
        </w:r>
        <w:r w:rsidR="00121A05">
          <w:rPr>
            <w:noProof/>
            <w:webHidden/>
          </w:rPr>
          <w:tab/>
        </w:r>
        <w:r w:rsidR="00121A05">
          <w:rPr>
            <w:noProof/>
            <w:webHidden/>
          </w:rPr>
          <w:fldChar w:fldCharType="begin"/>
        </w:r>
        <w:r w:rsidR="00121A05">
          <w:rPr>
            <w:noProof/>
            <w:webHidden/>
          </w:rPr>
          <w:instrText xml:space="preserve"> PAGEREF _Toc63930719 \h </w:instrText>
        </w:r>
        <w:r w:rsidR="00121A05">
          <w:rPr>
            <w:noProof/>
            <w:webHidden/>
          </w:rPr>
        </w:r>
        <w:r w:rsidR="00121A05">
          <w:rPr>
            <w:noProof/>
            <w:webHidden/>
          </w:rPr>
          <w:fldChar w:fldCharType="separate"/>
        </w:r>
        <w:r w:rsidR="00121A05">
          <w:rPr>
            <w:noProof/>
            <w:webHidden/>
          </w:rPr>
          <w:t>13</w:t>
        </w:r>
        <w:r w:rsidR="00121A05">
          <w:rPr>
            <w:noProof/>
            <w:webHidden/>
          </w:rPr>
          <w:fldChar w:fldCharType="end"/>
        </w:r>
      </w:hyperlink>
    </w:p>
    <w:p w:rsidR="00121A05" w:rsidRDefault="00C152A2">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3930720" w:history="1">
        <w:r w:rsidR="00121A05" w:rsidRPr="00045168">
          <w:rPr>
            <w:rStyle w:val="Hyperlink"/>
            <w:noProof/>
            <w:lang w:val="en-US"/>
          </w:rPr>
          <w:t>3.6.4.</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@RowId</w:t>
        </w:r>
        <w:r w:rsidR="00121A05">
          <w:rPr>
            <w:noProof/>
            <w:webHidden/>
          </w:rPr>
          <w:tab/>
        </w:r>
        <w:r w:rsidR="00121A05">
          <w:rPr>
            <w:noProof/>
            <w:webHidden/>
          </w:rPr>
          <w:fldChar w:fldCharType="begin"/>
        </w:r>
        <w:r w:rsidR="00121A05">
          <w:rPr>
            <w:noProof/>
            <w:webHidden/>
          </w:rPr>
          <w:instrText xml:space="preserve"> PAGEREF _Toc63930720 \h </w:instrText>
        </w:r>
        <w:r w:rsidR="00121A05">
          <w:rPr>
            <w:noProof/>
            <w:webHidden/>
          </w:rPr>
        </w:r>
        <w:r w:rsidR="00121A05">
          <w:rPr>
            <w:noProof/>
            <w:webHidden/>
          </w:rPr>
          <w:fldChar w:fldCharType="separate"/>
        </w:r>
        <w:r w:rsidR="00121A05">
          <w:rPr>
            <w:noProof/>
            <w:webHidden/>
          </w:rPr>
          <w:t>13</w:t>
        </w:r>
        <w:r w:rsidR="00121A05">
          <w:rPr>
            <w:noProof/>
            <w:webHidden/>
          </w:rPr>
          <w:fldChar w:fldCharType="end"/>
        </w:r>
      </w:hyperlink>
    </w:p>
    <w:p w:rsidR="00121A05" w:rsidRDefault="00C152A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21" w:history="1">
        <w:r w:rsidR="00121A05" w:rsidRPr="00045168">
          <w:rPr>
            <w:rStyle w:val="Hyperlink"/>
            <w:noProof/>
            <w:lang w:val="en-US"/>
          </w:rPr>
          <w:t>3.7.</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Generated identifier values</w:t>
        </w:r>
        <w:r w:rsidR="00121A05">
          <w:rPr>
            <w:noProof/>
            <w:webHidden/>
          </w:rPr>
          <w:tab/>
        </w:r>
        <w:r w:rsidR="00121A05">
          <w:rPr>
            <w:noProof/>
            <w:webHidden/>
          </w:rPr>
          <w:fldChar w:fldCharType="begin"/>
        </w:r>
        <w:r w:rsidR="00121A05">
          <w:rPr>
            <w:noProof/>
            <w:webHidden/>
          </w:rPr>
          <w:instrText xml:space="preserve"> PAGEREF _Toc63930721 \h </w:instrText>
        </w:r>
        <w:r w:rsidR="00121A05">
          <w:rPr>
            <w:noProof/>
            <w:webHidden/>
          </w:rPr>
        </w:r>
        <w:r w:rsidR="00121A05">
          <w:rPr>
            <w:noProof/>
            <w:webHidden/>
          </w:rPr>
          <w:fldChar w:fldCharType="separate"/>
        </w:r>
        <w:r w:rsidR="00121A05">
          <w:rPr>
            <w:noProof/>
            <w:webHidden/>
          </w:rPr>
          <w:t>13</w:t>
        </w:r>
        <w:r w:rsidR="00121A05">
          <w:rPr>
            <w:noProof/>
            <w:webHidden/>
          </w:rPr>
          <w:fldChar w:fldCharType="end"/>
        </w:r>
      </w:hyperlink>
    </w:p>
    <w:p w:rsidR="00121A05" w:rsidRDefault="00C152A2">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3930722" w:history="1">
        <w:r w:rsidR="00121A05" w:rsidRPr="00045168">
          <w:rPr>
            <w:rStyle w:val="Hyperlink"/>
            <w:noProof/>
            <w:lang w:val="en-US"/>
          </w:rPr>
          <w:t>3.7.1.</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Identity generation type</w:t>
        </w:r>
        <w:r w:rsidR="00121A05">
          <w:rPr>
            <w:noProof/>
            <w:webHidden/>
          </w:rPr>
          <w:tab/>
        </w:r>
        <w:r w:rsidR="00121A05">
          <w:rPr>
            <w:noProof/>
            <w:webHidden/>
          </w:rPr>
          <w:fldChar w:fldCharType="begin"/>
        </w:r>
        <w:r w:rsidR="00121A05">
          <w:rPr>
            <w:noProof/>
            <w:webHidden/>
          </w:rPr>
          <w:instrText xml:space="preserve"> PAGEREF _Toc63930722 \h </w:instrText>
        </w:r>
        <w:r w:rsidR="00121A05">
          <w:rPr>
            <w:noProof/>
            <w:webHidden/>
          </w:rPr>
        </w:r>
        <w:r w:rsidR="00121A05">
          <w:rPr>
            <w:noProof/>
            <w:webHidden/>
          </w:rPr>
          <w:fldChar w:fldCharType="separate"/>
        </w:r>
        <w:r w:rsidR="00121A05">
          <w:rPr>
            <w:noProof/>
            <w:webHidden/>
          </w:rPr>
          <w:t>13</w:t>
        </w:r>
        <w:r w:rsidR="00121A05">
          <w:rPr>
            <w:noProof/>
            <w:webHidden/>
          </w:rPr>
          <w:fldChar w:fldCharType="end"/>
        </w:r>
      </w:hyperlink>
    </w:p>
    <w:p w:rsidR="00121A05" w:rsidRDefault="00C152A2">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3930723" w:history="1">
        <w:r w:rsidR="00121A05" w:rsidRPr="00045168">
          <w:rPr>
            <w:rStyle w:val="Hyperlink"/>
            <w:noProof/>
            <w:lang w:val="en-US"/>
          </w:rPr>
          <w:t>3.7.2.</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Sequence generation type</w:t>
        </w:r>
        <w:r w:rsidR="00121A05">
          <w:rPr>
            <w:noProof/>
            <w:webHidden/>
          </w:rPr>
          <w:tab/>
        </w:r>
        <w:r w:rsidR="00121A05">
          <w:rPr>
            <w:noProof/>
            <w:webHidden/>
          </w:rPr>
          <w:fldChar w:fldCharType="begin"/>
        </w:r>
        <w:r w:rsidR="00121A05">
          <w:rPr>
            <w:noProof/>
            <w:webHidden/>
          </w:rPr>
          <w:instrText xml:space="preserve"> PAGEREF _Toc63930723 \h </w:instrText>
        </w:r>
        <w:r w:rsidR="00121A05">
          <w:rPr>
            <w:noProof/>
            <w:webHidden/>
          </w:rPr>
        </w:r>
        <w:r w:rsidR="00121A05">
          <w:rPr>
            <w:noProof/>
            <w:webHidden/>
          </w:rPr>
          <w:fldChar w:fldCharType="separate"/>
        </w:r>
        <w:r w:rsidR="00121A05">
          <w:rPr>
            <w:noProof/>
            <w:webHidden/>
          </w:rPr>
          <w:t>13</w:t>
        </w:r>
        <w:r w:rsidR="00121A05">
          <w:rPr>
            <w:noProof/>
            <w:webHidden/>
          </w:rPr>
          <w:fldChar w:fldCharType="end"/>
        </w:r>
      </w:hyperlink>
    </w:p>
    <w:p w:rsidR="00121A05" w:rsidRDefault="00C152A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24" w:history="1">
        <w:r w:rsidR="00121A05" w:rsidRPr="00045168">
          <w:rPr>
            <w:rStyle w:val="Hyperlink"/>
            <w:noProof/>
            <w:lang w:val="en-US"/>
          </w:rPr>
          <w:t>3.8.</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Optimizers</w:t>
        </w:r>
        <w:r w:rsidR="00121A05">
          <w:rPr>
            <w:noProof/>
            <w:webHidden/>
          </w:rPr>
          <w:tab/>
        </w:r>
        <w:r w:rsidR="00121A05">
          <w:rPr>
            <w:noProof/>
            <w:webHidden/>
          </w:rPr>
          <w:fldChar w:fldCharType="begin"/>
        </w:r>
        <w:r w:rsidR="00121A05">
          <w:rPr>
            <w:noProof/>
            <w:webHidden/>
          </w:rPr>
          <w:instrText xml:space="preserve"> PAGEREF _Toc63930724 \h </w:instrText>
        </w:r>
        <w:r w:rsidR="00121A05">
          <w:rPr>
            <w:noProof/>
            <w:webHidden/>
          </w:rPr>
        </w:r>
        <w:r w:rsidR="00121A05">
          <w:rPr>
            <w:noProof/>
            <w:webHidden/>
          </w:rPr>
          <w:fldChar w:fldCharType="separate"/>
        </w:r>
        <w:r w:rsidR="00121A05">
          <w:rPr>
            <w:noProof/>
            <w:webHidden/>
          </w:rPr>
          <w:t>13</w:t>
        </w:r>
        <w:r w:rsidR="00121A05">
          <w:rPr>
            <w:noProof/>
            <w:webHidden/>
          </w:rPr>
          <w:fldChar w:fldCharType="end"/>
        </w:r>
      </w:hyperlink>
    </w:p>
    <w:p w:rsidR="00121A05" w:rsidRDefault="00C152A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25" w:history="1">
        <w:r w:rsidR="00121A05" w:rsidRPr="00045168">
          <w:rPr>
            <w:rStyle w:val="Hyperlink"/>
            <w:noProof/>
            <w:lang w:val="en-US"/>
          </w:rPr>
          <w:t>3.9.</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@GenericGenerator</w:t>
        </w:r>
        <w:r w:rsidR="00121A05">
          <w:rPr>
            <w:noProof/>
            <w:webHidden/>
          </w:rPr>
          <w:tab/>
        </w:r>
        <w:r w:rsidR="00121A05">
          <w:rPr>
            <w:noProof/>
            <w:webHidden/>
          </w:rPr>
          <w:fldChar w:fldCharType="begin"/>
        </w:r>
        <w:r w:rsidR="00121A05">
          <w:rPr>
            <w:noProof/>
            <w:webHidden/>
          </w:rPr>
          <w:instrText xml:space="preserve"> PAGEREF _Toc63930725 \h </w:instrText>
        </w:r>
        <w:r w:rsidR="00121A05">
          <w:rPr>
            <w:noProof/>
            <w:webHidden/>
          </w:rPr>
        </w:r>
        <w:r w:rsidR="00121A05">
          <w:rPr>
            <w:noProof/>
            <w:webHidden/>
          </w:rPr>
          <w:fldChar w:fldCharType="separate"/>
        </w:r>
        <w:r w:rsidR="00121A05">
          <w:rPr>
            <w:noProof/>
            <w:webHidden/>
          </w:rPr>
          <w:t>14</w:t>
        </w:r>
        <w:r w:rsidR="00121A05">
          <w:rPr>
            <w:noProof/>
            <w:webHidden/>
          </w:rPr>
          <w:fldChar w:fldCharType="end"/>
        </w:r>
      </w:hyperlink>
    </w:p>
    <w:p w:rsidR="00121A05" w:rsidRDefault="00C152A2">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3930726" w:history="1">
        <w:r w:rsidR="00121A05" w:rsidRPr="00045168">
          <w:rPr>
            <w:rStyle w:val="Hyperlink"/>
            <w:noProof/>
            <w:lang w:val="en-US"/>
          </w:rPr>
          <w:t>4.</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GENERATEDPROPERTIES</w:t>
        </w:r>
        <w:r w:rsidR="00121A05">
          <w:rPr>
            <w:noProof/>
            <w:webHidden/>
          </w:rPr>
          <w:tab/>
        </w:r>
        <w:r w:rsidR="00121A05">
          <w:rPr>
            <w:noProof/>
            <w:webHidden/>
          </w:rPr>
          <w:fldChar w:fldCharType="begin"/>
        </w:r>
        <w:r w:rsidR="00121A05">
          <w:rPr>
            <w:noProof/>
            <w:webHidden/>
          </w:rPr>
          <w:instrText xml:space="preserve"> PAGEREF _Toc63930726 \h </w:instrText>
        </w:r>
        <w:r w:rsidR="00121A05">
          <w:rPr>
            <w:noProof/>
            <w:webHidden/>
          </w:rPr>
        </w:r>
        <w:r w:rsidR="00121A05">
          <w:rPr>
            <w:noProof/>
            <w:webHidden/>
          </w:rPr>
          <w:fldChar w:fldCharType="separate"/>
        </w:r>
        <w:r w:rsidR="00121A05">
          <w:rPr>
            <w:noProof/>
            <w:webHidden/>
          </w:rPr>
          <w:t>14</w:t>
        </w:r>
        <w:r w:rsidR="00121A05">
          <w:rPr>
            <w:noProof/>
            <w:webHidden/>
          </w:rPr>
          <w:fldChar w:fldCharType="end"/>
        </w:r>
      </w:hyperlink>
    </w:p>
    <w:p w:rsidR="00121A05" w:rsidRDefault="00C152A2">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3930727" w:history="1">
        <w:r w:rsidR="00121A05" w:rsidRPr="00045168">
          <w:rPr>
            <w:rStyle w:val="Hyperlink"/>
            <w:noProof/>
            <w:lang w:val="en-US"/>
          </w:rPr>
          <w:t>5.</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COLUMN TRANSFORMERS: READ AND WRITE EXPRESSIONS</w:t>
        </w:r>
        <w:r w:rsidR="00121A05">
          <w:rPr>
            <w:noProof/>
            <w:webHidden/>
          </w:rPr>
          <w:tab/>
        </w:r>
        <w:r w:rsidR="00121A05">
          <w:rPr>
            <w:noProof/>
            <w:webHidden/>
          </w:rPr>
          <w:fldChar w:fldCharType="begin"/>
        </w:r>
        <w:r w:rsidR="00121A05">
          <w:rPr>
            <w:noProof/>
            <w:webHidden/>
          </w:rPr>
          <w:instrText xml:space="preserve"> PAGEREF _Toc63930727 \h </w:instrText>
        </w:r>
        <w:r w:rsidR="00121A05">
          <w:rPr>
            <w:noProof/>
            <w:webHidden/>
          </w:rPr>
        </w:r>
        <w:r w:rsidR="00121A05">
          <w:rPr>
            <w:noProof/>
            <w:webHidden/>
          </w:rPr>
          <w:fldChar w:fldCharType="separate"/>
        </w:r>
        <w:r w:rsidR="00121A05">
          <w:rPr>
            <w:noProof/>
            <w:webHidden/>
          </w:rPr>
          <w:t>15</w:t>
        </w:r>
        <w:r w:rsidR="00121A05">
          <w:rPr>
            <w:noProof/>
            <w:webHidden/>
          </w:rPr>
          <w:fldChar w:fldCharType="end"/>
        </w:r>
      </w:hyperlink>
    </w:p>
    <w:p w:rsidR="00121A05" w:rsidRDefault="00C152A2">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3930728" w:history="1">
        <w:r w:rsidR="00121A05" w:rsidRPr="00045168">
          <w:rPr>
            <w:rStyle w:val="Hyperlink"/>
            <w:noProof/>
            <w:lang w:val="en-US"/>
          </w:rPr>
          <w:t>6.</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NAMINGSTRATEGIES</w:t>
        </w:r>
        <w:r w:rsidR="00121A05">
          <w:rPr>
            <w:noProof/>
            <w:webHidden/>
          </w:rPr>
          <w:tab/>
        </w:r>
        <w:r w:rsidR="00121A05">
          <w:rPr>
            <w:noProof/>
            <w:webHidden/>
          </w:rPr>
          <w:fldChar w:fldCharType="begin"/>
        </w:r>
        <w:r w:rsidR="00121A05">
          <w:rPr>
            <w:noProof/>
            <w:webHidden/>
          </w:rPr>
          <w:instrText xml:space="preserve"> PAGEREF _Toc63930728 \h </w:instrText>
        </w:r>
        <w:r w:rsidR="00121A05">
          <w:rPr>
            <w:noProof/>
            <w:webHidden/>
          </w:rPr>
        </w:r>
        <w:r w:rsidR="00121A05">
          <w:rPr>
            <w:noProof/>
            <w:webHidden/>
          </w:rPr>
          <w:fldChar w:fldCharType="separate"/>
        </w:r>
        <w:r w:rsidR="00121A05">
          <w:rPr>
            <w:noProof/>
            <w:webHidden/>
          </w:rPr>
          <w:t>15</w:t>
        </w:r>
        <w:r w:rsidR="00121A05">
          <w:rPr>
            <w:noProof/>
            <w:webHidden/>
          </w:rPr>
          <w:fldChar w:fldCharType="end"/>
        </w:r>
      </w:hyperlink>
    </w:p>
    <w:p w:rsidR="00121A05" w:rsidRDefault="00C152A2">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3930729" w:history="1">
        <w:r w:rsidR="00121A05" w:rsidRPr="00045168">
          <w:rPr>
            <w:rStyle w:val="Hyperlink"/>
            <w:noProof/>
            <w:lang w:val="en-US"/>
          </w:rPr>
          <w:t>7.</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SQL QUOTEDIDENTIFIERS</w:t>
        </w:r>
        <w:r w:rsidR="00121A05">
          <w:rPr>
            <w:noProof/>
            <w:webHidden/>
          </w:rPr>
          <w:tab/>
        </w:r>
        <w:r w:rsidR="00121A05">
          <w:rPr>
            <w:noProof/>
            <w:webHidden/>
          </w:rPr>
          <w:fldChar w:fldCharType="begin"/>
        </w:r>
        <w:r w:rsidR="00121A05">
          <w:rPr>
            <w:noProof/>
            <w:webHidden/>
          </w:rPr>
          <w:instrText xml:space="preserve"> PAGEREF _Toc63930729 \h </w:instrText>
        </w:r>
        <w:r w:rsidR="00121A05">
          <w:rPr>
            <w:noProof/>
            <w:webHidden/>
          </w:rPr>
        </w:r>
        <w:r w:rsidR="00121A05">
          <w:rPr>
            <w:noProof/>
            <w:webHidden/>
          </w:rPr>
          <w:fldChar w:fldCharType="separate"/>
        </w:r>
        <w:r w:rsidR="00121A05">
          <w:rPr>
            <w:noProof/>
            <w:webHidden/>
          </w:rPr>
          <w:t>17</w:t>
        </w:r>
        <w:r w:rsidR="00121A05">
          <w:rPr>
            <w:noProof/>
            <w:webHidden/>
          </w:rPr>
          <w:fldChar w:fldCharType="end"/>
        </w:r>
      </w:hyperlink>
    </w:p>
    <w:p w:rsidR="00121A05" w:rsidRDefault="00C152A2">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3930730" w:history="1">
        <w:r w:rsidR="00121A05" w:rsidRPr="00045168">
          <w:rPr>
            <w:rStyle w:val="Hyperlink"/>
            <w:noProof/>
            <w:lang w:val="en-US"/>
          </w:rPr>
          <w:t>8.</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ASSOCIATIONS</w:t>
        </w:r>
        <w:r w:rsidR="00121A05">
          <w:rPr>
            <w:noProof/>
            <w:webHidden/>
          </w:rPr>
          <w:tab/>
        </w:r>
        <w:r w:rsidR="00121A05">
          <w:rPr>
            <w:noProof/>
            <w:webHidden/>
          </w:rPr>
          <w:fldChar w:fldCharType="begin"/>
        </w:r>
        <w:r w:rsidR="00121A05">
          <w:rPr>
            <w:noProof/>
            <w:webHidden/>
          </w:rPr>
          <w:instrText xml:space="preserve"> PAGEREF _Toc63930730 \h </w:instrText>
        </w:r>
        <w:r w:rsidR="00121A05">
          <w:rPr>
            <w:noProof/>
            <w:webHidden/>
          </w:rPr>
        </w:r>
        <w:r w:rsidR="00121A05">
          <w:rPr>
            <w:noProof/>
            <w:webHidden/>
          </w:rPr>
          <w:fldChar w:fldCharType="separate"/>
        </w:r>
        <w:r w:rsidR="00121A05">
          <w:rPr>
            <w:noProof/>
            <w:webHidden/>
          </w:rPr>
          <w:t>17</w:t>
        </w:r>
        <w:r w:rsidR="00121A05">
          <w:rPr>
            <w:noProof/>
            <w:webHidden/>
          </w:rPr>
          <w:fldChar w:fldCharType="end"/>
        </w:r>
      </w:hyperlink>
    </w:p>
    <w:p w:rsidR="00121A05" w:rsidRDefault="00C152A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31" w:history="1">
        <w:r w:rsidR="00121A05" w:rsidRPr="00045168">
          <w:rPr>
            <w:rStyle w:val="Hyperlink"/>
            <w:noProof/>
            <w:lang w:val="en-US"/>
          </w:rPr>
          <w:t>8.1.</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ManyToOne</w:t>
        </w:r>
        <w:r w:rsidR="00121A05">
          <w:rPr>
            <w:noProof/>
            <w:webHidden/>
          </w:rPr>
          <w:tab/>
        </w:r>
        <w:r w:rsidR="00121A05">
          <w:rPr>
            <w:noProof/>
            <w:webHidden/>
          </w:rPr>
          <w:fldChar w:fldCharType="begin"/>
        </w:r>
        <w:r w:rsidR="00121A05">
          <w:rPr>
            <w:noProof/>
            <w:webHidden/>
          </w:rPr>
          <w:instrText xml:space="preserve"> PAGEREF _Toc63930731 \h </w:instrText>
        </w:r>
        <w:r w:rsidR="00121A05">
          <w:rPr>
            <w:noProof/>
            <w:webHidden/>
          </w:rPr>
        </w:r>
        <w:r w:rsidR="00121A05">
          <w:rPr>
            <w:noProof/>
            <w:webHidden/>
          </w:rPr>
          <w:fldChar w:fldCharType="separate"/>
        </w:r>
        <w:r w:rsidR="00121A05">
          <w:rPr>
            <w:noProof/>
            <w:webHidden/>
          </w:rPr>
          <w:t>17</w:t>
        </w:r>
        <w:r w:rsidR="00121A05">
          <w:rPr>
            <w:noProof/>
            <w:webHidden/>
          </w:rPr>
          <w:fldChar w:fldCharType="end"/>
        </w:r>
      </w:hyperlink>
    </w:p>
    <w:p w:rsidR="00121A05" w:rsidRDefault="00C152A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32" w:history="1">
        <w:r w:rsidR="00121A05" w:rsidRPr="00045168">
          <w:rPr>
            <w:rStyle w:val="Hyperlink"/>
            <w:noProof/>
            <w:lang w:val="en-US"/>
          </w:rPr>
          <w:t>8.2.</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OneToMany</w:t>
        </w:r>
        <w:r w:rsidR="00121A05">
          <w:rPr>
            <w:noProof/>
            <w:webHidden/>
          </w:rPr>
          <w:tab/>
        </w:r>
        <w:r w:rsidR="00121A05">
          <w:rPr>
            <w:noProof/>
            <w:webHidden/>
          </w:rPr>
          <w:fldChar w:fldCharType="begin"/>
        </w:r>
        <w:r w:rsidR="00121A05">
          <w:rPr>
            <w:noProof/>
            <w:webHidden/>
          </w:rPr>
          <w:instrText xml:space="preserve"> PAGEREF _Toc63930732 \h </w:instrText>
        </w:r>
        <w:r w:rsidR="00121A05">
          <w:rPr>
            <w:noProof/>
            <w:webHidden/>
          </w:rPr>
        </w:r>
        <w:r w:rsidR="00121A05">
          <w:rPr>
            <w:noProof/>
            <w:webHidden/>
          </w:rPr>
          <w:fldChar w:fldCharType="separate"/>
        </w:r>
        <w:r w:rsidR="00121A05">
          <w:rPr>
            <w:noProof/>
            <w:webHidden/>
          </w:rPr>
          <w:t>17</w:t>
        </w:r>
        <w:r w:rsidR="00121A05">
          <w:rPr>
            <w:noProof/>
            <w:webHidden/>
          </w:rPr>
          <w:fldChar w:fldCharType="end"/>
        </w:r>
      </w:hyperlink>
    </w:p>
    <w:p w:rsidR="00121A05" w:rsidRDefault="00C152A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33" w:history="1">
        <w:r w:rsidR="00121A05" w:rsidRPr="00045168">
          <w:rPr>
            <w:rStyle w:val="Hyperlink"/>
            <w:noProof/>
            <w:lang w:val="en-US"/>
          </w:rPr>
          <w:t>8.3.</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OneToOne</w:t>
        </w:r>
        <w:r w:rsidR="00121A05">
          <w:rPr>
            <w:noProof/>
            <w:webHidden/>
          </w:rPr>
          <w:tab/>
        </w:r>
        <w:r w:rsidR="00121A05">
          <w:rPr>
            <w:noProof/>
            <w:webHidden/>
          </w:rPr>
          <w:fldChar w:fldCharType="begin"/>
        </w:r>
        <w:r w:rsidR="00121A05">
          <w:rPr>
            <w:noProof/>
            <w:webHidden/>
          </w:rPr>
          <w:instrText xml:space="preserve"> PAGEREF _Toc63930733 \h </w:instrText>
        </w:r>
        <w:r w:rsidR="00121A05">
          <w:rPr>
            <w:noProof/>
            <w:webHidden/>
          </w:rPr>
        </w:r>
        <w:r w:rsidR="00121A05">
          <w:rPr>
            <w:noProof/>
            <w:webHidden/>
          </w:rPr>
          <w:fldChar w:fldCharType="separate"/>
        </w:r>
        <w:r w:rsidR="00121A05">
          <w:rPr>
            <w:noProof/>
            <w:webHidden/>
          </w:rPr>
          <w:t>18</w:t>
        </w:r>
        <w:r w:rsidR="00121A05">
          <w:rPr>
            <w:noProof/>
            <w:webHidden/>
          </w:rPr>
          <w:fldChar w:fldCharType="end"/>
        </w:r>
      </w:hyperlink>
    </w:p>
    <w:p w:rsidR="00121A05" w:rsidRDefault="00C152A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34" w:history="1">
        <w:r w:rsidR="00121A05" w:rsidRPr="00045168">
          <w:rPr>
            <w:rStyle w:val="Hyperlink"/>
            <w:noProof/>
            <w:lang w:val="en-US"/>
          </w:rPr>
          <w:t>8.4.</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ManyToMany</w:t>
        </w:r>
        <w:r w:rsidR="00121A05">
          <w:rPr>
            <w:noProof/>
            <w:webHidden/>
          </w:rPr>
          <w:tab/>
        </w:r>
        <w:r w:rsidR="00121A05">
          <w:rPr>
            <w:noProof/>
            <w:webHidden/>
          </w:rPr>
          <w:fldChar w:fldCharType="begin"/>
        </w:r>
        <w:r w:rsidR="00121A05">
          <w:rPr>
            <w:noProof/>
            <w:webHidden/>
          </w:rPr>
          <w:instrText xml:space="preserve"> PAGEREF _Toc63930734 \h </w:instrText>
        </w:r>
        <w:r w:rsidR="00121A05">
          <w:rPr>
            <w:noProof/>
            <w:webHidden/>
          </w:rPr>
        </w:r>
        <w:r w:rsidR="00121A05">
          <w:rPr>
            <w:noProof/>
            <w:webHidden/>
          </w:rPr>
          <w:fldChar w:fldCharType="separate"/>
        </w:r>
        <w:r w:rsidR="00121A05">
          <w:rPr>
            <w:noProof/>
            <w:webHidden/>
          </w:rPr>
          <w:t>18</w:t>
        </w:r>
        <w:r w:rsidR="00121A05">
          <w:rPr>
            <w:noProof/>
            <w:webHidden/>
          </w:rPr>
          <w:fldChar w:fldCharType="end"/>
        </w:r>
      </w:hyperlink>
    </w:p>
    <w:p w:rsidR="00121A05" w:rsidRDefault="00C152A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35" w:history="1">
        <w:r w:rsidR="00121A05" w:rsidRPr="00045168">
          <w:rPr>
            <w:rStyle w:val="Hyperlink"/>
            <w:noProof/>
            <w:lang w:val="en-US"/>
          </w:rPr>
          <w:t>8.5.</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ManyToOne + Any</w:t>
        </w:r>
        <w:r w:rsidR="00121A05">
          <w:rPr>
            <w:noProof/>
            <w:webHidden/>
          </w:rPr>
          <w:tab/>
        </w:r>
        <w:r w:rsidR="00121A05">
          <w:rPr>
            <w:noProof/>
            <w:webHidden/>
          </w:rPr>
          <w:fldChar w:fldCharType="begin"/>
        </w:r>
        <w:r w:rsidR="00121A05">
          <w:rPr>
            <w:noProof/>
            <w:webHidden/>
          </w:rPr>
          <w:instrText xml:space="preserve"> PAGEREF _Toc63930735 \h </w:instrText>
        </w:r>
        <w:r w:rsidR="00121A05">
          <w:rPr>
            <w:noProof/>
            <w:webHidden/>
          </w:rPr>
        </w:r>
        <w:r w:rsidR="00121A05">
          <w:rPr>
            <w:noProof/>
            <w:webHidden/>
          </w:rPr>
          <w:fldChar w:fldCharType="separate"/>
        </w:r>
        <w:r w:rsidR="00121A05">
          <w:rPr>
            <w:noProof/>
            <w:webHidden/>
          </w:rPr>
          <w:t>19</w:t>
        </w:r>
        <w:r w:rsidR="00121A05">
          <w:rPr>
            <w:noProof/>
            <w:webHidden/>
          </w:rPr>
          <w:fldChar w:fldCharType="end"/>
        </w:r>
      </w:hyperlink>
    </w:p>
    <w:p w:rsidR="00121A05" w:rsidRDefault="00C152A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36" w:history="1">
        <w:r w:rsidR="00121A05" w:rsidRPr="00045168">
          <w:rPr>
            <w:rStyle w:val="Hyperlink"/>
            <w:noProof/>
            <w:lang w:val="en-US"/>
          </w:rPr>
          <w:t>8.6.</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ManyToAny</w:t>
        </w:r>
        <w:r w:rsidR="00121A05">
          <w:rPr>
            <w:noProof/>
            <w:webHidden/>
          </w:rPr>
          <w:tab/>
        </w:r>
        <w:r w:rsidR="00121A05">
          <w:rPr>
            <w:noProof/>
            <w:webHidden/>
          </w:rPr>
          <w:fldChar w:fldCharType="begin"/>
        </w:r>
        <w:r w:rsidR="00121A05">
          <w:rPr>
            <w:noProof/>
            <w:webHidden/>
          </w:rPr>
          <w:instrText xml:space="preserve"> PAGEREF _Toc63930736 \h </w:instrText>
        </w:r>
        <w:r w:rsidR="00121A05">
          <w:rPr>
            <w:noProof/>
            <w:webHidden/>
          </w:rPr>
        </w:r>
        <w:r w:rsidR="00121A05">
          <w:rPr>
            <w:noProof/>
            <w:webHidden/>
          </w:rPr>
          <w:fldChar w:fldCharType="separate"/>
        </w:r>
        <w:r w:rsidR="00121A05">
          <w:rPr>
            <w:noProof/>
            <w:webHidden/>
          </w:rPr>
          <w:t>19</w:t>
        </w:r>
        <w:r w:rsidR="00121A05">
          <w:rPr>
            <w:noProof/>
            <w:webHidden/>
          </w:rPr>
          <w:fldChar w:fldCharType="end"/>
        </w:r>
      </w:hyperlink>
    </w:p>
    <w:p w:rsidR="00121A05" w:rsidRDefault="00C152A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37" w:history="1">
        <w:r w:rsidR="00121A05" w:rsidRPr="00045168">
          <w:rPr>
            <w:rStyle w:val="Hyperlink"/>
            <w:noProof/>
            <w:lang w:val="en-US"/>
          </w:rPr>
          <w:t>8.7.</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ManyToOne + JoinFormula</w:t>
        </w:r>
        <w:r w:rsidR="00121A05">
          <w:rPr>
            <w:noProof/>
            <w:webHidden/>
          </w:rPr>
          <w:tab/>
        </w:r>
        <w:r w:rsidR="00121A05">
          <w:rPr>
            <w:noProof/>
            <w:webHidden/>
          </w:rPr>
          <w:fldChar w:fldCharType="begin"/>
        </w:r>
        <w:r w:rsidR="00121A05">
          <w:rPr>
            <w:noProof/>
            <w:webHidden/>
          </w:rPr>
          <w:instrText xml:space="preserve"> PAGEREF _Toc63930737 \h </w:instrText>
        </w:r>
        <w:r w:rsidR="00121A05">
          <w:rPr>
            <w:noProof/>
            <w:webHidden/>
          </w:rPr>
        </w:r>
        <w:r w:rsidR="00121A05">
          <w:rPr>
            <w:noProof/>
            <w:webHidden/>
          </w:rPr>
          <w:fldChar w:fldCharType="separate"/>
        </w:r>
        <w:r w:rsidR="00121A05">
          <w:rPr>
            <w:noProof/>
            <w:webHidden/>
          </w:rPr>
          <w:t>19</w:t>
        </w:r>
        <w:r w:rsidR="00121A05">
          <w:rPr>
            <w:noProof/>
            <w:webHidden/>
          </w:rPr>
          <w:fldChar w:fldCharType="end"/>
        </w:r>
      </w:hyperlink>
    </w:p>
    <w:p w:rsidR="00121A05" w:rsidRDefault="00C152A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38" w:history="1">
        <w:r w:rsidR="00121A05" w:rsidRPr="00045168">
          <w:rPr>
            <w:rStyle w:val="Hyperlink"/>
            <w:noProof/>
            <w:lang w:val="en-US"/>
          </w:rPr>
          <w:t>8.8.</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ManyToOne + JoinColumnOrFormula</w:t>
        </w:r>
        <w:r w:rsidR="00121A05">
          <w:rPr>
            <w:noProof/>
            <w:webHidden/>
          </w:rPr>
          <w:tab/>
        </w:r>
        <w:r w:rsidR="00121A05">
          <w:rPr>
            <w:noProof/>
            <w:webHidden/>
          </w:rPr>
          <w:fldChar w:fldCharType="begin"/>
        </w:r>
        <w:r w:rsidR="00121A05">
          <w:rPr>
            <w:noProof/>
            <w:webHidden/>
          </w:rPr>
          <w:instrText xml:space="preserve"> PAGEREF _Toc63930738 \h </w:instrText>
        </w:r>
        <w:r w:rsidR="00121A05">
          <w:rPr>
            <w:noProof/>
            <w:webHidden/>
          </w:rPr>
        </w:r>
        <w:r w:rsidR="00121A05">
          <w:rPr>
            <w:noProof/>
            <w:webHidden/>
          </w:rPr>
          <w:fldChar w:fldCharType="separate"/>
        </w:r>
        <w:r w:rsidR="00121A05">
          <w:rPr>
            <w:noProof/>
            <w:webHidden/>
          </w:rPr>
          <w:t>19</w:t>
        </w:r>
        <w:r w:rsidR="00121A05">
          <w:rPr>
            <w:noProof/>
            <w:webHidden/>
          </w:rPr>
          <w:fldChar w:fldCharType="end"/>
        </w:r>
      </w:hyperlink>
    </w:p>
    <w:p w:rsidR="00121A05" w:rsidRDefault="00C152A2">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3930739" w:history="1">
        <w:r w:rsidR="00121A05" w:rsidRPr="00045168">
          <w:rPr>
            <w:rStyle w:val="Hyperlink"/>
            <w:noProof/>
            <w:lang w:val="en-US"/>
          </w:rPr>
          <w:t>9.</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COLLECTIONS</w:t>
        </w:r>
        <w:r w:rsidR="00121A05">
          <w:rPr>
            <w:noProof/>
            <w:webHidden/>
          </w:rPr>
          <w:tab/>
        </w:r>
        <w:r w:rsidR="00121A05">
          <w:rPr>
            <w:noProof/>
            <w:webHidden/>
          </w:rPr>
          <w:fldChar w:fldCharType="begin"/>
        </w:r>
        <w:r w:rsidR="00121A05">
          <w:rPr>
            <w:noProof/>
            <w:webHidden/>
          </w:rPr>
          <w:instrText xml:space="preserve"> PAGEREF _Toc63930739 \h </w:instrText>
        </w:r>
        <w:r w:rsidR="00121A05">
          <w:rPr>
            <w:noProof/>
            <w:webHidden/>
          </w:rPr>
        </w:r>
        <w:r w:rsidR="00121A05">
          <w:rPr>
            <w:noProof/>
            <w:webHidden/>
          </w:rPr>
          <w:fldChar w:fldCharType="separate"/>
        </w:r>
        <w:r w:rsidR="00121A05">
          <w:rPr>
            <w:noProof/>
            <w:webHidden/>
          </w:rPr>
          <w:t>19</w:t>
        </w:r>
        <w:r w:rsidR="00121A05">
          <w:rPr>
            <w:noProof/>
            <w:webHidden/>
          </w:rPr>
          <w:fldChar w:fldCharType="end"/>
        </w:r>
      </w:hyperlink>
    </w:p>
    <w:p w:rsidR="00121A05" w:rsidRDefault="00C152A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40" w:history="1">
        <w:r w:rsidR="00121A05" w:rsidRPr="00045168">
          <w:rPr>
            <w:rStyle w:val="Hyperlink"/>
            <w:noProof/>
            <w:lang w:val="en-US"/>
          </w:rPr>
          <w:t>9.1.</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Collections of value types</w:t>
        </w:r>
        <w:r w:rsidR="00121A05">
          <w:rPr>
            <w:noProof/>
            <w:webHidden/>
          </w:rPr>
          <w:tab/>
        </w:r>
        <w:r w:rsidR="00121A05">
          <w:rPr>
            <w:noProof/>
            <w:webHidden/>
          </w:rPr>
          <w:fldChar w:fldCharType="begin"/>
        </w:r>
        <w:r w:rsidR="00121A05">
          <w:rPr>
            <w:noProof/>
            <w:webHidden/>
          </w:rPr>
          <w:instrText xml:space="preserve"> PAGEREF _Toc63930740 \h </w:instrText>
        </w:r>
        <w:r w:rsidR="00121A05">
          <w:rPr>
            <w:noProof/>
            <w:webHidden/>
          </w:rPr>
        </w:r>
        <w:r w:rsidR="00121A05">
          <w:rPr>
            <w:noProof/>
            <w:webHidden/>
          </w:rPr>
          <w:fldChar w:fldCharType="separate"/>
        </w:r>
        <w:r w:rsidR="00121A05">
          <w:rPr>
            <w:noProof/>
            <w:webHidden/>
          </w:rPr>
          <w:t>20</w:t>
        </w:r>
        <w:r w:rsidR="00121A05">
          <w:rPr>
            <w:noProof/>
            <w:webHidden/>
          </w:rPr>
          <w:fldChar w:fldCharType="end"/>
        </w:r>
      </w:hyperlink>
    </w:p>
    <w:p w:rsidR="00121A05" w:rsidRDefault="00C152A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41" w:history="1">
        <w:r w:rsidR="00121A05" w:rsidRPr="00045168">
          <w:rPr>
            <w:rStyle w:val="Hyperlink"/>
            <w:noProof/>
            <w:lang w:val="en-US"/>
          </w:rPr>
          <w:t>9.2.</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Collections of entities</w:t>
        </w:r>
        <w:r w:rsidR="00121A05">
          <w:rPr>
            <w:noProof/>
            <w:webHidden/>
          </w:rPr>
          <w:tab/>
        </w:r>
        <w:r w:rsidR="00121A05">
          <w:rPr>
            <w:noProof/>
            <w:webHidden/>
          </w:rPr>
          <w:fldChar w:fldCharType="begin"/>
        </w:r>
        <w:r w:rsidR="00121A05">
          <w:rPr>
            <w:noProof/>
            <w:webHidden/>
          </w:rPr>
          <w:instrText xml:space="preserve"> PAGEREF _Toc63930741 \h </w:instrText>
        </w:r>
        <w:r w:rsidR="00121A05">
          <w:rPr>
            <w:noProof/>
            <w:webHidden/>
          </w:rPr>
        </w:r>
        <w:r w:rsidR="00121A05">
          <w:rPr>
            <w:noProof/>
            <w:webHidden/>
          </w:rPr>
          <w:fldChar w:fldCharType="separate"/>
        </w:r>
        <w:r w:rsidR="00121A05">
          <w:rPr>
            <w:noProof/>
            <w:webHidden/>
          </w:rPr>
          <w:t>20</w:t>
        </w:r>
        <w:r w:rsidR="00121A05">
          <w:rPr>
            <w:noProof/>
            <w:webHidden/>
          </w:rPr>
          <w:fldChar w:fldCharType="end"/>
        </w:r>
      </w:hyperlink>
    </w:p>
    <w:p w:rsidR="00121A05" w:rsidRDefault="00C152A2">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3930742" w:history="1">
        <w:r w:rsidR="00121A05" w:rsidRPr="00045168">
          <w:rPr>
            <w:rStyle w:val="Hyperlink"/>
            <w:noProof/>
            <w:lang w:val="en-US"/>
          </w:rPr>
          <w:t>9.2.1.</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Bags</w:t>
        </w:r>
        <w:r w:rsidR="00121A05">
          <w:rPr>
            <w:noProof/>
            <w:webHidden/>
          </w:rPr>
          <w:tab/>
        </w:r>
        <w:r w:rsidR="00121A05">
          <w:rPr>
            <w:noProof/>
            <w:webHidden/>
          </w:rPr>
          <w:fldChar w:fldCharType="begin"/>
        </w:r>
        <w:r w:rsidR="00121A05">
          <w:rPr>
            <w:noProof/>
            <w:webHidden/>
          </w:rPr>
          <w:instrText xml:space="preserve"> PAGEREF _Toc63930742 \h </w:instrText>
        </w:r>
        <w:r w:rsidR="00121A05">
          <w:rPr>
            <w:noProof/>
            <w:webHidden/>
          </w:rPr>
        </w:r>
        <w:r w:rsidR="00121A05">
          <w:rPr>
            <w:noProof/>
            <w:webHidden/>
          </w:rPr>
          <w:fldChar w:fldCharType="separate"/>
        </w:r>
        <w:r w:rsidR="00121A05">
          <w:rPr>
            <w:noProof/>
            <w:webHidden/>
          </w:rPr>
          <w:t>20</w:t>
        </w:r>
        <w:r w:rsidR="00121A05">
          <w:rPr>
            <w:noProof/>
            <w:webHidden/>
          </w:rPr>
          <w:fldChar w:fldCharType="end"/>
        </w:r>
      </w:hyperlink>
    </w:p>
    <w:p w:rsidR="00121A05" w:rsidRDefault="00C152A2">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3930743" w:history="1">
        <w:r w:rsidR="00121A05" w:rsidRPr="00045168">
          <w:rPr>
            <w:rStyle w:val="Hyperlink"/>
            <w:noProof/>
            <w:lang w:val="en-US"/>
          </w:rPr>
          <w:t>9.2.2.</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Ordered lists</w:t>
        </w:r>
        <w:r w:rsidR="00121A05">
          <w:rPr>
            <w:noProof/>
            <w:webHidden/>
          </w:rPr>
          <w:tab/>
        </w:r>
        <w:r w:rsidR="00121A05">
          <w:rPr>
            <w:noProof/>
            <w:webHidden/>
          </w:rPr>
          <w:fldChar w:fldCharType="begin"/>
        </w:r>
        <w:r w:rsidR="00121A05">
          <w:rPr>
            <w:noProof/>
            <w:webHidden/>
          </w:rPr>
          <w:instrText xml:space="preserve"> PAGEREF _Toc63930743 \h </w:instrText>
        </w:r>
        <w:r w:rsidR="00121A05">
          <w:rPr>
            <w:noProof/>
            <w:webHidden/>
          </w:rPr>
        </w:r>
        <w:r w:rsidR="00121A05">
          <w:rPr>
            <w:noProof/>
            <w:webHidden/>
          </w:rPr>
          <w:fldChar w:fldCharType="separate"/>
        </w:r>
        <w:r w:rsidR="00121A05">
          <w:rPr>
            <w:noProof/>
            <w:webHidden/>
          </w:rPr>
          <w:t>21</w:t>
        </w:r>
        <w:r w:rsidR="00121A05">
          <w:rPr>
            <w:noProof/>
            <w:webHidden/>
          </w:rPr>
          <w:fldChar w:fldCharType="end"/>
        </w:r>
      </w:hyperlink>
    </w:p>
    <w:p w:rsidR="00121A05" w:rsidRDefault="00C152A2">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3930744" w:history="1">
        <w:r w:rsidR="00121A05" w:rsidRPr="00045168">
          <w:rPr>
            <w:rStyle w:val="Hyperlink"/>
            <w:noProof/>
            <w:lang w:val="en-US"/>
          </w:rPr>
          <w:t>9.2.3.</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Sets</w:t>
        </w:r>
        <w:r w:rsidR="00121A05">
          <w:rPr>
            <w:noProof/>
            <w:webHidden/>
          </w:rPr>
          <w:tab/>
        </w:r>
        <w:r w:rsidR="00121A05">
          <w:rPr>
            <w:noProof/>
            <w:webHidden/>
          </w:rPr>
          <w:fldChar w:fldCharType="begin"/>
        </w:r>
        <w:r w:rsidR="00121A05">
          <w:rPr>
            <w:noProof/>
            <w:webHidden/>
          </w:rPr>
          <w:instrText xml:space="preserve"> PAGEREF _Toc63930744 \h </w:instrText>
        </w:r>
        <w:r w:rsidR="00121A05">
          <w:rPr>
            <w:noProof/>
            <w:webHidden/>
          </w:rPr>
        </w:r>
        <w:r w:rsidR="00121A05">
          <w:rPr>
            <w:noProof/>
            <w:webHidden/>
          </w:rPr>
          <w:fldChar w:fldCharType="separate"/>
        </w:r>
        <w:r w:rsidR="00121A05">
          <w:rPr>
            <w:noProof/>
            <w:webHidden/>
          </w:rPr>
          <w:t>21</w:t>
        </w:r>
        <w:r w:rsidR="00121A05">
          <w:rPr>
            <w:noProof/>
            <w:webHidden/>
          </w:rPr>
          <w:fldChar w:fldCharType="end"/>
        </w:r>
      </w:hyperlink>
    </w:p>
    <w:p w:rsidR="00121A05" w:rsidRDefault="00C152A2">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3930745" w:history="1">
        <w:r w:rsidR="00121A05" w:rsidRPr="00045168">
          <w:rPr>
            <w:rStyle w:val="Hyperlink"/>
            <w:noProof/>
            <w:lang w:val="en-US"/>
          </w:rPr>
          <w:t>9.2.4.</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Maps</w:t>
        </w:r>
        <w:r w:rsidR="00121A05">
          <w:rPr>
            <w:noProof/>
            <w:webHidden/>
          </w:rPr>
          <w:tab/>
        </w:r>
        <w:r w:rsidR="00121A05">
          <w:rPr>
            <w:noProof/>
            <w:webHidden/>
          </w:rPr>
          <w:fldChar w:fldCharType="begin"/>
        </w:r>
        <w:r w:rsidR="00121A05">
          <w:rPr>
            <w:noProof/>
            <w:webHidden/>
          </w:rPr>
          <w:instrText xml:space="preserve"> PAGEREF _Toc63930745 \h </w:instrText>
        </w:r>
        <w:r w:rsidR="00121A05">
          <w:rPr>
            <w:noProof/>
            <w:webHidden/>
          </w:rPr>
        </w:r>
        <w:r w:rsidR="00121A05">
          <w:rPr>
            <w:noProof/>
            <w:webHidden/>
          </w:rPr>
          <w:fldChar w:fldCharType="separate"/>
        </w:r>
        <w:r w:rsidR="00121A05">
          <w:rPr>
            <w:noProof/>
            <w:webHidden/>
          </w:rPr>
          <w:t>22</w:t>
        </w:r>
        <w:r w:rsidR="00121A05">
          <w:rPr>
            <w:noProof/>
            <w:webHidden/>
          </w:rPr>
          <w:fldChar w:fldCharType="end"/>
        </w:r>
      </w:hyperlink>
    </w:p>
    <w:p w:rsidR="00121A05" w:rsidRDefault="00C152A2">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3930746" w:history="1">
        <w:r w:rsidR="00121A05" w:rsidRPr="00045168">
          <w:rPr>
            <w:rStyle w:val="Hyperlink"/>
            <w:noProof/>
            <w:lang w:val="en-US"/>
          </w:rPr>
          <w:t>9.2.5.</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Arrays</w:t>
        </w:r>
        <w:r w:rsidR="00121A05">
          <w:rPr>
            <w:noProof/>
            <w:webHidden/>
          </w:rPr>
          <w:tab/>
        </w:r>
        <w:r w:rsidR="00121A05">
          <w:rPr>
            <w:noProof/>
            <w:webHidden/>
          </w:rPr>
          <w:fldChar w:fldCharType="begin"/>
        </w:r>
        <w:r w:rsidR="00121A05">
          <w:rPr>
            <w:noProof/>
            <w:webHidden/>
          </w:rPr>
          <w:instrText xml:space="preserve"> PAGEREF _Toc63930746 \h </w:instrText>
        </w:r>
        <w:r w:rsidR="00121A05">
          <w:rPr>
            <w:noProof/>
            <w:webHidden/>
          </w:rPr>
        </w:r>
        <w:r w:rsidR="00121A05">
          <w:rPr>
            <w:noProof/>
            <w:webHidden/>
          </w:rPr>
          <w:fldChar w:fldCharType="separate"/>
        </w:r>
        <w:r w:rsidR="00121A05">
          <w:rPr>
            <w:noProof/>
            <w:webHidden/>
          </w:rPr>
          <w:t>22</w:t>
        </w:r>
        <w:r w:rsidR="00121A05">
          <w:rPr>
            <w:noProof/>
            <w:webHidden/>
          </w:rPr>
          <w:fldChar w:fldCharType="end"/>
        </w:r>
      </w:hyperlink>
    </w:p>
    <w:p w:rsidR="00121A05" w:rsidRDefault="00C152A2">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3930747" w:history="1">
        <w:r w:rsidR="00121A05" w:rsidRPr="00045168">
          <w:rPr>
            <w:rStyle w:val="Hyperlink"/>
            <w:noProof/>
            <w:lang w:val="en-US"/>
          </w:rPr>
          <w:t>9.2.6.</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Collection as basic value type</w:t>
        </w:r>
        <w:r w:rsidR="00121A05">
          <w:rPr>
            <w:noProof/>
            <w:webHidden/>
          </w:rPr>
          <w:tab/>
        </w:r>
        <w:r w:rsidR="00121A05">
          <w:rPr>
            <w:noProof/>
            <w:webHidden/>
          </w:rPr>
          <w:fldChar w:fldCharType="begin"/>
        </w:r>
        <w:r w:rsidR="00121A05">
          <w:rPr>
            <w:noProof/>
            <w:webHidden/>
          </w:rPr>
          <w:instrText xml:space="preserve"> PAGEREF _Toc63930747 \h </w:instrText>
        </w:r>
        <w:r w:rsidR="00121A05">
          <w:rPr>
            <w:noProof/>
            <w:webHidden/>
          </w:rPr>
        </w:r>
        <w:r w:rsidR="00121A05">
          <w:rPr>
            <w:noProof/>
            <w:webHidden/>
          </w:rPr>
          <w:fldChar w:fldCharType="separate"/>
        </w:r>
        <w:r w:rsidR="00121A05">
          <w:rPr>
            <w:noProof/>
            <w:webHidden/>
          </w:rPr>
          <w:t>22</w:t>
        </w:r>
        <w:r w:rsidR="00121A05">
          <w:rPr>
            <w:noProof/>
            <w:webHidden/>
          </w:rPr>
          <w:fldChar w:fldCharType="end"/>
        </w:r>
      </w:hyperlink>
    </w:p>
    <w:p w:rsidR="00121A05" w:rsidRDefault="00C152A2">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3930748" w:history="1">
        <w:r w:rsidR="00121A05" w:rsidRPr="00045168">
          <w:rPr>
            <w:rStyle w:val="Hyperlink"/>
            <w:noProof/>
            <w:lang w:val="en-US"/>
          </w:rPr>
          <w:t>9.2.7.</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Custom collection type</w:t>
        </w:r>
        <w:r w:rsidR="00121A05">
          <w:rPr>
            <w:noProof/>
            <w:webHidden/>
          </w:rPr>
          <w:tab/>
        </w:r>
        <w:r w:rsidR="00121A05">
          <w:rPr>
            <w:noProof/>
            <w:webHidden/>
          </w:rPr>
          <w:fldChar w:fldCharType="begin"/>
        </w:r>
        <w:r w:rsidR="00121A05">
          <w:rPr>
            <w:noProof/>
            <w:webHidden/>
          </w:rPr>
          <w:instrText xml:space="preserve"> PAGEREF _Toc63930748 \h </w:instrText>
        </w:r>
        <w:r w:rsidR="00121A05">
          <w:rPr>
            <w:noProof/>
            <w:webHidden/>
          </w:rPr>
        </w:r>
        <w:r w:rsidR="00121A05">
          <w:rPr>
            <w:noProof/>
            <w:webHidden/>
          </w:rPr>
          <w:fldChar w:fldCharType="separate"/>
        </w:r>
        <w:r w:rsidR="00121A05">
          <w:rPr>
            <w:noProof/>
            <w:webHidden/>
          </w:rPr>
          <w:t>22</w:t>
        </w:r>
        <w:r w:rsidR="00121A05">
          <w:rPr>
            <w:noProof/>
            <w:webHidden/>
          </w:rPr>
          <w:fldChar w:fldCharType="end"/>
        </w:r>
      </w:hyperlink>
    </w:p>
    <w:p w:rsidR="00121A05" w:rsidRDefault="00C152A2">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3930749" w:history="1">
        <w:r w:rsidR="00121A05" w:rsidRPr="00045168">
          <w:rPr>
            <w:rStyle w:val="Hyperlink"/>
            <w:noProof/>
            <w:lang w:val="en-US"/>
          </w:rPr>
          <w:t>10.</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NATURAL IDS</w:t>
        </w:r>
        <w:r w:rsidR="00121A05">
          <w:rPr>
            <w:noProof/>
            <w:webHidden/>
          </w:rPr>
          <w:tab/>
        </w:r>
        <w:r w:rsidR="00121A05">
          <w:rPr>
            <w:noProof/>
            <w:webHidden/>
          </w:rPr>
          <w:fldChar w:fldCharType="begin"/>
        </w:r>
        <w:r w:rsidR="00121A05">
          <w:rPr>
            <w:noProof/>
            <w:webHidden/>
          </w:rPr>
          <w:instrText xml:space="preserve"> PAGEREF _Toc63930749 \h </w:instrText>
        </w:r>
        <w:r w:rsidR="00121A05">
          <w:rPr>
            <w:noProof/>
            <w:webHidden/>
          </w:rPr>
        </w:r>
        <w:r w:rsidR="00121A05">
          <w:rPr>
            <w:noProof/>
            <w:webHidden/>
          </w:rPr>
          <w:fldChar w:fldCharType="separate"/>
        </w:r>
        <w:r w:rsidR="00121A05">
          <w:rPr>
            <w:noProof/>
            <w:webHidden/>
          </w:rPr>
          <w:t>23</w:t>
        </w:r>
        <w:r w:rsidR="00121A05">
          <w:rPr>
            <w:noProof/>
            <w:webHidden/>
          </w:rPr>
          <w:fldChar w:fldCharType="end"/>
        </w:r>
      </w:hyperlink>
    </w:p>
    <w:p w:rsidR="00121A05" w:rsidRDefault="00C152A2">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3930750" w:history="1">
        <w:r w:rsidR="00121A05" w:rsidRPr="00045168">
          <w:rPr>
            <w:rStyle w:val="Hyperlink"/>
            <w:noProof/>
            <w:lang w:val="en-US"/>
          </w:rPr>
          <w:t>11.</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DYNAMIC MODEL</w:t>
        </w:r>
        <w:r w:rsidR="00121A05">
          <w:rPr>
            <w:noProof/>
            <w:webHidden/>
          </w:rPr>
          <w:tab/>
        </w:r>
        <w:r w:rsidR="00121A05">
          <w:rPr>
            <w:noProof/>
            <w:webHidden/>
          </w:rPr>
          <w:fldChar w:fldCharType="begin"/>
        </w:r>
        <w:r w:rsidR="00121A05">
          <w:rPr>
            <w:noProof/>
            <w:webHidden/>
          </w:rPr>
          <w:instrText xml:space="preserve"> PAGEREF _Toc63930750 \h </w:instrText>
        </w:r>
        <w:r w:rsidR="00121A05">
          <w:rPr>
            <w:noProof/>
            <w:webHidden/>
          </w:rPr>
        </w:r>
        <w:r w:rsidR="00121A05">
          <w:rPr>
            <w:noProof/>
            <w:webHidden/>
          </w:rPr>
          <w:fldChar w:fldCharType="separate"/>
        </w:r>
        <w:r w:rsidR="00121A05">
          <w:rPr>
            <w:noProof/>
            <w:webHidden/>
          </w:rPr>
          <w:t>23</w:t>
        </w:r>
        <w:r w:rsidR="00121A05">
          <w:rPr>
            <w:noProof/>
            <w:webHidden/>
          </w:rPr>
          <w:fldChar w:fldCharType="end"/>
        </w:r>
      </w:hyperlink>
    </w:p>
    <w:p w:rsidR="00121A05" w:rsidRDefault="00C152A2">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3930751" w:history="1">
        <w:r w:rsidR="00121A05" w:rsidRPr="00045168">
          <w:rPr>
            <w:rStyle w:val="Hyperlink"/>
            <w:noProof/>
            <w:lang w:val="en-US"/>
          </w:rPr>
          <w:t>12.</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INHERITANCE</w:t>
        </w:r>
        <w:r w:rsidR="00121A05">
          <w:rPr>
            <w:noProof/>
            <w:webHidden/>
          </w:rPr>
          <w:tab/>
        </w:r>
        <w:r w:rsidR="00121A05">
          <w:rPr>
            <w:noProof/>
            <w:webHidden/>
          </w:rPr>
          <w:fldChar w:fldCharType="begin"/>
        </w:r>
        <w:r w:rsidR="00121A05">
          <w:rPr>
            <w:noProof/>
            <w:webHidden/>
          </w:rPr>
          <w:instrText xml:space="preserve"> PAGEREF _Toc63930751 \h </w:instrText>
        </w:r>
        <w:r w:rsidR="00121A05">
          <w:rPr>
            <w:noProof/>
            <w:webHidden/>
          </w:rPr>
        </w:r>
        <w:r w:rsidR="00121A05">
          <w:rPr>
            <w:noProof/>
            <w:webHidden/>
          </w:rPr>
          <w:fldChar w:fldCharType="separate"/>
        </w:r>
        <w:r w:rsidR="00121A05">
          <w:rPr>
            <w:noProof/>
            <w:webHidden/>
          </w:rPr>
          <w:t>23</w:t>
        </w:r>
        <w:r w:rsidR="00121A05">
          <w:rPr>
            <w:noProof/>
            <w:webHidden/>
          </w:rPr>
          <w:fldChar w:fldCharType="end"/>
        </w:r>
      </w:hyperlink>
    </w:p>
    <w:p w:rsidR="00121A05" w:rsidRDefault="00C152A2">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3930752" w:history="1">
        <w:r w:rsidR="00121A05" w:rsidRPr="00045168">
          <w:rPr>
            <w:rStyle w:val="Hyperlink"/>
            <w:noProof/>
            <w:lang w:val="en-US"/>
          </w:rPr>
          <w:t>13.</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IMMUTABILITY</w:t>
        </w:r>
        <w:r w:rsidR="00121A05">
          <w:rPr>
            <w:noProof/>
            <w:webHidden/>
          </w:rPr>
          <w:tab/>
        </w:r>
        <w:r w:rsidR="00121A05">
          <w:rPr>
            <w:noProof/>
            <w:webHidden/>
          </w:rPr>
          <w:fldChar w:fldCharType="begin"/>
        </w:r>
        <w:r w:rsidR="00121A05">
          <w:rPr>
            <w:noProof/>
            <w:webHidden/>
          </w:rPr>
          <w:instrText xml:space="preserve"> PAGEREF _Toc63930752 \h </w:instrText>
        </w:r>
        <w:r w:rsidR="00121A05">
          <w:rPr>
            <w:noProof/>
            <w:webHidden/>
          </w:rPr>
        </w:r>
        <w:r w:rsidR="00121A05">
          <w:rPr>
            <w:noProof/>
            <w:webHidden/>
          </w:rPr>
          <w:fldChar w:fldCharType="separate"/>
        </w:r>
        <w:r w:rsidR="00121A05">
          <w:rPr>
            <w:noProof/>
            <w:webHidden/>
          </w:rPr>
          <w:t>24</w:t>
        </w:r>
        <w:r w:rsidR="00121A05">
          <w:rPr>
            <w:noProof/>
            <w:webHidden/>
          </w:rPr>
          <w:fldChar w:fldCharType="end"/>
        </w:r>
      </w:hyperlink>
    </w:p>
    <w:p w:rsidR="00121A05" w:rsidRDefault="00C152A2">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3930753" w:history="1">
        <w:r w:rsidR="00121A05" w:rsidRPr="00045168">
          <w:rPr>
            <w:rStyle w:val="Hyperlink"/>
            <w:noProof/>
            <w:lang w:val="en-US"/>
          </w:rPr>
          <w:t>14.</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BOOTSTRAP</w:t>
        </w:r>
        <w:r w:rsidR="00121A05">
          <w:rPr>
            <w:noProof/>
            <w:webHidden/>
          </w:rPr>
          <w:tab/>
        </w:r>
        <w:r w:rsidR="00121A05">
          <w:rPr>
            <w:noProof/>
            <w:webHidden/>
          </w:rPr>
          <w:fldChar w:fldCharType="begin"/>
        </w:r>
        <w:r w:rsidR="00121A05">
          <w:rPr>
            <w:noProof/>
            <w:webHidden/>
          </w:rPr>
          <w:instrText xml:space="preserve"> PAGEREF _Toc63930753 \h </w:instrText>
        </w:r>
        <w:r w:rsidR="00121A05">
          <w:rPr>
            <w:noProof/>
            <w:webHidden/>
          </w:rPr>
        </w:r>
        <w:r w:rsidR="00121A05">
          <w:rPr>
            <w:noProof/>
            <w:webHidden/>
          </w:rPr>
          <w:fldChar w:fldCharType="separate"/>
        </w:r>
        <w:r w:rsidR="00121A05">
          <w:rPr>
            <w:noProof/>
            <w:webHidden/>
          </w:rPr>
          <w:t>24</w:t>
        </w:r>
        <w:r w:rsidR="00121A05">
          <w:rPr>
            <w:noProof/>
            <w:webHidden/>
          </w:rPr>
          <w:fldChar w:fldCharType="end"/>
        </w:r>
      </w:hyperlink>
    </w:p>
    <w:p w:rsidR="00121A05" w:rsidRDefault="00C152A2">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3930754" w:history="1">
        <w:r w:rsidR="00121A05" w:rsidRPr="00045168">
          <w:rPr>
            <w:rStyle w:val="Hyperlink"/>
            <w:noProof/>
            <w:lang w:val="en-US"/>
          </w:rPr>
          <w:t>15.</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SCHEMA GENERATION</w:t>
        </w:r>
        <w:r w:rsidR="00121A05">
          <w:rPr>
            <w:noProof/>
            <w:webHidden/>
          </w:rPr>
          <w:tab/>
        </w:r>
        <w:r w:rsidR="00121A05">
          <w:rPr>
            <w:noProof/>
            <w:webHidden/>
          </w:rPr>
          <w:fldChar w:fldCharType="begin"/>
        </w:r>
        <w:r w:rsidR="00121A05">
          <w:rPr>
            <w:noProof/>
            <w:webHidden/>
          </w:rPr>
          <w:instrText xml:space="preserve"> PAGEREF _Toc63930754 \h </w:instrText>
        </w:r>
        <w:r w:rsidR="00121A05">
          <w:rPr>
            <w:noProof/>
            <w:webHidden/>
          </w:rPr>
        </w:r>
        <w:r w:rsidR="00121A05">
          <w:rPr>
            <w:noProof/>
            <w:webHidden/>
          </w:rPr>
          <w:fldChar w:fldCharType="separate"/>
        </w:r>
        <w:r w:rsidR="00121A05">
          <w:rPr>
            <w:noProof/>
            <w:webHidden/>
          </w:rPr>
          <w:t>24</w:t>
        </w:r>
        <w:r w:rsidR="00121A05">
          <w:rPr>
            <w:noProof/>
            <w:webHidden/>
          </w:rPr>
          <w:fldChar w:fldCharType="end"/>
        </w:r>
      </w:hyperlink>
    </w:p>
    <w:p w:rsidR="00121A05" w:rsidRDefault="00C152A2">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3930755" w:history="1">
        <w:r w:rsidR="00121A05" w:rsidRPr="00045168">
          <w:rPr>
            <w:rStyle w:val="Hyperlink"/>
            <w:noProof/>
            <w:lang w:val="en-US"/>
          </w:rPr>
          <w:t>16.</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PERSISTENCE CONTEXT</w:t>
        </w:r>
        <w:r w:rsidR="00121A05">
          <w:rPr>
            <w:noProof/>
            <w:webHidden/>
          </w:rPr>
          <w:tab/>
        </w:r>
        <w:r w:rsidR="00121A05">
          <w:rPr>
            <w:noProof/>
            <w:webHidden/>
          </w:rPr>
          <w:fldChar w:fldCharType="begin"/>
        </w:r>
        <w:r w:rsidR="00121A05">
          <w:rPr>
            <w:noProof/>
            <w:webHidden/>
          </w:rPr>
          <w:instrText xml:space="preserve"> PAGEREF _Toc63930755 \h </w:instrText>
        </w:r>
        <w:r w:rsidR="00121A05">
          <w:rPr>
            <w:noProof/>
            <w:webHidden/>
          </w:rPr>
        </w:r>
        <w:r w:rsidR="00121A05">
          <w:rPr>
            <w:noProof/>
            <w:webHidden/>
          </w:rPr>
          <w:fldChar w:fldCharType="separate"/>
        </w:r>
        <w:r w:rsidR="00121A05">
          <w:rPr>
            <w:noProof/>
            <w:webHidden/>
          </w:rPr>
          <w:t>26</w:t>
        </w:r>
        <w:r w:rsidR="00121A05">
          <w:rPr>
            <w:noProof/>
            <w:webHidden/>
          </w:rPr>
          <w:fldChar w:fldCharType="end"/>
        </w:r>
      </w:hyperlink>
    </w:p>
    <w:p w:rsidR="00121A05" w:rsidRDefault="00C152A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56" w:history="1">
        <w:r w:rsidR="00121A05" w:rsidRPr="00045168">
          <w:rPr>
            <w:rStyle w:val="Hyperlink"/>
            <w:noProof/>
            <w:lang w:val="en-US"/>
          </w:rPr>
          <w:t>16.1.</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BYTECODE ENHANCEMENT</w:t>
        </w:r>
        <w:r w:rsidR="00121A05">
          <w:rPr>
            <w:noProof/>
            <w:webHidden/>
          </w:rPr>
          <w:tab/>
        </w:r>
        <w:r w:rsidR="00121A05">
          <w:rPr>
            <w:noProof/>
            <w:webHidden/>
          </w:rPr>
          <w:fldChar w:fldCharType="begin"/>
        </w:r>
        <w:r w:rsidR="00121A05">
          <w:rPr>
            <w:noProof/>
            <w:webHidden/>
          </w:rPr>
          <w:instrText xml:space="preserve"> PAGEREF _Toc63930756 \h </w:instrText>
        </w:r>
        <w:r w:rsidR="00121A05">
          <w:rPr>
            <w:noProof/>
            <w:webHidden/>
          </w:rPr>
        </w:r>
        <w:r w:rsidR="00121A05">
          <w:rPr>
            <w:noProof/>
            <w:webHidden/>
          </w:rPr>
          <w:fldChar w:fldCharType="separate"/>
        </w:r>
        <w:r w:rsidR="00121A05">
          <w:rPr>
            <w:noProof/>
            <w:webHidden/>
          </w:rPr>
          <w:t>26</w:t>
        </w:r>
        <w:r w:rsidR="00121A05">
          <w:rPr>
            <w:noProof/>
            <w:webHidden/>
          </w:rPr>
          <w:fldChar w:fldCharType="end"/>
        </w:r>
      </w:hyperlink>
    </w:p>
    <w:p w:rsidR="00121A05" w:rsidRDefault="00C152A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57" w:history="1">
        <w:r w:rsidR="00121A05" w:rsidRPr="00045168">
          <w:rPr>
            <w:rStyle w:val="Hyperlink"/>
            <w:noProof/>
            <w:lang w:val="en-US"/>
          </w:rPr>
          <w:t>16.2.</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MAKING ENTITIES PERSISTENT</w:t>
        </w:r>
        <w:r w:rsidR="00121A05">
          <w:rPr>
            <w:noProof/>
            <w:webHidden/>
          </w:rPr>
          <w:tab/>
        </w:r>
        <w:r w:rsidR="00121A05">
          <w:rPr>
            <w:noProof/>
            <w:webHidden/>
          </w:rPr>
          <w:fldChar w:fldCharType="begin"/>
        </w:r>
        <w:r w:rsidR="00121A05">
          <w:rPr>
            <w:noProof/>
            <w:webHidden/>
          </w:rPr>
          <w:instrText xml:space="preserve"> PAGEREF _Toc63930757 \h </w:instrText>
        </w:r>
        <w:r w:rsidR="00121A05">
          <w:rPr>
            <w:noProof/>
            <w:webHidden/>
          </w:rPr>
        </w:r>
        <w:r w:rsidR="00121A05">
          <w:rPr>
            <w:noProof/>
            <w:webHidden/>
          </w:rPr>
          <w:fldChar w:fldCharType="separate"/>
        </w:r>
        <w:r w:rsidR="00121A05">
          <w:rPr>
            <w:noProof/>
            <w:webHidden/>
          </w:rPr>
          <w:t>27</w:t>
        </w:r>
        <w:r w:rsidR="00121A05">
          <w:rPr>
            <w:noProof/>
            <w:webHidden/>
          </w:rPr>
          <w:fldChar w:fldCharType="end"/>
        </w:r>
      </w:hyperlink>
    </w:p>
    <w:p w:rsidR="00121A05" w:rsidRDefault="00C152A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58" w:history="1">
        <w:r w:rsidR="00121A05" w:rsidRPr="00045168">
          <w:rPr>
            <w:rStyle w:val="Hyperlink"/>
            <w:noProof/>
            <w:lang w:val="en-US"/>
          </w:rPr>
          <w:t>16.3.</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DELETINGENTITIES</w:t>
        </w:r>
        <w:r w:rsidR="00121A05">
          <w:rPr>
            <w:noProof/>
            <w:webHidden/>
          </w:rPr>
          <w:tab/>
        </w:r>
        <w:r w:rsidR="00121A05">
          <w:rPr>
            <w:noProof/>
            <w:webHidden/>
          </w:rPr>
          <w:fldChar w:fldCharType="begin"/>
        </w:r>
        <w:r w:rsidR="00121A05">
          <w:rPr>
            <w:noProof/>
            <w:webHidden/>
          </w:rPr>
          <w:instrText xml:space="preserve"> PAGEREF _Toc63930758 \h </w:instrText>
        </w:r>
        <w:r w:rsidR="00121A05">
          <w:rPr>
            <w:noProof/>
            <w:webHidden/>
          </w:rPr>
        </w:r>
        <w:r w:rsidR="00121A05">
          <w:rPr>
            <w:noProof/>
            <w:webHidden/>
          </w:rPr>
          <w:fldChar w:fldCharType="separate"/>
        </w:r>
        <w:r w:rsidR="00121A05">
          <w:rPr>
            <w:noProof/>
            <w:webHidden/>
          </w:rPr>
          <w:t>27</w:t>
        </w:r>
        <w:r w:rsidR="00121A05">
          <w:rPr>
            <w:noProof/>
            <w:webHidden/>
          </w:rPr>
          <w:fldChar w:fldCharType="end"/>
        </w:r>
      </w:hyperlink>
    </w:p>
    <w:p w:rsidR="00121A05" w:rsidRDefault="00C152A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59" w:history="1">
        <w:r w:rsidR="00121A05" w:rsidRPr="00045168">
          <w:rPr>
            <w:rStyle w:val="Hyperlink"/>
            <w:noProof/>
            <w:lang w:val="en-US"/>
          </w:rPr>
          <w:t>16.4.</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OBTAINING AN ENTITY REFERENCE WITHOUT INITIALIZING ITS DATA</w:t>
        </w:r>
        <w:r w:rsidR="00121A05">
          <w:rPr>
            <w:noProof/>
            <w:webHidden/>
          </w:rPr>
          <w:tab/>
        </w:r>
        <w:r w:rsidR="00121A05">
          <w:rPr>
            <w:noProof/>
            <w:webHidden/>
          </w:rPr>
          <w:fldChar w:fldCharType="begin"/>
        </w:r>
        <w:r w:rsidR="00121A05">
          <w:rPr>
            <w:noProof/>
            <w:webHidden/>
          </w:rPr>
          <w:instrText xml:space="preserve"> PAGEREF _Toc63930759 \h </w:instrText>
        </w:r>
        <w:r w:rsidR="00121A05">
          <w:rPr>
            <w:noProof/>
            <w:webHidden/>
          </w:rPr>
        </w:r>
        <w:r w:rsidR="00121A05">
          <w:rPr>
            <w:noProof/>
            <w:webHidden/>
          </w:rPr>
          <w:fldChar w:fldCharType="separate"/>
        </w:r>
        <w:r w:rsidR="00121A05">
          <w:rPr>
            <w:noProof/>
            <w:webHidden/>
          </w:rPr>
          <w:t>27</w:t>
        </w:r>
        <w:r w:rsidR="00121A05">
          <w:rPr>
            <w:noProof/>
            <w:webHidden/>
          </w:rPr>
          <w:fldChar w:fldCharType="end"/>
        </w:r>
      </w:hyperlink>
    </w:p>
    <w:p w:rsidR="00121A05" w:rsidRDefault="00C152A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60" w:history="1">
        <w:r w:rsidR="00121A05" w:rsidRPr="00045168">
          <w:rPr>
            <w:rStyle w:val="Hyperlink"/>
            <w:noProof/>
            <w:lang w:val="en-US"/>
          </w:rPr>
          <w:t>16.5.</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OBTAINING AN ENTITY REFERENCE WITH INITIALIZING ITS DATA</w:t>
        </w:r>
        <w:r w:rsidR="00121A05">
          <w:rPr>
            <w:noProof/>
            <w:webHidden/>
          </w:rPr>
          <w:tab/>
        </w:r>
        <w:r w:rsidR="00121A05">
          <w:rPr>
            <w:noProof/>
            <w:webHidden/>
          </w:rPr>
          <w:fldChar w:fldCharType="begin"/>
        </w:r>
        <w:r w:rsidR="00121A05">
          <w:rPr>
            <w:noProof/>
            <w:webHidden/>
          </w:rPr>
          <w:instrText xml:space="preserve"> PAGEREF _Toc63930760 \h </w:instrText>
        </w:r>
        <w:r w:rsidR="00121A05">
          <w:rPr>
            <w:noProof/>
            <w:webHidden/>
          </w:rPr>
        </w:r>
        <w:r w:rsidR="00121A05">
          <w:rPr>
            <w:noProof/>
            <w:webHidden/>
          </w:rPr>
          <w:fldChar w:fldCharType="separate"/>
        </w:r>
        <w:r w:rsidR="00121A05">
          <w:rPr>
            <w:noProof/>
            <w:webHidden/>
          </w:rPr>
          <w:t>28</w:t>
        </w:r>
        <w:r w:rsidR="00121A05">
          <w:rPr>
            <w:noProof/>
            <w:webHidden/>
          </w:rPr>
          <w:fldChar w:fldCharType="end"/>
        </w:r>
      </w:hyperlink>
    </w:p>
    <w:p w:rsidR="00121A05" w:rsidRDefault="00C152A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61" w:history="1">
        <w:r w:rsidR="00121A05" w:rsidRPr="00045168">
          <w:rPr>
            <w:rStyle w:val="Hyperlink"/>
            <w:noProof/>
            <w:lang w:val="en-US"/>
          </w:rPr>
          <w:t>16.6.</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OBTAINMULTIPLEENTITIESBYTHEIRIDENTIFIERS</w:t>
        </w:r>
        <w:r w:rsidR="00121A05">
          <w:rPr>
            <w:noProof/>
            <w:webHidden/>
          </w:rPr>
          <w:tab/>
        </w:r>
        <w:r w:rsidR="00121A05">
          <w:rPr>
            <w:noProof/>
            <w:webHidden/>
          </w:rPr>
          <w:fldChar w:fldCharType="begin"/>
        </w:r>
        <w:r w:rsidR="00121A05">
          <w:rPr>
            <w:noProof/>
            <w:webHidden/>
          </w:rPr>
          <w:instrText xml:space="preserve"> PAGEREF _Toc63930761 \h </w:instrText>
        </w:r>
        <w:r w:rsidR="00121A05">
          <w:rPr>
            <w:noProof/>
            <w:webHidden/>
          </w:rPr>
        </w:r>
        <w:r w:rsidR="00121A05">
          <w:rPr>
            <w:noProof/>
            <w:webHidden/>
          </w:rPr>
          <w:fldChar w:fldCharType="separate"/>
        </w:r>
        <w:r w:rsidR="00121A05">
          <w:rPr>
            <w:noProof/>
            <w:webHidden/>
          </w:rPr>
          <w:t>28</w:t>
        </w:r>
        <w:r w:rsidR="00121A05">
          <w:rPr>
            <w:noProof/>
            <w:webHidden/>
          </w:rPr>
          <w:fldChar w:fldCharType="end"/>
        </w:r>
      </w:hyperlink>
    </w:p>
    <w:p w:rsidR="00121A05" w:rsidRDefault="00C152A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62" w:history="1">
        <w:r w:rsidR="00121A05" w:rsidRPr="00045168">
          <w:rPr>
            <w:rStyle w:val="Hyperlink"/>
            <w:noProof/>
            <w:lang w:val="en-US"/>
          </w:rPr>
          <w:t>16.7.</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FILTERING ENTITIES AND ASSOCIATIONS</w:t>
        </w:r>
        <w:r w:rsidR="00121A05">
          <w:rPr>
            <w:noProof/>
            <w:webHidden/>
          </w:rPr>
          <w:tab/>
        </w:r>
        <w:r w:rsidR="00121A05">
          <w:rPr>
            <w:noProof/>
            <w:webHidden/>
          </w:rPr>
          <w:fldChar w:fldCharType="begin"/>
        </w:r>
        <w:r w:rsidR="00121A05">
          <w:rPr>
            <w:noProof/>
            <w:webHidden/>
          </w:rPr>
          <w:instrText xml:space="preserve"> PAGEREF _Toc63930762 \h </w:instrText>
        </w:r>
        <w:r w:rsidR="00121A05">
          <w:rPr>
            <w:noProof/>
            <w:webHidden/>
          </w:rPr>
        </w:r>
        <w:r w:rsidR="00121A05">
          <w:rPr>
            <w:noProof/>
            <w:webHidden/>
          </w:rPr>
          <w:fldChar w:fldCharType="separate"/>
        </w:r>
        <w:r w:rsidR="00121A05">
          <w:rPr>
            <w:noProof/>
            <w:webHidden/>
          </w:rPr>
          <w:t>28</w:t>
        </w:r>
        <w:r w:rsidR="00121A05">
          <w:rPr>
            <w:noProof/>
            <w:webHidden/>
          </w:rPr>
          <w:fldChar w:fldCharType="end"/>
        </w:r>
      </w:hyperlink>
    </w:p>
    <w:p w:rsidR="00121A05" w:rsidRDefault="00C152A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63" w:history="1">
        <w:r w:rsidR="00121A05" w:rsidRPr="00045168">
          <w:rPr>
            <w:rStyle w:val="Hyperlink"/>
            <w:noProof/>
            <w:lang w:val="en-US"/>
          </w:rPr>
          <w:t>16.8.</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MODIFYINGMANAGED/PERSISTENTSTATE</w:t>
        </w:r>
        <w:r w:rsidR="00121A05">
          <w:rPr>
            <w:noProof/>
            <w:webHidden/>
          </w:rPr>
          <w:tab/>
        </w:r>
        <w:r w:rsidR="00121A05">
          <w:rPr>
            <w:noProof/>
            <w:webHidden/>
          </w:rPr>
          <w:fldChar w:fldCharType="begin"/>
        </w:r>
        <w:r w:rsidR="00121A05">
          <w:rPr>
            <w:noProof/>
            <w:webHidden/>
          </w:rPr>
          <w:instrText xml:space="preserve"> PAGEREF _Toc63930763 \h </w:instrText>
        </w:r>
        <w:r w:rsidR="00121A05">
          <w:rPr>
            <w:noProof/>
            <w:webHidden/>
          </w:rPr>
        </w:r>
        <w:r w:rsidR="00121A05">
          <w:rPr>
            <w:noProof/>
            <w:webHidden/>
          </w:rPr>
          <w:fldChar w:fldCharType="separate"/>
        </w:r>
        <w:r w:rsidR="00121A05">
          <w:rPr>
            <w:noProof/>
            <w:webHidden/>
          </w:rPr>
          <w:t>28</w:t>
        </w:r>
        <w:r w:rsidR="00121A05">
          <w:rPr>
            <w:noProof/>
            <w:webHidden/>
          </w:rPr>
          <w:fldChar w:fldCharType="end"/>
        </w:r>
      </w:hyperlink>
    </w:p>
    <w:p w:rsidR="00121A05" w:rsidRDefault="00C152A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64" w:history="1">
        <w:r w:rsidR="00121A05" w:rsidRPr="00045168">
          <w:rPr>
            <w:rStyle w:val="Hyperlink"/>
            <w:noProof/>
            <w:lang w:val="en-US"/>
          </w:rPr>
          <w:t>16.9.</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REFRESH ENTITY STATE</w:t>
        </w:r>
        <w:r w:rsidR="00121A05">
          <w:rPr>
            <w:noProof/>
            <w:webHidden/>
          </w:rPr>
          <w:tab/>
        </w:r>
        <w:r w:rsidR="00121A05">
          <w:rPr>
            <w:noProof/>
            <w:webHidden/>
          </w:rPr>
          <w:fldChar w:fldCharType="begin"/>
        </w:r>
        <w:r w:rsidR="00121A05">
          <w:rPr>
            <w:noProof/>
            <w:webHidden/>
          </w:rPr>
          <w:instrText xml:space="preserve"> PAGEREF _Toc63930764 \h </w:instrText>
        </w:r>
        <w:r w:rsidR="00121A05">
          <w:rPr>
            <w:noProof/>
            <w:webHidden/>
          </w:rPr>
        </w:r>
        <w:r w:rsidR="00121A05">
          <w:rPr>
            <w:noProof/>
            <w:webHidden/>
          </w:rPr>
          <w:fldChar w:fldCharType="separate"/>
        </w:r>
        <w:r w:rsidR="00121A05">
          <w:rPr>
            <w:noProof/>
            <w:webHidden/>
          </w:rPr>
          <w:t>29</w:t>
        </w:r>
        <w:r w:rsidR="00121A05">
          <w:rPr>
            <w:noProof/>
            <w:webHidden/>
          </w:rPr>
          <w:fldChar w:fldCharType="end"/>
        </w:r>
      </w:hyperlink>
    </w:p>
    <w:p w:rsidR="00121A05" w:rsidRDefault="00C152A2">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3930765" w:history="1">
        <w:r w:rsidR="00121A05" w:rsidRPr="00045168">
          <w:rPr>
            <w:rStyle w:val="Hyperlink"/>
            <w:noProof/>
            <w:lang w:val="en-US"/>
          </w:rPr>
          <w:t>16.10.</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WORKING WITH DETACHED DATA</w:t>
        </w:r>
        <w:r w:rsidR="00121A05">
          <w:rPr>
            <w:noProof/>
            <w:webHidden/>
          </w:rPr>
          <w:tab/>
        </w:r>
        <w:r w:rsidR="00121A05">
          <w:rPr>
            <w:noProof/>
            <w:webHidden/>
          </w:rPr>
          <w:fldChar w:fldCharType="begin"/>
        </w:r>
        <w:r w:rsidR="00121A05">
          <w:rPr>
            <w:noProof/>
            <w:webHidden/>
          </w:rPr>
          <w:instrText xml:space="preserve"> PAGEREF _Toc63930765 \h </w:instrText>
        </w:r>
        <w:r w:rsidR="00121A05">
          <w:rPr>
            <w:noProof/>
            <w:webHidden/>
          </w:rPr>
        </w:r>
        <w:r w:rsidR="00121A05">
          <w:rPr>
            <w:noProof/>
            <w:webHidden/>
          </w:rPr>
          <w:fldChar w:fldCharType="separate"/>
        </w:r>
        <w:r w:rsidR="00121A05">
          <w:rPr>
            <w:noProof/>
            <w:webHidden/>
          </w:rPr>
          <w:t>29</w:t>
        </w:r>
        <w:r w:rsidR="00121A05">
          <w:rPr>
            <w:noProof/>
            <w:webHidden/>
          </w:rPr>
          <w:fldChar w:fldCharType="end"/>
        </w:r>
      </w:hyperlink>
    </w:p>
    <w:p w:rsidR="00121A05" w:rsidRDefault="00C152A2">
      <w:pPr>
        <w:pStyle w:val="TOC1"/>
        <w:tabs>
          <w:tab w:val="left" w:pos="1760"/>
          <w:tab w:val="right" w:leader="dot" w:pos="9912"/>
        </w:tabs>
        <w:rPr>
          <w:rFonts w:asciiTheme="minorHAnsi" w:eastAsiaTheme="minorEastAsia" w:hAnsiTheme="minorHAnsi" w:cstheme="minorBidi"/>
          <w:noProof/>
          <w:sz w:val="22"/>
          <w:szCs w:val="22"/>
          <w:lang w:val="en-US" w:eastAsia="en-US"/>
        </w:rPr>
      </w:pPr>
      <w:hyperlink w:anchor="_Toc63930766" w:history="1">
        <w:r w:rsidR="00121A05" w:rsidRPr="00045168">
          <w:rPr>
            <w:rStyle w:val="Hyperlink"/>
            <w:noProof/>
            <w:lang w:val="en-US"/>
          </w:rPr>
          <w:t>16.10.1.</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Reattaching detached data</w:t>
        </w:r>
        <w:r w:rsidR="00121A05">
          <w:rPr>
            <w:noProof/>
            <w:webHidden/>
          </w:rPr>
          <w:tab/>
        </w:r>
        <w:r w:rsidR="00121A05">
          <w:rPr>
            <w:noProof/>
            <w:webHidden/>
          </w:rPr>
          <w:fldChar w:fldCharType="begin"/>
        </w:r>
        <w:r w:rsidR="00121A05">
          <w:rPr>
            <w:noProof/>
            <w:webHidden/>
          </w:rPr>
          <w:instrText xml:space="preserve"> PAGEREF _Toc63930766 \h </w:instrText>
        </w:r>
        <w:r w:rsidR="00121A05">
          <w:rPr>
            <w:noProof/>
            <w:webHidden/>
          </w:rPr>
        </w:r>
        <w:r w:rsidR="00121A05">
          <w:rPr>
            <w:noProof/>
            <w:webHidden/>
          </w:rPr>
          <w:fldChar w:fldCharType="separate"/>
        </w:r>
        <w:r w:rsidR="00121A05">
          <w:rPr>
            <w:noProof/>
            <w:webHidden/>
          </w:rPr>
          <w:t>29</w:t>
        </w:r>
        <w:r w:rsidR="00121A05">
          <w:rPr>
            <w:noProof/>
            <w:webHidden/>
          </w:rPr>
          <w:fldChar w:fldCharType="end"/>
        </w:r>
      </w:hyperlink>
    </w:p>
    <w:p w:rsidR="00121A05" w:rsidRDefault="00C152A2">
      <w:pPr>
        <w:pStyle w:val="TOC1"/>
        <w:tabs>
          <w:tab w:val="left" w:pos="1760"/>
          <w:tab w:val="right" w:leader="dot" w:pos="9912"/>
        </w:tabs>
        <w:rPr>
          <w:rFonts w:asciiTheme="minorHAnsi" w:eastAsiaTheme="minorEastAsia" w:hAnsiTheme="minorHAnsi" w:cstheme="minorBidi"/>
          <w:noProof/>
          <w:sz w:val="22"/>
          <w:szCs w:val="22"/>
          <w:lang w:val="en-US" w:eastAsia="en-US"/>
        </w:rPr>
      </w:pPr>
      <w:hyperlink w:anchor="_Toc63930767" w:history="1">
        <w:r w:rsidR="00121A05" w:rsidRPr="00045168">
          <w:rPr>
            <w:rStyle w:val="Hyperlink"/>
            <w:noProof/>
            <w:lang w:val="en-US"/>
          </w:rPr>
          <w:t>16.10.2.</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Merging detached data</w:t>
        </w:r>
        <w:r w:rsidR="00121A05">
          <w:rPr>
            <w:noProof/>
            <w:webHidden/>
          </w:rPr>
          <w:tab/>
        </w:r>
        <w:r w:rsidR="00121A05">
          <w:rPr>
            <w:noProof/>
            <w:webHidden/>
          </w:rPr>
          <w:fldChar w:fldCharType="begin"/>
        </w:r>
        <w:r w:rsidR="00121A05">
          <w:rPr>
            <w:noProof/>
            <w:webHidden/>
          </w:rPr>
          <w:instrText xml:space="preserve"> PAGEREF _Toc63930767 \h </w:instrText>
        </w:r>
        <w:r w:rsidR="00121A05">
          <w:rPr>
            <w:noProof/>
            <w:webHidden/>
          </w:rPr>
        </w:r>
        <w:r w:rsidR="00121A05">
          <w:rPr>
            <w:noProof/>
            <w:webHidden/>
          </w:rPr>
          <w:fldChar w:fldCharType="separate"/>
        </w:r>
        <w:r w:rsidR="00121A05">
          <w:rPr>
            <w:noProof/>
            <w:webHidden/>
          </w:rPr>
          <w:t>29</w:t>
        </w:r>
        <w:r w:rsidR="00121A05">
          <w:rPr>
            <w:noProof/>
            <w:webHidden/>
          </w:rPr>
          <w:fldChar w:fldCharType="end"/>
        </w:r>
      </w:hyperlink>
    </w:p>
    <w:p w:rsidR="00121A05" w:rsidRDefault="00C152A2">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3930768" w:history="1">
        <w:r w:rsidR="00121A05" w:rsidRPr="00045168">
          <w:rPr>
            <w:rStyle w:val="Hyperlink"/>
            <w:noProof/>
            <w:lang w:val="en-US"/>
          </w:rPr>
          <w:t>16.11.</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CHECKING PERSISTENT STATE</w:t>
        </w:r>
        <w:r w:rsidR="00121A05">
          <w:rPr>
            <w:noProof/>
            <w:webHidden/>
          </w:rPr>
          <w:tab/>
        </w:r>
        <w:r w:rsidR="00121A05">
          <w:rPr>
            <w:noProof/>
            <w:webHidden/>
          </w:rPr>
          <w:fldChar w:fldCharType="begin"/>
        </w:r>
        <w:r w:rsidR="00121A05">
          <w:rPr>
            <w:noProof/>
            <w:webHidden/>
          </w:rPr>
          <w:instrText xml:space="preserve"> PAGEREF _Toc63930768 \h </w:instrText>
        </w:r>
        <w:r w:rsidR="00121A05">
          <w:rPr>
            <w:noProof/>
            <w:webHidden/>
          </w:rPr>
        </w:r>
        <w:r w:rsidR="00121A05">
          <w:rPr>
            <w:noProof/>
            <w:webHidden/>
          </w:rPr>
          <w:fldChar w:fldCharType="separate"/>
        </w:r>
        <w:r w:rsidR="00121A05">
          <w:rPr>
            <w:noProof/>
            <w:webHidden/>
          </w:rPr>
          <w:t>30</w:t>
        </w:r>
        <w:r w:rsidR="00121A05">
          <w:rPr>
            <w:noProof/>
            <w:webHidden/>
          </w:rPr>
          <w:fldChar w:fldCharType="end"/>
        </w:r>
      </w:hyperlink>
    </w:p>
    <w:p w:rsidR="00121A05" w:rsidRDefault="00C152A2">
      <w:pPr>
        <w:pStyle w:val="TOC1"/>
        <w:tabs>
          <w:tab w:val="left" w:pos="1540"/>
          <w:tab w:val="right" w:leader="dot" w:pos="9912"/>
        </w:tabs>
        <w:rPr>
          <w:rFonts w:asciiTheme="minorHAnsi" w:eastAsiaTheme="minorEastAsia" w:hAnsiTheme="minorHAnsi" w:cstheme="minorBidi"/>
          <w:noProof/>
          <w:sz w:val="22"/>
          <w:szCs w:val="22"/>
          <w:lang w:val="en-US" w:eastAsia="en-US"/>
        </w:rPr>
      </w:pPr>
      <w:hyperlink w:anchor="_Toc63930769" w:history="1">
        <w:r w:rsidR="00121A05" w:rsidRPr="00045168">
          <w:rPr>
            <w:rStyle w:val="Hyperlink"/>
            <w:noProof/>
            <w:lang w:val="en-US"/>
          </w:rPr>
          <w:t>16.12.</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EVICTING ENTITIES</w:t>
        </w:r>
        <w:r w:rsidR="00121A05">
          <w:rPr>
            <w:noProof/>
            <w:webHidden/>
          </w:rPr>
          <w:tab/>
        </w:r>
        <w:r w:rsidR="00121A05">
          <w:rPr>
            <w:noProof/>
            <w:webHidden/>
          </w:rPr>
          <w:fldChar w:fldCharType="begin"/>
        </w:r>
        <w:r w:rsidR="00121A05">
          <w:rPr>
            <w:noProof/>
            <w:webHidden/>
          </w:rPr>
          <w:instrText xml:space="preserve"> PAGEREF _Toc63930769 \h </w:instrText>
        </w:r>
        <w:r w:rsidR="00121A05">
          <w:rPr>
            <w:noProof/>
            <w:webHidden/>
          </w:rPr>
        </w:r>
        <w:r w:rsidR="00121A05">
          <w:rPr>
            <w:noProof/>
            <w:webHidden/>
          </w:rPr>
          <w:fldChar w:fldCharType="separate"/>
        </w:r>
        <w:r w:rsidR="00121A05">
          <w:rPr>
            <w:noProof/>
            <w:webHidden/>
          </w:rPr>
          <w:t>30</w:t>
        </w:r>
        <w:r w:rsidR="00121A05">
          <w:rPr>
            <w:noProof/>
            <w:webHidden/>
          </w:rPr>
          <w:fldChar w:fldCharType="end"/>
        </w:r>
      </w:hyperlink>
    </w:p>
    <w:p w:rsidR="00121A05" w:rsidRDefault="00C152A2">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3930770" w:history="1">
        <w:r w:rsidR="00121A05" w:rsidRPr="00045168">
          <w:rPr>
            <w:rStyle w:val="Hyperlink"/>
            <w:noProof/>
            <w:lang w:val="en-US"/>
          </w:rPr>
          <w:t>17.</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CASCADING ENTITY STATE TRANSITIONS</w:t>
        </w:r>
        <w:r w:rsidR="00121A05">
          <w:rPr>
            <w:noProof/>
            <w:webHidden/>
          </w:rPr>
          <w:tab/>
        </w:r>
        <w:r w:rsidR="00121A05">
          <w:rPr>
            <w:noProof/>
            <w:webHidden/>
          </w:rPr>
          <w:fldChar w:fldCharType="begin"/>
        </w:r>
        <w:r w:rsidR="00121A05">
          <w:rPr>
            <w:noProof/>
            <w:webHidden/>
          </w:rPr>
          <w:instrText xml:space="preserve"> PAGEREF _Toc63930770 \h </w:instrText>
        </w:r>
        <w:r w:rsidR="00121A05">
          <w:rPr>
            <w:noProof/>
            <w:webHidden/>
          </w:rPr>
        </w:r>
        <w:r w:rsidR="00121A05">
          <w:rPr>
            <w:noProof/>
            <w:webHidden/>
          </w:rPr>
          <w:fldChar w:fldCharType="separate"/>
        </w:r>
        <w:r w:rsidR="00121A05">
          <w:rPr>
            <w:noProof/>
            <w:webHidden/>
          </w:rPr>
          <w:t>31</w:t>
        </w:r>
        <w:r w:rsidR="00121A05">
          <w:rPr>
            <w:noProof/>
            <w:webHidden/>
          </w:rPr>
          <w:fldChar w:fldCharType="end"/>
        </w:r>
      </w:hyperlink>
    </w:p>
    <w:p w:rsidR="00121A05" w:rsidRDefault="00C152A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71" w:history="1">
        <w:r w:rsidR="00121A05" w:rsidRPr="00045168">
          <w:rPr>
            <w:rStyle w:val="Hyperlink"/>
            <w:noProof/>
            <w:lang w:val="en-US"/>
          </w:rPr>
          <w:t>17.1.</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@OnDelete CASCADE</w:t>
        </w:r>
        <w:r w:rsidR="00121A05">
          <w:rPr>
            <w:noProof/>
            <w:webHidden/>
          </w:rPr>
          <w:tab/>
        </w:r>
        <w:r w:rsidR="00121A05">
          <w:rPr>
            <w:noProof/>
            <w:webHidden/>
          </w:rPr>
          <w:fldChar w:fldCharType="begin"/>
        </w:r>
        <w:r w:rsidR="00121A05">
          <w:rPr>
            <w:noProof/>
            <w:webHidden/>
          </w:rPr>
          <w:instrText xml:space="preserve"> PAGEREF _Toc63930771 \h </w:instrText>
        </w:r>
        <w:r w:rsidR="00121A05">
          <w:rPr>
            <w:noProof/>
            <w:webHidden/>
          </w:rPr>
        </w:r>
        <w:r w:rsidR="00121A05">
          <w:rPr>
            <w:noProof/>
            <w:webHidden/>
          </w:rPr>
          <w:fldChar w:fldCharType="separate"/>
        </w:r>
        <w:r w:rsidR="00121A05">
          <w:rPr>
            <w:noProof/>
            <w:webHidden/>
          </w:rPr>
          <w:t>31</w:t>
        </w:r>
        <w:r w:rsidR="00121A05">
          <w:rPr>
            <w:noProof/>
            <w:webHidden/>
          </w:rPr>
          <w:fldChar w:fldCharType="end"/>
        </w:r>
      </w:hyperlink>
    </w:p>
    <w:p w:rsidR="00121A05" w:rsidRDefault="00C152A2">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3930772" w:history="1">
        <w:r w:rsidR="00121A05" w:rsidRPr="00045168">
          <w:rPr>
            <w:rStyle w:val="Hyperlink"/>
            <w:noProof/>
            <w:lang w:val="en-US"/>
          </w:rPr>
          <w:t>18.</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FLUSHING</w:t>
        </w:r>
        <w:r w:rsidR="00121A05">
          <w:rPr>
            <w:noProof/>
            <w:webHidden/>
          </w:rPr>
          <w:tab/>
        </w:r>
        <w:r w:rsidR="00121A05">
          <w:rPr>
            <w:noProof/>
            <w:webHidden/>
          </w:rPr>
          <w:fldChar w:fldCharType="begin"/>
        </w:r>
        <w:r w:rsidR="00121A05">
          <w:rPr>
            <w:noProof/>
            <w:webHidden/>
          </w:rPr>
          <w:instrText xml:space="preserve"> PAGEREF _Toc63930772 \h </w:instrText>
        </w:r>
        <w:r w:rsidR="00121A05">
          <w:rPr>
            <w:noProof/>
            <w:webHidden/>
          </w:rPr>
        </w:r>
        <w:r w:rsidR="00121A05">
          <w:rPr>
            <w:noProof/>
            <w:webHidden/>
          </w:rPr>
          <w:fldChar w:fldCharType="separate"/>
        </w:r>
        <w:r w:rsidR="00121A05">
          <w:rPr>
            <w:noProof/>
            <w:webHidden/>
          </w:rPr>
          <w:t>31</w:t>
        </w:r>
        <w:r w:rsidR="00121A05">
          <w:rPr>
            <w:noProof/>
            <w:webHidden/>
          </w:rPr>
          <w:fldChar w:fldCharType="end"/>
        </w:r>
      </w:hyperlink>
    </w:p>
    <w:p w:rsidR="00121A05" w:rsidRDefault="00C152A2">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3930773" w:history="1">
        <w:r w:rsidR="00121A05" w:rsidRPr="00045168">
          <w:rPr>
            <w:rStyle w:val="Hyperlink"/>
            <w:noProof/>
            <w:lang w:val="en-US"/>
          </w:rPr>
          <w:t>19.</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DATABASE ACCESS</w:t>
        </w:r>
        <w:r w:rsidR="00121A05">
          <w:rPr>
            <w:noProof/>
            <w:webHidden/>
          </w:rPr>
          <w:tab/>
        </w:r>
        <w:r w:rsidR="00121A05">
          <w:rPr>
            <w:noProof/>
            <w:webHidden/>
          </w:rPr>
          <w:fldChar w:fldCharType="begin"/>
        </w:r>
        <w:r w:rsidR="00121A05">
          <w:rPr>
            <w:noProof/>
            <w:webHidden/>
          </w:rPr>
          <w:instrText xml:space="preserve"> PAGEREF _Toc63930773 \h </w:instrText>
        </w:r>
        <w:r w:rsidR="00121A05">
          <w:rPr>
            <w:noProof/>
            <w:webHidden/>
          </w:rPr>
        </w:r>
        <w:r w:rsidR="00121A05">
          <w:rPr>
            <w:noProof/>
            <w:webHidden/>
          </w:rPr>
          <w:fldChar w:fldCharType="separate"/>
        </w:r>
        <w:r w:rsidR="00121A05">
          <w:rPr>
            <w:noProof/>
            <w:webHidden/>
          </w:rPr>
          <w:t>31</w:t>
        </w:r>
        <w:r w:rsidR="00121A05">
          <w:rPr>
            <w:noProof/>
            <w:webHidden/>
          </w:rPr>
          <w:fldChar w:fldCharType="end"/>
        </w:r>
      </w:hyperlink>
    </w:p>
    <w:p w:rsidR="00121A05" w:rsidRDefault="00C152A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74" w:history="1">
        <w:r w:rsidR="00121A05" w:rsidRPr="00045168">
          <w:rPr>
            <w:rStyle w:val="Hyperlink"/>
            <w:noProof/>
            <w:lang w:val="en-US"/>
          </w:rPr>
          <w:t>19.1.</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ConnectionProvider support for transaction isolation setting</w:t>
        </w:r>
        <w:r w:rsidR="00121A05">
          <w:rPr>
            <w:noProof/>
            <w:webHidden/>
          </w:rPr>
          <w:tab/>
        </w:r>
        <w:r w:rsidR="00121A05">
          <w:rPr>
            <w:noProof/>
            <w:webHidden/>
          </w:rPr>
          <w:fldChar w:fldCharType="begin"/>
        </w:r>
        <w:r w:rsidR="00121A05">
          <w:rPr>
            <w:noProof/>
            <w:webHidden/>
          </w:rPr>
          <w:instrText xml:space="preserve"> PAGEREF _Toc63930774 \h </w:instrText>
        </w:r>
        <w:r w:rsidR="00121A05">
          <w:rPr>
            <w:noProof/>
            <w:webHidden/>
          </w:rPr>
        </w:r>
        <w:r w:rsidR="00121A05">
          <w:rPr>
            <w:noProof/>
            <w:webHidden/>
          </w:rPr>
          <w:fldChar w:fldCharType="separate"/>
        </w:r>
        <w:r w:rsidR="00121A05">
          <w:rPr>
            <w:noProof/>
            <w:webHidden/>
          </w:rPr>
          <w:t>32</w:t>
        </w:r>
        <w:r w:rsidR="00121A05">
          <w:rPr>
            <w:noProof/>
            <w:webHidden/>
          </w:rPr>
          <w:fldChar w:fldCharType="end"/>
        </w:r>
      </w:hyperlink>
    </w:p>
    <w:p w:rsidR="00121A05" w:rsidRDefault="00C152A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75" w:history="1">
        <w:r w:rsidR="00121A05" w:rsidRPr="00045168">
          <w:rPr>
            <w:rStyle w:val="Hyperlink"/>
            <w:noProof/>
            <w:lang w:val="en-US"/>
          </w:rPr>
          <w:t>19.2.</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Connection handling</w:t>
        </w:r>
        <w:r w:rsidR="00121A05">
          <w:rPr>
            <w:noProof/>
            <w:webHidden/>
          </w:rPr>
          <w:tab/>
        </w:r>
        <w:r w:rsidR="00121A05">
          <w:rPr>
            <w:noProof/>
            <w:webHidden/>
          </w:rPr>
          <w:fldChar w:fldCharType="begin"/>
        </w:r>
        <w:r w:rsidR="00121A05">
          <w:rPr>
            <w:noProof/>
            <w:webHidden/>
          </w:rPr>
          <w:instrText xml:space="preserve"> PAGEREF _Toc63930775 \h </w:instrText>
        </w:r>
        <w:r w:rsidR="00121A05">
          <w:rPr>
            <w:noProof/>
            <w:webHidden/>
          </w:rPr>
        </w:r>
        <w:r w:rsidR="00121A05">
          <w:rPr>
            <w:noProof/>
            <w:webHidden/>
          </w:rPr>
          <w:fldChar w:fldCharType="separate"/>
        </w:r>
        <w:r w:rsidR="00121A05">
          <w:rPr>
            <w:noProof/>
            <w:webHidden/>
          </w:rPr>
          <w:t>34</w:t>
        </w:r>
        <w:r w:rsidR="00121A05">
          <w:rPr>
            <w:noProof/>
            <w:webHidden/>
          </w:rPr>
          <w:fldChar w:fldCharType="end"/>
        </w:r>
      </w:hyperlink>
    </w:p>
    <w:p w:rsidR="00121A05" w:rsidRDefault="00C152A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76" w:history="1">
        <w:r w:rsidR="00121A05" w:rsidRPr="00045168">
          <w:rPr>
            <w:rStyle w:val="Hyperlink"/>
            <w:noProof/>
            <w:lang w:val="en-US"/>
          </w:rPr>
          <w:t>19.3.</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Transaction type and connection handling</w:t>
        </w:r>
        <w:r w:rsidR="00121A05">
          <w:rPr>
            <w:noProof/>
            <w:webHidden/>
          </w:rPr>
          <w:tab/>
        </w:r>
        <w:r w:rsidR="00121A05">
          <w:rPr>
            <w:noProof/>
            <w:webHidden/>
          </w:rPr>
          <w:fldChar w:fldCharType="begin"/>
        </w:r>
        <w:r w:rsidR="00121A05">
          <w:rPr>
            <w:noProof/>
            <w:webHidden/>
          </w:rPr>
          <w:instrText xml:space="preserve"> PAGEREF _Toc63930776 \h </w:instrText>
        </w:r>
        <w:r w:rsidR="00121A05">
          <w:rPr>
            <w:noProof/>
            <w:webHidden/>
          </w:rPr>
        </w:r>
        <w:r w:rsidR="00121A05">
          <w:rPr>
            <w:noProof/>
            <w:webHidden/>
          </w:rPr>
          <w:fldChar w:fldCharType="separate"/>
        </w:r>
        <w:r w:rsidR="00121A05">
          <w:rPr>
            <w:noProof/>
            <w:webHidden/>
          </w:rPr>
          <w:t>34</w:t>
        </w:r>
        <w:r w:rsidR="00121A05">
          <w:rPr>
            <w:noProof/>
            <w:webHidden/>
          </w:rPr>
          <w:fldChar w:fldCharType="end"/>
        </w:r>
      </w:hyperlink>
    </w:p>
    <w:p w:rsidR="00121A05" w:rsidRDefault="00C152A2">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3930777" w:history="1">
        <w:r w:rsidR="00121A05" w:rsidRPr="00045168">
          <w:rPr>
            <w:rStyle w:val="Hyperlink"/>
            <w:noProof/>
            <w:lang w:val="en-US"/>
          </w:rPr>
          <w:t>20.</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LOCKING</w:t>
        </w:r>
        <w:r w:rsidR="00121A05">
          <w:rPr>
            <w:noProof/>
            <w:webHidden/>
          </w:rPr>
          <w:tab/>
        </w:r>
        <w:r w:rsidR="00121A05">
          <w:rPr>
            <w:noProof/>
            <w:webHidden/>
          </w:rPr>
          <w:fldChar w:fldCharType="begin"/>
        </w:r>
        <w:r w:rsidR="00121A05">
          <w:rPr>
            <w:noProof/>
            <w:webHidden/>
          </w:rPr>
          <w:instrText xml:space="preserve"> PAGEREF _Toc63930777 \h </w:instrText>
        </w:r>
        <w:r w:rsidR="00121A05">
          <w:rPr>
            <w:noProof/>
            <w:webHidden/>
          </w:rPr>
        </w:r>
        <w:r w:rsidR="00121A05">
          <w:rPr>
            <w:noProof/>
            <w:webHidden/>
          </w:rPr>
          <w:fldChar w:fldCharType="separate"/>
        </w:r>
        <w:r w:rsidR="00121A05">
          <w:rPr>
            <w:noProof/>
            <w:webHidden/>
          </w:rPr>
          <w:t>35</w:t>
        </w:r>
        <w:r w:rsidR="00121A05">
          <w:rPr>
            <w:noProof/>
            <w:webHidden/>
          </w:rPr>
          <w:fldChar w:fldCharType="end"/>
        </w:r>
      </w:hyperlink>
    </w:p>
    <w:p w:rsidR="00121A05" w:rsidRDefault="00C152A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78" w:history="1">
        <w:r w:rsidR="00121A05" w:rsidRPr="00045168">
          <w:rPr>
            <w:rStyle w:val="Hyperlink"/>
            <w:noProof/>
            <w:lang w:val="en-US"/>
          </w:rPr>
          <w:t>20.1.</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Optimistic locking (OL)</w:t>
        </w:r>
        <w:r w:rsidR="00121A05">
          <w:rPr>
            <w:noProof/>
            <w:webHidden/>
          </w:rPr>
          <w:tab/>
        </w:r>
        <w:r w:rsidR="00121A05">
          <w:rPr>
            <w:noProof/>
            <w:webHidden/>
          </w:rPr>
          <w:fldChar w:fldCharType="begin"/>
        </w:r>
        <w:r w:rsidR="00121A05">
          <w:rPr>
            <w:noProof/>
            <w:webHidden/>
          </w:rPr>
          <w:instrText xml:space="preserve"> PAGEREF _Toc63930778 \h </w:instrText>
        </w:r>
        <w:r w:rsidR="00121A05">
          <w:rPr>
            <w:noProof/>
            <w:webHidden/>
          </w:rPr>
        </w:r>
        <w:r w:rsidR="00121A05">
          <w:rPr>
            <w:noProof/>
            <w:webHidden/>
          </w:rPr>
          <w:fldChar w:fldCharType="separate"/>
        </w:r>
        <w:r w:rsidR="00121A05">
          <w:rPr>
            <w:noProof/>
            <w:webHidden/>
          </w:rPr>
          <w:t>35</w:t>
        </w:r>
        <w:r w:rsidR="00121A05">
          <w:rPr>
            <w:noProof/>
            <w:webHidden/>
          </w:rPr>
          <w:fldChar w:fldCharType="end"/>
        </w:r>
      </w:hyperlink>
    </w:p>
    <w:p w:rsidR="00121A05" w:rsidRDefault="00C152A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79" w:history="1">
        <w:r w:rsidR="00121A05" w:rsidRPr="00045168">
          <w:rPr>
            <w:rStyle w:val="Hyperlink"/>
            <w:noProof/>
            <w:lang w:val="en-US"/>
          </w:rPr>
          <w:t>20.2.</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Pessimistic locking (PL)</w:t>
        </w:r>
        <w:r w:rsidR="00121A05">
          <w:rPr>
            <w:noProof/>
            <w:webHidden/>
          </w:rPr>
          <w:tab/>
        </w:r>
        <w:r w:rsidR="00121A05">
          <w:rPr>
            <w:noProof/>
            <w:webHidden/>
          </w:rPr>
          <w:fldChar w:fldCharType="begin"/>
        </w:r>
        <w:r w:rsidR="00121A05">
          <w:rPr>
            <w:noProof/>
            <w:webHidden/>
          </w:rPr>
          <w:instrText xml:space="preserve"> PAGEREF _Toc63930779 \h </w:instrText>
        </w:r>
        <w:r w:rsidR="00121A05">
          <w:rPr>
            <w:noProof/>
            <w:webHidden/>
          </w:rPr>
        </w:r>
        <w:r w:rsidR="00121A05">
          <w:rPr>
            <w:noProof/>
            <w:webHidden/>
          </w:rPr>
          <w:fldChar w:fldCharType="separate"/>
        </w:r>
        <w:r w:rsidR="00121A05">
          <w:rPr>
            <w:noProof/>
            <w:webHidden/>
          </w:rPr>
          <w:t>36</w:t>
        </w:r>
        <w:r w:rsidR="00121A05">
          <w:rPr>
            <w:noProof/>
            <w:webHidden/>
          </w:rPr>
          <w:fldChar w:fldCharType="end"/>
        </w:r>
      </w:hyperlink>
    </w:p>
    <w:p w:rsidR="00121A05" w:rsidRDefault="00C152A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80" w:history="1">
        <w:r w:rsidR="00121A05" w:rsidRPr="00045168">
          <w:rPr>
            <w:rStyle w:val="Hyperlink"/>
            <w:noProof/>
            <w:lang w:val="en-US"/>
          </w:rPr>
          <w:t>20.3.</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JPA locking query hints</w:t>
        </w:r>
        <w:r w:rsidR="00121A05">
          <w:rPr>
            <w:noProof/>
            <w:webHidden/>
          </w:rPr>
          <w:tab/>
        </w:r>
        <w:r w:rsidR="00121A05">
          <w:rPr>
            <w:noProof/>
            <w:webHidden/>
          </w:rPr>
          <w:fldChar w:fldCharType="begin"/>
        </w:r>
        <w:r w:rsidR="00121A05">
          <w:rPr>
            <w:noProof/>
            <w:webHidden/>
          </w:rPr>
          <w:instrText xml:space="preserve"> PAGEREF _Toc63930780 \h </w:instrText>
        </w:r>
        <w:r w:rsidR="00121A05">
          <w:rPr>
            <w:noProof/>
            <w:webHidden/>
          </w:rPr>
        </w:r>
        <w:r w:rsidR="00121A05">
          <w:rPr>
            <w:noProof/>
            <w:webHidden/>
          </w:rPr>
          <w:fldChar w:fldCharType="separate"/>
        </w:r>
        <w:r w:rsidR="00121A05">
          <w:rPr>
            <w:noProof/>
            <w:webHidden/>
          </w:rPr>
          <w:t>38</w:t>
        </w:r>
        <w:r w:rsidR="00121A05">
          <w:rPr>
            <w:noProof/>
            <w:webHidden/>
          </w:rPr>
          <w:fldChar w:fldCharType="end"/>
        </w:r>
      </w:hyperlink>
    </w:p>
    <w:p w:rsidR="00121A05" w:rsidRDefault="00C152A2">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3930781" w:history="1">
        <w:r w:rsidR="00121A05" w:rsidRPr="00045168">
          <w:rPr>
            <w:rStyle w:val="Hyperlink"/>
            <w:noProof/>
            <w:lang w:val="en-US"/>
          </w:rPr>
          <w:t>21.</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FETCHING</w:t>
        </w:r>
        <w:r w:rsidR="00121A05">
          <w:rPr>
            <w:noProof/>
            <w:webHidden/>
          </w:rPr>
          <w:tab/>
        </w:r>
        <w:r w:rsidR="00121A05">
          <w:rPr>
            <w:noProof/>
            <w:webHidden/>
          </w:rPr>
          <w:fldChar w:fldCharType="begin"/>
        </w:r>
        <w:r w:rsidR="00121A05">
          <w:rPr>
            <w:noProof/>
            <w:webHidden/>
          </w:rPr>
          <w:instrText xml:space="preserve"> PAGEREF _Toc63930781 \h </w:instrText>
        </w:r>
        <w:r w:rsidR="00121A05">
          <w:rPr>
            <w:noProof/>
            <w:webHidden/>
          </w:rPr>
        </w:r>
        <w:r w:rsidR="00121A05">
          <w:rPr>
            <w:noProof/>
            <w:webHidden/>
          </w:rPr>
          <w:fldChar w:fldCharType="separate"/>
        </w:r>
        <w:r w:rsidR="00121A05">
          <w:rPr>
            <w:noProof/>
            <w:webHidden/>
          </w:rPr>
          <w:t>38</w:t>
        </w:r>
        <w:r w:rsidR="00121A05">
          <w:rPr>
            <w:noProof/>
            <w:webHidden/>
          </w:rPr>
          <w:fldChar w:fldCharType="end"/>
        </w:r>
      </w:hyperlink>
    </w:p>
    <w:p w:rsidR="00121A05" w:rsidRDefault="00C152A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82" w:history="1">
        <w:r w:rsidR="00121A05" w:rsidRPr="00045168">
          <w:rPr>
            <w:rStyle w:val="Hyperlink"/>
            <w:noProof/>
            <w:lang w:val="en-US"/>
          </w:rPr>
          <w:t>21.1.</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FETCH TYPES</w:t>
        </w:r>
        <w:r w:rsidR="00121A05">
          <w:rPr>
            <w:noProof/>
            <w:webHidden/>
          </w:rPr>
          <w:tab/>
        </w:r>
        <w:r w:rsidR="00121A05">
          <w:rPr>
            <w:noProof/>
            <w:webHidden/>
          </w:rPr>
          <w:fldChar w:fldCharType="begin"/>
        </w:r>
        <w:r w:rsidR="00121A05">
          <w:rPr>
            <w:noProof/>
            <w:webHidden/>
          </w:rPr>
          <w:instrText xml:space="preserve"> PAGEREF _Toc63930782 \h </w:instrText>
        </w:r>
        <w:r w:rsidR="00121A05">
          <w:rPr>
            <w:noProof/>
            <w:webHidden/>
          </w:rPr>
        </w:r>
        <w:r w:rsidR="00121A05">
          <w:rPr>
            <w:noProof/>
            <w:webHidden/>
          </w:rPr>
          <w:fldChar w:fldCharType="separate"/>
        </w:r>
        <w:r w:rsidR="00121A05">
          <w:rPr>
            <w:noProof/>
            <w:webHidden/>
          </w:rPr>
          <w:t>38</w:t>
        </w:r>
        <w:r w:rsidR="00121A05">
          <w:rPr>
            <w:noProof/>
            <w:webHidden/>
          </w:rPr>
          <w:fldChar w:fldCharType="end"/>
        </w:r>
      </w:hyperlink>
    </w:p>
    <w:p w:rsidR="00121A05" w:rsidRDefault="00C152A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83" w:history="1">
        <w:r w:rsidR="00121A05" w:rsidRPr="00045168">
          <w:rPr>
            <w:rStyle w:val="Hyperlink"/>
            <w:noProof/>
            <w:lang w:val="en-US"/>
          </w:rPr>
          <w:t>21.2.</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Dynamic fetching via JPA entity graph</w:t>
        </w:r>
        <w:r w:rsidR="00121A05">
          <w:rPr>
            <w:noProof/>
            <w:webHidden/>
          </w:rPr>
          <w:tab/>
        </w:r>
        <w:r w:rsidR="00121A05">
          <w:rPr>
            <w:noProof/>
            <w:webHidden/>
          </w:rPr>
          <w:fldChar w:fldCharType="begin"/>
        </w:r>
        <w:r w:rsidR="00121A05">
          <w:rPr>
            <w:noProof/>
            <w:webHidden/>
          </w:rPr>
          <w:instrText xml:space="preserve"> PAGEREF _Toc63930783 \h </w:instrText>
        </w:r>
        <w:r w:rsidR="00121A05">
          <w:rPr>
            <w:noProof/>
            <w:webHidden/>
          </w:rPr>
        </w:r>
        <w:r w:rsidR="00121A05">
          <w:rPr>
            <w:noProof/>
            <w:webHidden/>
          </w:rPr>
          <w:fldChar w:fldCharType="separate"/>
        </w:r>
        <w:r w:rsidR="00121A05">
          <w:rPr>
            <w:noProof/>
            <w:webHidden/>
          </w:rPr>
          <w:t>39</w:t>
        </w:r>
        <w:r w:rsidR="00121A05">
          <w:rPr>
            <w:noProof/>
            <w:webHidden/>
          </w:rPr>
          <w:fldChar w:fldCharType="end"/>
        </w:r>
      </w:hyperlink>
    </w:p>
    <w:p w:rsidR="00121A05" w:rsidRDefault="00C152A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84" w:history="1">
        <w:r w:rsidR="00121A05" w:rsidRPr="00045168">
          <w:rPr>
            <w:rStyle w:val="Hyperlink"/>
            <w:noProof/>
            <w:lang w:val="en-US"/>
          </w:rPr>
          <w:t>21.3.</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Dynamic fetching via Hibernate profiles</w:t>
        </w:r>
        <w:r w:rsidR="00121A05">
          <w:rPr>
            <w:noProof/>
            <w:webHidden/>
          </w:rPr>
          <w:tab/>
        </w:r>
        <w:r w:rsidR="00121A05">
          <w:rPr>
            <w:noProof/>
            <w:webHidden/>
          </w:rPr>
          <w:fldChar w:fldCharType="begin"/>
        </w:r>
        <w:r w:rsidR="00121A05">
          <w:rPr>
            <w:noProof/>
            <w:webHidden/>
          </w:rPr>
          <w:instrText xml:space="preserve"> PAGEREF _Toc63930784 \h </w:instrText>
        </w:r>
        <w:r w:rsidR="00121A05">
          <w:rPr>
            <w:noProof/>
            <w:webHidden/>
          </w:rPr>
        </w:r>
        <w:r w:rsidR="00121A05">
          <w:rPr>
            <w:noProof/>
            <w:webHidden/>
          </w:rPr>
          <w:fldChar w:fldCharType="separate"/>
        </w:r>
        <w:r w:rsidR="00121A05">
          <w:rPr>
            <w:noProof/>
            <w:webHidden/>
          </w:rPr>
          <w:t>39</w:t>
        </w:r>
        <w:r w:rsidR="00121A05">
          <w:rPr>
            <w:noProof/>
            <w:webHidden/>
          </w:rPr>
          <w:fldChar w:fldCharType="end"/>
        </w:r>
      </w:hyperlink>
    </w:p>
    <w:p w:rsidR="00121A05" w:rsidRDefault="00C152A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85" w:history="1">
        <w:r w:rsidR="00121A05" w:rsidRPr="00045168">
          <w:rPr>
            <w:rStyle w:val="Hyperlink"/>
            <w:noProof/>
            <w:lang w:val="en-US"/>
          </w:rPr>
          <w:t>21.4.</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Static fetching via Hibernate specific @Fetch annotation</w:t>
        </w:r>
        <w:r w:rsidR="00121A05">
          <w:rPr>
            <w:noProof/>
            <w:webHidden/>
          </w:rPr>
          <w:tab/>
        </w:r>
        <w:r w:rsidR="00121A05">
          <w:rPr>
            <w:noProof/>
            <w:webHidden/>
          </w:rPr>
          <w:fldChar w:fldCharType="begin"/>
        </w:r>
        <w:r w:rsidR="00121A05">
          <w:rPr>
            <w:noProof/>
            <w:webHidden/>
          </w:rPr>
          <w:instrText xml:space="preserve"> PAGEREF _Toc63930785 \h </w:instrText>
        </w:r>
        <w:r w:rsidR="00121A05">
          <w:rPr>
            <w:noProof/>
            <w:webHidden/>
          </w:rPr>
        </w:r>
        <w:r w:rsidR="00121A05">
          <w:rPr>
            <w:noProof/>
            <w:webHidden/>
          </w:rPr>
          <w:fldChar w:fldCharType="separate"/>
        </w:r>
        <w:r w:rsidR="00121A05">
          <w:rPr>
            <w:noProof/>
            <w:webHidden/>
          </w:rPr>
          <w:t>40</w:t>
        </w:r>
        <w:r w:rsidR="00121A05">
          <w:rPr>
            <w:noProof/>
            <w:webHidden/>
          </w:rPr>
          <w:fldChar w:fldCharType="end"/>
        </w:r>
      </w:hyperlink>
    </w:p>
    <w:p w:rsidR="00121A05" w:rsidRDefault="00C152A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86" w:history="1">
        <w:r w:rsidR="00121A05" w:rsidRPr="00045168">
          <w:rPr>
            <w:rStyle w:val="Hyperlink"/>
            <w:noProof/>
            <w:lang w:val="en-US"/>
          </w:rPr>
          <w:t>21.5.</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Static fetching via Hibernate specific @LazyCollection anotaion</w:t>
        </w:r>
        <w:r w:rsidR="00121A05">
          <w:rPr>
            <w:noProof/>
            <w:webHidden/>
          </w:rPr>
          <w:tab/>
        </w:r>
        <w:r w:rsidR="00121A05">
          <w:rPr>
            <w:noProof/>
            <w:webHidden/>
          </w:rPr>
          <w:fldChar w:fldCharType="begin"/>
        </w:r>
        <w:r w:rsidR="00121A05">
          <w:rPr>
            <w:noProof/>
            <w:webHidden/>
          </w:rPr>
          <w:instrText xml:space="preserve"> PAGEREF _Toc63930786 \h </w:instrText>
        </w:r>
        <w:r w:rsidR="00121A05">
          <w:rPr>
            <w:noProof/>
            <w:webHidden/>
          </w:rPr>
        </w:r>
        <w:r w:rsidR="00121A05">
          <w:rPr>
            <w:noProof/>
            <w:webHidden/>
          </w:rPr>
          <w:fldChar w:fldCharType="separate"/>
        </w:r>
        <w:r w:rsidR="00121A05">
          <w:rPr>
            <w:noProof/>
            <w:webHidden/>
          </w:rPr>
          <w:t>40</w:t>
        </w:r>
        <w:r w:rsidR="00121A05">
          <w:rPr>
            <w:noProof/>
            <w:webHidden/>
          </w:rPr>
          <w:fldChar w:fldCharType="end"/>
        </w:r>
      </w:hyperlink>
    </w:p>
    <w:p w:rsidR="00121A05" w:rsidRDefault="00C152A2">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3930787" w:history="1">
        <w:r w:rsidR="00121A05" w:rsidRPr="00045168">
          <w:rPr>
            <w:rStyle w:val="Hyperlink"/>
            <w:noProof/>
            <w:lang w:val="en-US"/>
          </w:rPr>
          <w:t>22.</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BATCHING</w:t>
        </w:r>
        <w:r w:rsidR="00121A05">
          <w:rPr>
            <w:noProof/>
            <w:webHidden/>
          </w:rPr>
          <w:tab/>
        </w:r>
        <w:r w:rsidR="00121A05">
          <w:rPr>
            <w:noProof/>
            <w:webHidden/>
          </w:rPr>
          <w:fldChar w:fldCharType="begin"/>
        </w:r>
        <w:r w:rsidR="00121A05">
          <w:rPr>
            <w:noProof/>
            <w:webHidden/>
          </w:rPr>
          <w:instrText xml:space="preserve"> PAGEREF _Toc63930787 \h </w:instrText>
        </w:r>
        <w:r w:rsidR="00121A05">
          <w:rPr>
            <w:noProof/>
            <w:webHidden/>
          </w:rPr>
        </w:r>
        <w:r w:rsidR="00121A05">
          <w:rPr>
            <w:noProof/>
            <w:webHidden/>
          </w:rPr>
          <w:fldChar w:fldCharType="separate"/>
        </w:r>
        <w:r w:rsidR="00121A05">
          <w:rPr>
            <w:noProof/>
            <w:webHidden/>
          </w:rPr>
          <w:t>40</w:t>
        </w:r>
        <w:r w:rsidR="00121A05">
          <w:rPr>
            <w:noProof/>
            <w:webHidden/>
          </w:rPr>
          <w:fldChar w:fldCharType="end"/>
        </w:r>
      </w:hyperlink>
    </w:p>
    <w:p w:rsidR="00121A05" w:rsidRDefault="00C152A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88" w:history="1">
        <w:r w:rsidR="00121A05" w:rsidRPr="00045168">
          <w:rPr>
            <w:rStyle w:val="Hyperlink"/>
            <w:noProof/>
            <w:lang w:val="en-US"/>
          </w:rPr>
          <w:t>22.1.</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Session scroll</w:t>
        </w:r>
        <w:r w:rsidR="00121A05">
          <w:rPr>
            <w:noProof/>
            <w:webHidden/>
          </w:rPr>
          <w:tab/>
        </w:r>
        <w:r w:rsidR="00121A05">
          <w:rPr>
            <w:noProof/>
            <w:webHidden/>
          </w:rPr>
          <w:fldChar w:fldCharType="begin"/>
        </w:r>
        <w:r w:rsidR="00121A05">
          <w:rPr>
            <w:noProof/>
            <w:webHidden/>
          </w:rPr>
          <w:instrText xml:space="preserve"> PAGEREF _Toc63930788 \h </w:instrText>
        </w:r>
        <w:r w:rsidR="00121A05">
          <w:rPr>
            <w:noProof/>
            <w:webHidden/>
          </w:rPr>
        </w:r>
        <w:r w:rsidR="00121A05">
          <w:rPr>
            <w:noProof/>
            <w:webHidden/>
          </w:rPr>
          <w:fldChar w:fldCharType="separate"/>
        </w:r>
        <w:r w:rsidR="00121A05">
          <w:rPr>
            <w:noProof/>
            <w:webHidden/>
          </w:rPr>
          <w:t>41</w:t>
        </w:r>
        <w:r w:rsidR="00121A05">
          <w:rPr>
            <w:noProof/>
            <w:webHidden/>
          </w:rPr>
          <w:fldChar w:fldCharType="end"/>
        </w:r>
      </w:hyperlink>
    </w:p>
    <w:p w:rsidR="00121A05" w:rsidRDefault="00C152A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89" w:history="1">
        <w:r w:rsidR="00121A05" w:rsidRPr="00045168">
          <w:rPr>
            <w:rStyle w:val="Hyperlink"/>
            <w:noProof/>
            <w:lang w:val="en-US"/>
          </w:rPr>
          <w:t>22.2.</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StatelessSession</w:t>
        </w:r>
        <w:r w:rsidR="00121A05">
          <w:rPr>
            <w:noProof/>
            <w:webHidden/>
          </w:rPr>
          <w:tab/>
        </w:r>
        <w:r w:rsidR="00121A05">
          <w:rPr>
            <w:noProof/>
            <w:webHidden/>
          </w:rPr>
          <w:fldChar w:fldCharType="begin"/>
        </w:r>
        <w:r w:rsidR="00121A05">
          <w:rPr>
            <w:noProof/>
            <w:webHidden/>
          </w:rPr>
          <w:instrText xml:space="preserve"> PAGEREF _Toc63930789 \h </w:instrText>
        </w:r>
        <w:r w:rsidR="00121A05">
          <w:rPr>
            <w:noProof/>
            <w:webHidden/>
          </w:rPr>
        </w:r>
        <w:r w:rsidR="00121A05">
          <w:rPr>
            <w:noProof/>
            <w:webHidden/>
          </w:rPr>
          <w:fldChar w:fldCharType="separate"/>
        </w:r>
        <w:r w:rsidR="00121A05">
          <w:rPr>
            <w:noProof/>
            <w:webHidden/>
          </w:rPr>
          <w:t>41</w:t>
        </w:r>
        <w:r w:rsidR="00121A05">
          <w:rPr>
            <w:noProof/>
            <w:webHidden/>
          </w:rPr>
          <w:fldChar w:fldCharType="end"/>
        </w:r>
      </w:hyperlink>
    </w:p>
    <w:p w:rsidR="00121A05" w:rsidRDefault="00C152A2">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3930790" w:history="1">
        <w:r w:rsidR="00121A05" w:rsidRPr="00045168">
          <w:rPr>
            <w:rStyle w:val="Hyperlink"/>
            <w:noProof/>
            <w:lang w:val="en-US"/>
          </w:rPr>
          <w:t>23.</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CACHING</w:t>
        </w:r>
        <w:r w:rsidR="00121A05">
          <w:rPr>
            <w:noProof/>
            <w:webHidden/>
          </w:rPr>
          <w:tab/>
        </w:r>
        <w:r w:rsidR="00121A05">
          <w:rPr>
            <w:noProof/>
            <w:webHidden/>
          </w:rPr>
          <w:fldChar w:fldCharType="begin"/>
        </w:r>
        <w:r w:rsidR="00121A05">
          <w:rPr>
            <w:noProof/>
            <w:webHidden/>
          </w:rPr>
          <w:instrText xml:space="preserve"> PAGEREF _Toc63930790 \h </w:instrText>
        </w:r>
        <w:r w:rsidR="00121A05">
          <w:rPr>
            <w:noProof/>
            <w:webHidden/>
          </w:rPr>
        </w:r>
        <w:r w:rsidR="00121A05">
          <w:rPr>
            <w:noProof/>
            <w:webHidden/>
          </w:rPr>
          <w:fldChar w:fldCharType="separate"/>
        </w:r>
        <w:r w:rsidR="00121A05">
          <w:rPr>
            <w:noProof/>
            <w:webHidden/>
          </w:rPr>
          <w:t>43</w:t>
        </w:r>
        <w:r w:rsidR="00121A05">
          <w:rPr>
            <w:noProof/>
            <w:webHidden/>
          </w:rPr>
          <w:fldChar w:fldCharType="end"/>
        </w:r>
      </w:hyperlink>
    </w:p>
    <w:p w:rsidR="00121A05" w:rsidRDefault="00C152A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91" w:history="1">
        <w:r w:rsidR="00121A05" w:rsidRPr="00045168">
          <w:rPr>
            <w:rStyle w:val="Hyperlink"/>
            <w:noProof/>
            <w:lang w:val="en-US"/>
          </w:rPr>
          <w:t>23.1.</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Configuring second-level caching</w:t>
        </w:r>
        <w:r w:rsidR="00121A05">
          <w:rPr>
            <w:noProof/>
            <w:webHidden/>
          </w:rPr>
          <w:tab/>
        </w:r>
        <w:r w:rsidR="00121A05">
          <w:rPr>
            <w:noProof/>
            <w:webHidden/>
          </w:rPr>
          <w:fldChar w:fldCharType="begin"/>
        </w:r>
        <w:r w:rsidR="00121A05">
          <w:rPr>
            <w:noProof/>
            <w:webHidden/>
          </w:rPr>
          <w:instrText xml:space="preserve"> PAGEREF _Toc63930791 \h </w:instrText>
        </w:r>
        <w:r w:rsidR="00121A05">
          <w:rPr>
            <w:noProof/>
            <w:webHidden/>
          </w:rPr>
        </w:r>
        <w:r w:rsidR="00121A05">
          <w:rPr>
            <w:noProof/>
            <w:webHidden/>
          </w:rPr>
          <w:fldChar w:fldCharType="separate"/>
        </w:r>
        <w:r w:rsidR="00121A05">
          <w:rPr>
            <w:noProof/>
            <w:webHidden/>
          </w:rPr>
          <w:t>43</w:t>
        </w:r>
        <w:r w:rsidR="00121A05">
          <w:rPr>
            <w:noProof/>
            <w:webHidden/>
          </w:rPr>
          <w:fldChar w:fldCharType="end"/>
        </w:r>
      </w:hyperlink>
    </w:p>
    <w:p w:rsidR="00121A05" w:rsidRDefault="00C152A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92" w:history="1">
        <w:r w:rsidR="00121A05" w:rsidRPr="00045168">
          <w:rPr>
            <w:rStyle w:val="Hyperlink"/>
            <w:noProof/>
            <w:lang w:val="en-US"/>
          </w:rPr>
          <w:t>23.2.</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Configuring second-level cache mappings</w:t>
        </w:r>
        <w:r w:rsidR="00121A05">
          <w:rPr>
            <w:noProof/>
            <w:webHidden/>
          </w:rPr>
          <w:tab/>
        </w:r>
        <w:r w:rsidR="00121A05">
          <w:rPr>
            <w:noProof/>
            <w:webHidden/>
          </w:rPr>
          <w:fldChar w:fldCharType="begin"/>
        </w:r>
        <w:r w:rsidR="00121A05">
          <w:rPr>
            <w:noProof/>
            <w:webHidden/>
          </w:rPr>
          <w:instrText xml:space="preserve"> PAGEREF _Toc63930792 \h </w:instrText>
        </w:r>
        <w:r w:rsidR="00121A05">
          <w:rPr>
            <w:noProof/>
            <w:webHidden/>
          </w:rPr>
        </w:r>
        <w:r w:rsidR="00121A05">
          <w:rPr>
            <w:noProof/>
            <w:webHidden/>
          </w:rPr>
          <w:fldChar w:fldCharType="separate"/>
        </w:r>
        <w:r w:rsidR="00121A05">
          <w:rPr>
            <w:noProof/>
            <w:webHidden/>
          </w:rPr>
          <w:t>44</w:t>
        </w:r>
        <w:r w:rsidR="00121A05">
          <w:rPr>
            <w:noProof/>
            <w:webHidden/>
          </w:rPr>
          <w:fldChar w:fldCharType="end"/>
        </w:r>
      </w:hyperlink>
    </w:p>
    <w:p w:rsidR="00121A05" w:rsidRDefault="00C152A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93" w:history="1">
        <w:r w:rsidR="00121A05" w:rsidRPr="00045168">
          <w:rPr>
            <w:rStyle w:val="Hyperlink"/>
            <w:noProof/>
            <w:lang w:val="en-US"/>
          </w:rPr>
          <w:t>23.3.</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Entity inheritance and second-level cache mapping</w:t>
        </w:r>
        <w:r w:rsidR="00121A05">
          <w:rPr>
            <w:noProof/>
            <w:webHidden/>
          </w:rPr>
          <w:tab/>
        </w:r>
        <w:r w:rsidR="00121A05">
          <w:rPr>
            <w:noProof/>
            <w:webHidden/>
          </w:rPr>
          <w:fldChar w:fldCharType="begin"/>
        </w:r>
        <w:r w:rsidR="00121A05">
          <w:rPr>
            <w:noProof/>
            <w:webHidden/>
          </w:rPr>
          <w:instrText xml:space="preserve"> PAGEREF _Toc63930793 \h </w:instrText>
        </w:r>
        <w:r w:rsidR="00121A05">
          <w:rPr>
            <w:noProof/>
            <w:webHidden/>
          </w:rPr>
        </w:r>
        <w:r w:rsidR="00121A05">
          <w:rPr>
            <w:noProof/>
            <w:webHidden/>
          </w:rPr>
          <w:fldChar w:fldCharType="separate"/>
        </w:r>
        <w:r w:rsidR="00121A05">
          <w:rPr>
            <w:noProof/>
            <w:webHidden/>
          </w:rPr>
          <w:t>45</w:t>
        </w:r>
        <w:r w:rsidR="00121A05">
          <w:rPr>
            <w:noProof/>
            <w:webHidden/>
          </w:rPr>
          <w:fldChar w:fldCharType="end"/>
        </w:r>
      </w:hyperlink>
    </w:p>
    <w:p w:rsidR="00121A05" w:rsidRDefault="00C152A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94" w:history="1">
        <w:r w:rsidR="00121A05" w:rsidRPr="00045168">
          <w:rPr>
            <w:rStyle w:val="Hyperlink"/>
            <w:noProof/>
            <w:lang w:val="en-US"/>
          </w:rPr>
          <w:t>23.4.</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Entity cache</w:t>
        </w:r>
        <w:r w:rsidR="00121A05">
          <w:rPr>
            <w:noProof/>
            <w:webHidden/>
          </w:rPr>
          <w:tab/>
        </w:r>
        <w:r w:rsidR="00121A05">
          <w:rPr>
            <w:noProof/>
            <w:webHidden/>
          </w:rPr>
          <w:fldChar w:fldCharType="begin"/>
        </w:r>
        <w:r w:rsidR="00121A05">
          <w:rPr>
            <w:noProof/>
            <w:webHidden/>
          </w:rPr>
          <w:instrText xml:space="preserve"> PAGEREF _Toc63930794 \h </w:instrText>
        </w:r>
        <w:r w:rsidR="00121A05">
          <w:rPr>
            <w:noProof/>
            <w:webHidden/>
          </w:rPr>
        </w:r>
        <w:r w:rsidR="00121A05">
          <w:rPr>
            <w:noProof/>
            <w:webHidden/>
          </w:rPr>
          <w:fldChar w:fldCharType="separate"/>
        </w:r>
        <w:r w:rsidR="00121A05">
          <w:rPr>
            <w:noProof/>
            <w:webHidden/>
          </w:rPr>
          <w:t>45</w:t>
        </w:r>
        <w:r w:rsidR="00121A05">
          <w:rPr>
            <w:noProof/>
            <w:webHidden/>
          </w:rPr>
          <w:fldChar w:fldCharType="end"/>
        </w:r>
      </w:hyperlink>
    </w:p>
    <w:p w:rsidR="00121A05" w:rsidRDefault="00C152A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95" w:history="1">
        <w:r w:rsidR="00121A05" w:rsidRPr="00045168">
          <w:rPr>
            <w:rStyle w:val="Hyperlink"/>
            <w:noProof/>
            <w:lang w:val="en-US"/>
          </w:rPr>
          <w:t>23.5.</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Collection cache</w:t>
        </w:r>
        <w:r w:rsidR="00121A05">
          <w:rPr>
            <w:noProof/>
            <w:webHidden/>
          </w:rPr>
          <w:tab/>
        </w:r>
        <w:r w:rsidR="00121A05">
          <w:rPr>
            <w:noProof/>
            <w:webHidden/>
          </w:rPr>
          <w:fldChar w:fldCharType="begin"/>
        </w:r>
        <w:r w:rsidR="00121A05">
          <w:rPr>
            <w:noProof/>
            <w:webHidden/>
          </w:rPr>
          <w:instrText xml:space="preserve"> PAGEREF _Toc63930795 \h </w:instrText>
        </w:r>
        <w:r w:rsidR="00121A05">
          <w:rPr>
            <w:noProof/>
            <w:webHidden/>
          </w:rPr>
        </w:r>
        <w:r w:rsidR="00121A05">
          <w:rPr>
            <w:noProof/>
            <w:webHidden/>
          </w:rPr>
          <w:fldChar w:fldCharType="separate"/>
        </w:r>
        <w:r w:rsidR="00121A05">
          <w:rPr>
            <w:noProof/>
            <w:webHidden/>
          </w:rPr>
          <w:t>45</w:t>
        </w:r>
        <w:r w:rsidR="00121A05">
          <w:rPr>
            <w:noProof/>
            <w:webHidden/>
          </w:rPr>
          <w:fldChar w:fldCharType="end"/>
        </w:r>
      </w:hyperlink>
    </w:p>
    <w:p w:rsidR="00121A05" w:rsidRDefault="00C152A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96" w:history="1">
        <w:r w:rsidR="00121A05" w:rsidRPr="00045168">
          <w:rPr>
            <w:rStyle w:val="Hyperlink"/>
            <w:noProof/>
            <w:lang w:val="en-US"/>
          </w:rPr>
          <w:t>23.6.</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Query cache</w:t>
        </w:r>
        <w:r w:rsidR="00121A05">
          <w:rPr>
            <w:noProof/>
            <w:webHidden/>
          </w:rPr>
          <w:tab/>
        </w:r>
        <w:r w:rsidR="00121A05">
          <w:rPr>
            <w:noProof/>
            <w:webHidden/>
          </w:rPr>
          <w:fldChar w:fldCharType="begin"/>
        </w:r>
        <w:r w:rsidR="00121A05">
          <w:rPr>
            <w:noProof/>
            <w:webHidden/>
          </w:rPr>
          <w:instrText xml:space="preserve"> PAGEREF _Toc63930796 \h </w:instrText>
        </w:r>
        <w:r w:rsidR="00121A05">
          <w:rPr>
            <w:noProof/>
            <w:webHidden/>
          </w:rPr>
        </w:r>
        <w:r w:rsidR="00121A05">
          <w:rPr>
            <w:noProof/>
            <w:webHidden/>
          </w:rPr>
          <w:fldChar w:fldCharType="separate"/>
        </w:r>
        <w:r w:rsidR="00121A05">
          <w:rPr>
            <w:noProof/>
            <w:webHidden/>
          </w:rPr>
          <w:t>45</w:t>
        </w:r>
        <w:r w:rsidR="00121A05">
          <w:rPr>
            <w:noProof/>
            <w:webHidden/>
          </w:rPr>
          <w:fldChar w:fldCharType="end"/>
        </w:r>
      </w:hyperlink>
    </w:p>
    <w:p w:rsidR="00121A05" w:rsidRDefault="00C152A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97" w:history="1">
        <w:r w:rsidR="00121A05" w:rsidRPr="00045168">
          <w:rPr>
            <w:rStyle w:val="Hyperlink"/>
            <w:noProof/>
            <w:lang w:val="en-US"/>
          </w:rPr>
          <w:t>23.7.</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Managing the cached data</w:t>
        </w:r>
        <w:r w:rsidR="00121A05">
          <w:rPr>
            <w:noProof/>
            <w:webHidden/>
          </w:rPr>
          <w:tab/>
        </w:r>
        <w:r w:rsidR="00121A05">
          <w:rPr>
            <w:noProof/>
            <w:webHidden/>
          </w:rPr>
          <w:fldChar w:fldCharType="begin"/>
        </w:r>
        <w:r w:rsidR="00121A05">
          <w:rPr>
            <w:noProof/>
            <w:webHidden/>
          </w:rPr>
          <w:instrText xml:space="preserve"> PAGEREF _Toc63930797 \h </w:instrText>
        </w:r>
        <w:r w:rsidR="00121A05">
          <w:rPr>
            <w:noProof/>
            <w:webHidden/>
          </w:rPr>
        </w:r>
        <w:r w:rsidR="00121A05">
          <w:rPr>
            <w:noProof/>
            <w:webHidden/>
          </w:rPr>
          <w:fldChar w:fldCharType="separate"/>
        </w:r>
        <w:r w:rsidR="00121A05">
          <w:rPr>
            <w:noProof/>
            <w:webHidden/>
          </w:rPr>
          <w:t>46</w:t>
        </w:r>
        <w:r w:rsidR="00121A05">
          <w:rPr>
            <w:noProof/>
            <w:webHidden/>
          </w:rPr>
          <w:fldChar w:fldCharType="end"/>
        </w:r>
      </w:hyperlink>
    </w:p>
    <w:p w:rsidR="00121A05" w:rsidRDefault="00C152A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98" w:history="1">
        <w:r w:rsidR="00121A05" w:rsidRPr="00045168">
          <w:rPr>
            <w:rStyle w:val="Hyperlink"/>
            <w:noProof/>
            <w:lang w:val="en-US"/>
          </w:rPr>
          <w:t>23.8.</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Caching statistics</w:t>
        </w:r>
        <w:r w:rsidR="00121A05">
          <w:rPr>
            <w:noProof/>
            <w:webHidden/>
          </w:rPr>
          <w:tab/>
        </w:r>
        <w:r w:rsidR="00121A05">
          <w:rPr>
            <w:noProof/>
            <w:webHidden/>
          </w:rPr>
          <w:fldChar w:fldCharType="begin"/>
        </w:r>
        <w:r w:rsidR="00121A05">
          <w:rPr>
            <w:noProof/>
            <w:webHidden/>
          </w:rPr>
          <w:instrText xml:space="preserve"> PAGEREF _Toc63930798 \h </w:instrText>
        </w:r>
        <w:r w:rsidR="00121A05">
          <w:rPr>
            <w:noProof/>
            <w:webHidden/>
          </w:rPr>
        </w:r>
        <w:r w:rsidR="00121A05">
          <w:rPr>
            <w:noProof/>
            <w:webHidden/>
          </w:rPr>
          <w:fldChar w:fldCharType="separate"/>
        </w:r>
        <w:r w:rsidR="00121A05">
          <w:rPr>
            <w:noProof/>
            <w:webHidden/>
          </w:rPr>
          <w:t>46</w:t>
        </w:r>
        <w:r w:rsidR="00121A05">
          <w:rPr>
            <w:noProof/>
            <w:webHidden/>
          </w:rPr>
          <w:fldChar w:fldCharType="end"/>
        </w:r>
      </w:hyperlink>
    </w:p>
    <w:p w:rsidR="00121A05" w:rsidRDefault="00C152A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799" w:history="1">
        <w:r w:rsidR="00121A05" w:rsidRPr="00045168">
          <w:rPr>
            <w:rStyle w:val="Hyperlink"/>
            <w:noProof/>
            <w:lang w:val="en-US"/>
          </w:rPr>
          <w:t>23.9.</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Doc references</w:t>
        </w:r>
        <w:r w:rsidR="00121A05">
          <w:rPr>
            <w:noProof/>
            <w:webHidden/>
          </w:rPr>
          <w:tab/>
        </w:r>
        <w:r w:rsidR="00121A05">
          <w:rPr>
            <w:noProof/>
            <w:webHidden/>
          </w:rPr>
          <w:fldChar w:fldCharType="begin"/>
        </w:r>
        <w:r w:rsidR="00121A05">
          <w:rPr>
            <w:noProof/>
            <w:webHidden/>
          </w:rPr>
          <w:instrText xml:space="preserve"> PAGEREF _Toc63930799 \h </w:instrText>
        </w:r>
        <w:r w:rsidR="00121A05">
          <w:rPr>
            <w:noProof/>
            <w:webHidden/>
          </w:rPr>
        </w:r>
        <w:r w:rsidR="00121A05">
          <w:rPr>
            <w:noProof/>
            <w:webHidden/>
          </w:rPr>
          <w:fldChar w:fldCharType="separate"/>
        </w:r>
        <w:r w:rsidR="00121A05">
          <w:rPr>
            <w:noProof/>
            <w:webHidden/>
          </w:rPr>
          <w:t>47</w:t>
        </w:r>
        <w:r w:rsidR="00121A05">
          <w:rPr>
            <w:noProof/>
            <w:webHidden/>
          </w:rPr>
          <w:fldChar w:fldCharType="end"/>
        </w:r>
      </w:hyperlink>
    </w:p>
    <w:p w:rsidR="00121A05" w:rsidRDefault="00C152A2">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3930800" w:history="1">
        <w:r w:rsidR="00121A05" w:rsidRPr="00045168">
          <w:rPr>
            <w:rStyle w:val="Hyperlink"/>
            <w:noProof/>
            <w:lang w:val="en-US"/>
          </w:rPr>
          <w:t>24.</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INTERCEPTORS AND EVENTS</w:t>
        </w:r>
        <w:r w:rsidR="00121A05">
          <w:rPr>
            <w:noProof/>
            <w:webHidden/>
          </w:rPr>
          <w:tab/>
        </w:r>
        <w:r w:rsidR="00121A05">
          <w:rPr>
            <w:noProof/>
            <w:webHidden/>
          </w:rPr>
          <w:fldChar w:fldCharType="begin"/>
        </w:r>
        <w:r w:rsidR="00121A05">
          <w:rPr>
            <w:noProof/>
            <w:webHidden/>
          </w:rPr>
          <w:instrText xml:space="preserve"> PAGEREF _Toc63930800 \h </w:instrText>
        </w:r>
        <w:r w:rsidR="00121A05">
          <w:rPr>
            <w:noProof/>
            <w:webHidden/>
          </w:rPr>
        </w:r>
        <w:r w:rsidR="00121A05">
          <w:rPr>
            <w:noProof/>
            <w:webHidden/>
          </w:rPr>
          <w:fldChar w:fldCharType="separate"/>
        </w:r>
        <w:r w:rsidR="00121A05">
          <w:rPr>
            <w:noProof/>
            <w:webHidden/>
          </w:rPr>
          <w:t>47</w:t>
        </w:r>
        <w:r w:rsidR="00121A05">
          <w:rPr>
            <w:noProof/>
            <w:webHidden/>
          </w:rPr>
          <w:fldChar w:fldCharType="end"/>
        </w:r>
      </w:hyperlink>
    </w:p>
    <w:p w:rsidR="00121A05" w:rsidRDefault="00C152A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801" w:history="1">
        <w:r w:rsidR="00121A05" w:rsidRPr="00045168">
          <w:rPr>
            <w:rStyle w:val="Hyperlink"/>
            <w:noProof/>
            <w:lang w:val="en-US"/>
          </w:rPr>
          <w:t>24.1.</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Interceptors</w:t>
        </w:r>
        <w:r w:rsidR="00121A05">
          <w:rPr>
            <w:noProof/>
            <w:webHidden/>
          </w:rPr>
          <w:tab/>
        </w:r>
        <w:r w:rsidR="00121A05">
          <w:rPr>
            <w:noProof/>
            <w:webHidden/>
          </w:rPr>
          <w:fldChar w:fldCharType="begin"/>
        </w:r>
        <w:r w:rsidR="00121A05">
          <w:rPr>
            <w:noProof/>
            <w:webHidden/>
          </w:rPr>
          <w:instrText xml:space="preserve"> PAGEREF _Toc63930801 \h </w:instrText>
        </w:r>
        <w:r w:rsidR="00121A05">
          <w:rPr>
            <w:noProof/>
            <w:webHidden/>
          </w:rPr>
        </w:r>
        <w:r w:rsidR="00121A05">
          <w:rPr>
            <w:noProof/>
            <w:webHidden/>
          </w:rPr>
          <w:fldChar w:fldCharType="separate"/>
        </w:r>
        <w:r w:rsidR="00121A05">
          <w:rPr>
            <w:noProof/>
            <w:webHidden/>
          </w:rPr>
          <w:t>47</w:t>
        </w:r>
        <w:r w:rsidR="00121A05">
          <w:rPr>
            <w:noProof/>
            <w:webHidden/>
          </w:rPr>
          <w:fldChar w:fldCharType="end"/>
        </w:r>
      </w:hyperlink>
    </w:p>
    <w:p w:rsidR="00121A05" w:rsidRDefault="00C152A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802" w:history="1">
        <w:r w:rsidR="00121A05" w:rsidRPr="00045168">
          <w:rPr>
            <w:rStyle w:val="Hyperlink"/>
            <w:noProof/>
            <w:lang w:val="en-US"/>
          </w:rPr>
          <w:t>24.2.</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Native event system</w:t>
        </w:r>
        <w:r w:rsidR="00121A05">
          <w:rPr>
            <w:noProof/>
            <w:webHidden/>
          </w:rPr>
          <w:tab/>
        </w:r>
        <w:r w:rsidR="00121A05">
          <w:rPr>
            <w:noProof/>
            <w:webHidden/>
          </w:rPr>
          <w:fldChar w:fldCharType="begin"/>
        </w:r>
        <w:r w:rsidR="00121A05">
          <w:rPr>
            <w:noProof/>
            <w:webHidden/>
          </w:rPr>
          <w:instrText xml:space="preserve"> PAGEREF _Toc63930802 \h </w:instrText>
        </w:r>
        <w:r w:rsidR="00121A05">
          <w:rPr>
            <w:noProof/>
            <w:webHidden/>
          </w:rPr>
        </w:r>
        <w:r w:rsidR="00121A05">
          <w:rPr>
            <w:noProof/>
            <w:webHidden/>
          </w:rPr>
          <w:fldChar w:fldCharType="separate"/>
        </w:r>
        <w:r w:rsidR="00121A05">
          <w:rPr>
            <w:noProof/>
            <w:webHidden/>
          </w:rPr>
          <w:t>47</w:t>
        </w:r>
        <w:r w:rsidR="00121A05">
          <w:rPr>
            <w:noProof/>
            <w:webHidden/>
          </w:rPr>
          <w:fldChar w:fldCharType="end"/>
        </w:r>
      </w:hyperlink>
    </w:p>
    <w:p w:rsidR="00121A05" w:rsidRDefault="00C152A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803" w:history="1">
        <w:r w:rsidR="00121A05" w:rsidRPr="00045168">
          <w:rPr>
            <w:rStyle w:val="Hyperlink"/>
            <w:noProof/>
            <w:lang w:val="en-US"/>
          </w:rPr>
          <w:t>24.3.</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JPA callbacks</w:t>
        </w:r>
        <w:r w:rsidR="00121A05">
          <w:rPr>
            <w:noProof/>
            <w:webHidden/>
          </w:rPr>
          <w:tab/>
        </w:r>
        <w:r w:rsidR="00121A05">
          <w:rPr>
            <w:noProof/>
            <w:webHidden/>
          </w:rPr>
          <w:fldChar w:fldCharType="begin"/>
        </w:r>
        <w:r w:rsidR="00121A05">
          <w:rPr>
            <w:noProof/>
            <w:webHidden/>
          </w:rPr>
          <w:instrText xml:space="preserve"> PAGEREF _Toc63930803 \h </w:instrText>
        </w:r>
        <w:r w:rsidR="00121A05">
          <w:rPr>
            <w:noProof/>
            <w:webHidden/>
          </w:rPr>
        </w:r>
        <w:r w:rsidR="00121A05">
          <w:rPr>
            <w:noProof/>
            <w:webHidden/>
          </w:rPr>
          <w:fldChar w:fldCharType="separate"/>
        </w:r>
        <w:r w:rsidR="00121A05">
          <w:rPr>
            <w:noProof/>
            <w:webHidden/>
          </w:rPr>
          <w:t>47</w:t>
        </w:r>
        <w:r w:rsidR="00121A05">
          <w:rPr>
            <w:noProof/>
            <w:webHidden/>
          </w:rPr>
          <w:fldChar w:fldCharType="end"/>
        </w:r>
      </w:hyperlink>
    </w:p>
    <w:p w:rsidR="00121A05" w:rsidRDefault="00C152A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804" w:history="1">
        <w:r w:rsidR="00121A05" w:rsidRPr="00045168">
          <w:rPr>
            <w:rStyle w:val="Hyperlink"/>
            <w:noProof/>
            <w:lang w:val="en-US"/>
          </w:rPr>
          <w:t>24.4.</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Default entity listeners</w:t>
        </w:r>
        <w:r w:rsidR="00121A05">
          <w:rPr>
            <w:noProof/>
            <w:webHidden/>
          </w:rPr>
          <w:tab/>
        </w:r>
        <w:r w:rsidR="00121A05">
          <w:rPr>
            <w:noProof/>
            <w:webHidden/>
          </w:rPr>
          <w:fldChar w:fldCharType="begin"/>
        </w:r>
        <w:r w:rsidR="00121A05">
          <w:rPr>
            <w:noProof/>
            <w:webHidden/>
          </w:rPr>
          <w:instrText xml:space="preserve"> PAGEREF _Toc63930804 \h </w:instrText>
        </w:r>
        <w:r w:rsidR="00121A05">
          <w:rPr>
            <w:noProof/>
            <w:webHidden/>
          </w:rPr>
        </w:r>
        <w:r w:rsidR="00121A05">
          <w:rPr>
            <w:noProof/>
            <w:webHidden/>
          </w:rPr>
          <w:fldChar w:fldCharType="separate"/>
        </w:r>
        <w:r w:rsidR="00121A05">
          <w:rPr>
            <w:noProof/>
            <w:webHidden/>
          </w:rPr>
          <w:t>48</w:t>
        </w:r>
        <w:r w:rsidR="00121A05">
          <w:rPr>
            <w:noProof/>
            <w:webHidden/>
          </w:rPr>
          <w:fldChar w:fldCharType="end"/>
        </w:r>
      </w:hyperlink>
    </w:p>
    <w:p w:rsidR="00121A05" w:rsidRDefault="00C152A2">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3930805" w:history="1">
        <w:r w:rsidR="00121A05" w:rsidRPr="00045168">
          <w:rPr>
            <w:rStyle w:val="Hyperlink"/>
            <w:noProof/>
            <w:lang w:val="en-US"/>
          </w:rPr>
          <w:t>25.</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HQL, JPQL</w:t>
        </w:r>
        <w:r w:rsidR="00121A05">
          <w:rPr>
            <w:noProof/>
            <w:webHidden/>
          </w:rPr>
          <w:tab/>
        </w:r>
        <w:r w:rsidR="00121A05">
          <w:rPr>
            <w:noProof/>
            <w:webHidden/>
          </w:rPr>
          <w:fldChar w:fldCharType="begin"/>
        </w:r>
        <w:r w:rsidR="00121A05">
          <w:rPr>
            <w:noProof/>
            <w:webHidden/>
          </w:rPr>
          <w:instrText xml:space="preserve"> PAGEREF _Toc63930805 \h </w:instrText>
        </w:r>
        <w:r w:rsidR="00121A05">
          <w:rPr>
            <w:noProof/>
            <w:webHidden/>
          </w:rPr>
        </w:r>
        <w:r w:rsidR="00121A05">
          <w:rPr>
            <w:noProof/>
            <w:webHidden/>
          </w:rPr>
          <w:fldChar w:fldCharType="separate"/>
        </w:r>
        <w:r w:rsidR="00121A05">
          <w:rPr>
            <w:noProof/>
            <w:webHidden/>
          </w:rPr>
          <w:t>48</w:t>
        </w:r>
        <w:r w:rsidR="00121A05">
          <w:rPr>
            <w:noProof/>
            <w:webHidden/>
          </w:rPr>
          <w:fldChar w:fldCharType="end"/>
        </w:r>
      </w:hyperlink>
    </w:p>
    <w:p w:rsidR="00121A05" w:rsidRDefault="00C152A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806" w:history="1">
        <w:r w:rsidR="00121A05" w:rsidRPr="00045168">
          <w:rPr>
            <w:rStyle w:val="Hyperlink"/>
            <w:noProof/>
            <w:lang w:val="en-US"/>
          </w:rPr>
          <w:t>25.1.</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JPA query API</w:t>
        </w:r>
        <w:r w:rsidR="00121A05">
          <w:rPr>
            <w:noProof/>
            <w:webHidden/>
          </w:rPr>
          <w:tab/>
        </w:r>
        <w:r w:rsidR="00121A05">
          <w:rPr>
            <w:noProof/>
            <w:webHidden/>
          </w:rPr>
          <w:fldChar w:fldCharType="begin"/>
        </w:r>
        <w:r w:rsidR="00121A05">
          <w:rPr>
            <w:noProof/>
            <w:webHidden/>
          </w:rPr>
          <w:instrText xml:space="preserve"> PAGEREF _Toc63930806 \h </w:instrText>
        </w:r>
        <w:r w:rsidR="00121A05">
          <w:rPr>
            <w:noProof/>
            <w:webHidden/>
          </w:rPr>
        </w:r>
        <w:r w:rsidR="00121A05">
          <w:rPr>
            <w:noProof/>
            <w:webHidden/>
          </w:rPr>
          <w:fldChar w:fldCharType="separate"/>
        </w:r>
        <w:r w:rsidR="00121A05">
          <w:rPr>
            <w:noProof/>
            <w:webHidden/>
          </w:rPr>
          <w:t>48</w:t>
        </w:r>
        <w:r w:rsidR="00121A05">
          <w:rPr>
            <w:noProof/>
            <w:webHidden/>
          </w:rPr>
          <w:fldChar w:fldCharType="end"/>
        </w:r>
      </w:hyperlink>
    </w:p>
    <w:p w:rsidR="00121A05" w:rsidRDefault="00C152A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807" w:history="1">
        <w:r w:rsidR="00121A05" w:rsidRPr="00045168">
          <w:rPr>
            <w:rStyle w:val="Hyperlink"/>
            <w:noProof/>
            <w:lang w:val="en-US"/>
          </w:rPr>
          <w:t>25.2.</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Hibernate query API</w:t>
        </w:r>
        <w:r w:rsidR="00121A05">
          <w:rPr>
            <w:noProof/>
            <w:webHidden/>
          </w:rPr>
          <w:tab/>
        </w:r>
        <w:r w:rsidR="00121A05">
          <w:rPr>
            <w:noProof/>
            <w:webHidden/>
          </w:rPr>
          <w:fldChar w:fldCharType="begin"/>
        </w:r>
        <w:r w:rsidR="00121A05">
          <w:rPr>
            <w:noProof/>
            <w:webHidden/>
          </w:rPr>
          <w:instrText xml:space="preserve"> PAGEREF _Toc63930807 \h </w:instrText>
        </w:r>
        <w:r w:rsidR="00121A05">
          <w:rPr>
            <w:noProof/>
            <w:webHidden/>
          </w:rPr>
        </w:r>
        <w:r w:rsidR="00121A05">
          <w:rPr>
            <w:noProof/>
            <w:webHidden/>
          </w:rPr>
          <w:fldChar w:fldCharType="separate"/>
        </w:r>
        <w:r w:rsidR="00121A05">
          <w:rPr>
            <w:noProof/>
            <w:webHidden/>
          </w:rPr>
          <w:t>49</w:t>
        </w:r>
        <w:r w:rsidR="00121A05">
          <w:rPr>
            <w:noProof/>
            <w:webHidden/>
          </w:rPr>
          <w:fldChar w:fldCharType="end"/>
        </w:r>
      </w:hyperlink>
    </w:p>
    <w:p w:rsidR="00121A05" w:rsidRDefault="00C152A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808" w:history="1">
        <w:r w:rsidR="00121A05" w:rsidRPr="00045168">
          <w:rPr>
            <w:rStyle w:val="Hyperlink"/>
            <w:noProof/>
            <w:lang w:val="en-US"/>
          </w:rPr>
          <w:t>25.3.</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Query scrolling</w:t>
        </w:r>
        <w:r w:rsidR="00121A05">
          <w:rPr>
            <w:noProof/>
            <w:webHidden/>
          </w:rPr>
          <w:tab/>
        </w:r>
        <w:r w:rsidR="00121A05">
          <w:rPr>
            <w:noProof/>
            <w:webHidden/>
          </w:rPr>
          <w:fldChar w:fldCharType="begin"/>
        </w:r>
        <w:r w:rsidR="00121A05">
          <w:rPr>
            <w:noProof/>
            <w:webHidden/>
          </w:rPr>
          <w:instrText xml:space="preserve"> PAGEREF _Toc63930808 \h </w:instrText>
        </w:r>
        <w:r w:rsidR="00121A05">
          <w:rPr>
            <w:noProof/>
            <w:webHidden/>
          </w:rPr>
        </w:r>
        <w:r w:rsidR="00121A05">
          <w:rPr>
            <w:noProof/>
            <w:webHidden/>
          </w:rPr>
          <w:fldChar w:fldCharType="separate"/>
        </w:r>
        <w:r w:rsidR="00121A05">
          <w:rPr>
            <w:noProof/>
            <w:webHidden/>
          </w:rPr>
          <w:t>49</w:t>
        </w:r>
        <w:r w:rsidR="00121A05">
          <w:rPr>
            <w:noProof/>
            <w:webHidden/>
          </w:rPr>
          <w:fldChar w:fldCharType="end"/>
        </w:r>
      </w:hyperlink>
    </w:p>
    <w:p w:rsidR="00121A05" w:rsidRDefault="00C152A2">
      <w:pPr>
        <w:pStyle w:val="TOC1"/>
        <w:tabs>
          <w:tab w:val="left" w:pos="1320"/>
          <w:tab w:val="right" w:leader="dot" w:pos="9912"/>
        </w:tabs>
        <w:rPr>
          <w:rFonts w:asciiTheme="minorHAnsi" w:eastAsiaTheme="minorEastAsia" w:hAnsiTheme="minorHAnsi" w:cstheme="minorBidi"/>
          <w:noProof/>
          <w:sz w:val="22"/>
          <w:szCs w:val="22"/>
          <w:lang w:val="en-US" w:eastAsia="en-US"/>
        </w:rPr>
      </w:pPr>
      <w:hyperlink w:anchor="_Toc63930809" w:history="1">
        <w:r w:rsidR="00121A05" w:rsidRPr="00045168">
          <w:rPr>
            <w:rStyle w:val="Hyperlink"/>
            <w:noProof/>
            <w:lang w:val="en-US"/>
          </w:rPr>
          <w:t>25.4.</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Query scrolling</w:t>
        </w:r>
        <w:r w:rsidR="00121A05">
          <w:rPr>
            <w:noProof/>
            <w:webHidden/>
          </w:rPr>
          <w:tab/>
        </w:r>
        <w:r w:rsidR="00121A05">
          <w:rPr>
            <w:noProof/>
            <w:webHidden/>
          </w:rPr>
          <w:fldChar w:fldCharType="begin"/>
        </w:r>
        <w:r w:rsidR="00121A05">
          <w:rPr>
            <w:noProof/>
            <w:webHidden/>
          </w:rPr>
          <w:instrText xml:space="preserve"> PAGEREF _Toc63930809 \h </w:instrText>
        </w:r>
        <w:r w:rsidR="00121A05">
          <w:rPr>
            <w:noProof/>
            <w:webHidden/>
          </w:rPr>
        </w:r>
        <w:r w:rsidR="00121A05">
          <w:rPr>
            <w:noProof/>
            <w:webHidden/>
          </w:rPr>
          <w:fldChar w:fldCharType="separate"/>
        </w:r>
        <w:r w:rsidR="00121A05">
          <w:rPr>
            <w:noProof/>
            <w:webHidden/>
          </w:rPr>
          <w:t>50</w:t>
        </w:r>
        <w:r w:rsidR="00121A05">
          <w:rPr>
            <w:noProof/>
            <w:webHidden/>
          </w:rPr>
          <w:fldChar w:fldCharType="end"/>
        </w:r>
      </w:hyperlink>
    </w:p>
    <w:p w:rsidR="00121A05" w:rsidRDefault="00C152A2">
      <w:pPr>
        <w:pStyle w:val="TOC1"/>
        <w:tabs>
          <w:tab w:val="left" w:pos="1100"/>
          <w:tab w:val="right" w:leader="dot" w:pos="9912"/>
        </w:tabs>
        <w:rPr>
          <w:rFonts w:asciiTheme="minorHAnsi" w:eastAsiaTheme="minorEastAsia" w:hAnsiTheme="minorHAnsi" w:cstheme="minorBidi"/>
          <w:noProof/>
          <w:sz w:val="22"/>
          <w:szCs w:val="22"/>
          <w:lang w:val="en-US" w:eastAsia="en-US"/>
        </w:rPr>
      </w:pPr>
      <w:hyperlink w:anchor="_Toc63930810" w:history="1">
        <w:r w:rsidR="00121A05" w:rsidRPr="00045168">
          <w:rPr>
            <w:rStyle w:val="Hyperlink"/>
            <w:noProof/>
            <w:lang w:val="en-US"/>
          </w:rPr>
          <w:t>26.</w:t>
        </w:r>
        <w:r w:rsidR="00121A05">
          <w:rPr>
            <w:rFonts w:asciiTheme="minorHAnsi" w:eastAsiaTheme="minorEastAsia" w:hAnsiTheme="minorHAnsi" w:cstheme="minorBidi"/>
            <w:noProof/>
            <w:sz w:val="22"/>
            <w:szCs w:val="22"/>
            <w:lang w:val="en-US" w:eastAsia="en-US"/>
          </w:rPr>
          <w:tab/>
        </w:r>
        <w:r w:rsidR="00121A05" w:rsidRPr="00045168">
          <w:rPr>
            <w:rStyle w:val="Hyperlink"/>
            <w:noProof/>
            <w:lang w:val="en-US"/>
          </w:rPr>
          <w:t>ССЫЛКИ</w:t>
        </w:r>
        <w:r w:rsidR="00121A05">
          <w:rPr>
            <w:noProof/>
            <w:webHidden/>
          </w:rPr>
          <w:tab/>
        </w:r>
        <w:r w:rsidR="00121A05">
          <w:rPr>
            <w:noProof/>
            <w:webHidden/>
          </w:rPr>
          <w:fldChar w:fldCharType="begin"/>
        </w:r>
        <w:r w:rsidR="00121A05">
          <w:rPr>
            <w:noProof/>
            <w:webHidden/>
          </w:rPr>
          <w:instrText xml:space="preserve"> PAGEREF _Toc63930810 \h </w:instrText>
        </w:r>
        <w:r w:rsidR="00121A05">
          <w:rPr>
            <w:noProof/>
            <w:webHidden/>
          </w:rPr>
        </w:r>
        <w:r w:rsidR="00121A05">
          <w:rPr>
            <w:noProof/>
            <w:webHidden/>
          </w:rPr>
          <w:fldChar w:fldCharType="separate"/>
        </w:r>
        <w:r w:rsidR="00121A05">
          <w:rPr>
            <w:noProof/>
            <w:webHidden/>
          </w:rPr>
          <w:t>50</w:t>
        </w:r>
        <w:r w:rsidR="00121A05">
          <w:rPr>
            <w:noProof/>
            <w:webHidden/>
          </w:rPr>
          <w:fldChar w:fldCharType="end"/>
        </w:r>
      </w:hyperlink>
    </w:p>
    <w:p w:rsidR="00A237E5" w:rsidRPr="004A21B9" w:rsidRDefault="009A14FC">
      <w:pPr>
        <w:rPr>
          <w:noProof/>
          <w:lang w:val="en-US"/>
        </w:rPr>
      </w:pPr>
      <w:r w:rsidRPr="004A21B9">
        <w:rPr>
          <w:noProof/>
          <w:lang w:val="en-US"/>
        </w:rPr>
        <w:fldChar w:fldCharType="end"/>
      </w:r>
    </w:p>
    <w:p w:rsidR="00A237E5" w:rsidRPr="004A21B9" w:rsidRDefault="00A237E5" w:rsidP="007D21E0">
      <w:pPr>
        <w:pStyle w:val="Heading1"/>
        <w:numPr>
          <w:ilvl w:val="0"/>
          <w:numId w:val="2"/>
        </w:numPr>
        <w:jc w:val="center"/>
        <w:rPr>
          <w:noProof/>
          <w:sz w:val="36"/>
          <w:szCs w:val="36"/>
          <w:lang w:val="en-US"/>
        </w:rPr>
      </w:pPr>
      <w:r w:rsidRPr="004A21B9">
        <w:rPr>
          <w:noProof/>
          <w:lang w:val="en-US"/>
        </w:rPr>
        <w:br w:type="page"/>
      </w:r>
      <w:bookmarkStart w:id="1" w:name="_Toc63930700"/>
      <w:r w:rsidRPr="004A21B9">
        <w:rPr>
          <w:noProof/>
          <w:sz w:val="36"/>
          <w:szCs w:val="36"/>
          <w:lang w:val="en-US"/>
        </w:rPr>
        <w:lastRenderedPageBreak/>
        <w:t>HIBERNATE</w:t>
      </w:r>
      <w:bookmarkEnd w:id="1"/>
    </w:p>
    <w:p w:rsidR="00A237E5" w:rsidRPr="004A21B9" w:rsidRDefault="00A237E5" w:rsidP="006C407B">
      <w:pPr>
        <w:ind w:left="-1080" w:firstLine="540"/>
        <w:jc w:val="center"/>
        <w:rPr>
          <w:b/>
          <w:noProof/>
          <w:sz w:val="32"/>
          <w:szCs w:val="32"/>
          <w:lang w:val="en-US"/>
        </w:rPr>
      </w:pPr>
    </w:p>
    <w:p w:rsidR="00A237E5" w:rsidRPr="004A21B9" w:rsidRDefault="00A237E5" w:rsidP="00E91899">
      <w:pPr>
        <w:ind w:firstLine="540"/>
        <w:rPr>
          <w:noProof/>
          <w:lang w:val="en-US"/>
        </w:rPr>
      </w:pPr>
      <w:r w:rsidRPr="004A21B9">
        <w:rPr>
          <w:b/>
          <w:noProof/>
          <w:color w:val="0070C0"/>
          <w:lang w:val="en-US"/>
        </w:rPr>
        <w:t>Hibernate</w:t>
      </w:r>
      <w:r w:rsidRPr="004A21B9">
        <w:rPr>
          <w:noProof/>
          <w:lang w:val="en-US"/>
        </w:rPr>
        <w:t xml:space="preserve"> – этоJPA-провайдер, которыйреализует (JavaPersistenceAPI)ирасширяет!(Hibernate Native API - HNA) интерфейс JPA. </w:t>
      </w:r>
    </w:p>
    <w:p w:rsidR="00A237E5" w:rsidRPr="004A21B9" w:rsidRDefault="00A237E5" w:rsidP="00E91899">
      <w:pPr>
        <w:ind w:firstLine="540"/>
        <w:rPr>
          <w:noProof/>
          <w:lang w:val="en-US"/>
        </w:rPr>
      </w:pPr>
    </w:p>
    <w:p w:rsidR="00A237E5" w:rsidRPr="004A21B9" w:rsidRDefault="00A237E5" w:rsidP="00E91899">
      <w:pPr>
        <w:ind w:firstLine="540"/>
        <w:rPr>
          <w:noProof/>
          <w:lang w:val="en-US"/>
        </w:rPr>
      </w:pPr>
    </w:p>
    <w:p w:rsidR="00A237E5" w:rsidRPr="004A21B9" w:rsidRDefault="00CE158C" w:rsidP="008B1EBB">
      <w:pPr>
        <w:keepNext/>
        <w:jc w:val="center"/>
        <w:rPr>
          <w:noProof/>
          <w:lang w:val="en-US"/>
        </w:rPr>
      </w:pPr>
      <w:r>
        <w:rPr>
          <w:noProof/>
          <w:sz w:val="28"/>
          <w:szCs w:val="28"/>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3" o:spid="_x0000_i1025" type="#_x0000_t75" style="width:153.6pt;height:208.8pt;visibility:visible" o:bordertopcolor="this" o:borderleftcolor="this" o:borderbottomcolor="this" o:borderrightcolor="this">
            <v:imagedata r:id="rId5" o:title=""/>
            <w10:bordertop type="single" width="4"/>
            <w10:borderleft type="single" width="4"/>
            <w10:borderbottom type="single" width="4"/>
            <w10:borderright type="single" width="4"/>
          </v:shape>
        </w:pict>
      </w:r>
    </w:p>
    <w:p w:rsidR="00A237E5" w:rsidRPr="000F7FED" w:rsidRDefault="00A237E5" w:rsidP="00E35600">
      <w:pPr>
        <w:pStyle w:val="Caption"/>
        <w:rPr>
          <w:noProof/>
        </w:rPr>
      </w:pPr>
      <w:r w:rsidRPr="000F7FED">
        <w:rPr>
          <w:noProof/>
        </w:rPr>
        <w:t xml:space="preserve">Рисунок </w:t>
      </w:r>
      <w:r w:rsidR="009A14FC" w:rsidRPr="004A21B9">
        <w:rPr>
          <w:noProof/>
          <w:lang w:val="en-US"/>
        </w:rPr>
        <w:fldChar w:fldCharType="begin"/>
      </w:r>
      <w:r w:rsidR="00CA28A5" w:rsidRPr="004A21B9">
        <w:rPr>
          <w:noProof/>
          <w:lang w:val="en-US"/>
        </w:rPr>
        <w:instrText>STYLEREF</w:instrText>
      </w:r>
      <w:r w:rsidR="00CA28A5" w:rsidRPr="000F7FED">
        <w:rPr>
          <w:noProof/>
        </w:rPr>
        <w:instrText xml:space="preserve"> 1 \</w:instrText>
      </w:r>
      <w:r w:rsidR="00CA28A5" w:rsidRPr="004A21B9">
        <w:rPr>
          <w:noProof/>
          <w:lang w:val="en-US"/>
        </w:rPr>
        <w:instrText>s</w:instrText>
      </w:r>
      <w:r w:rsidR="009A14FC" w:rsidRPr="004A21B9">
        <w:rPr>
          <w:noProof/>
          <w:lang w:val="en-US"/>
        </w:rPr>
        <w:fldChar w:fldCharType="separate"/>
      </w:r>
      <w:r w:rsidRPr="000F7FED">
        <w:rPr>
          <w:noProof/>
        </w:rPr>
        <w:t>1</w:t>
      </w:r>
      <w:r w:rsidR="009A14FC" w:rsidRPr="004A21B9">
        <w:rPr>
          <w:noProof/>
          <w:lang w:val="en-US"/>
        </w:rPr>
        <w:fldChar w:fldCharType="end"/>
      </w:r>
      <w:r w:rsidRPr="000F7FED">
        <w:rPr>
          <w:noProof/>
        </w:rPr>
        <w:t>.</w:t>
      </w:r>
      <w:r w:rsidR="009A14FC" w:rsidRPr="004A21B9">
        <w:rPr>
          <w:noProof/>
          <w:lang w:val="en-US"/>
        </w:rPr>
        <w:fldChar w:fldCharType="begin"/>
      </w:r>
      <w:r w:rsidR="00CA28A5" w:rsidRPr="004A21B9">
        <w:rPr>
          <w:noProof/>
          <w:lang w:val="en-US"/>
        </w:rPr>
        <w:instrText>SEQ</w:instrText>
      </w:r>
      <w:r w:rsidR="00CA28A5" w:rsidRPr="000F7FED">
        <w:rPr>
          <w:noProof/>
        </w:rPr>
        <w:instrText xml:space="preserve"> Рисунок \* </w:instrText>
      </w:r>
      <w:r w:rsidR="00CA28A5" w:rsidRPr="004A21B9">
        <w:rPr>
          <w:noProof/>
          <w:lang w:val="en-US"/>
        </w:rPr>
        <w:instrText>ARABIC</w:instrText>
      </w:r>
      <w:r w:rsidR="00CA28A5" w:rsidRPr="000F7FED">
        <w:rPr>
          <w:noProof/>
        </w:rPr>
        <w:instrText xml:space="preserve"> \</w:instrText>
      </w:r>
      <w:r w:rsidR="00CA28A5" w:rsidRPr="004A21B9">
        <w:rPr>
          <w:noProof/>
          <w:lang w:val="en-US"/>
        </w:rPr>
        <w:instrText>s</w:instrText>
      </w:r>
      <w:r w:rsidR="00CA28A5" w:rsidRPr="000F7FED">
        <w:rPr>
          <w:noProof/>
        </w:rPr>
        <w:instrText xml:space="preserve"> 1 </w:instrText>
      </w:r>
      <w:r w:rsidR="009A14FC" w:rsidRPr="004A21B9">
        <w:rPr>
          <w:noProof/>
          <w:lang w:val="en-US"/>
        </w:rPr>
        <w:fldChar w:fldCharType="separate"/>
      </w:r>
      <w:r w:rsidRPr="000F7FED">
        <w:rPr>
          <w:noProof/>
        </w:rPr>
        <w:t>1</w:t>
      </w:r>
      <w:r w:rsidR="009A14FC" w:rsidRPr="004A21B9">
        <w:rPr>
          <w:noProof/>
          <w:lang w:val="en-US"/>
        </w:rPr>
        <w:fldChar w:fldCharType="end"/>
      </w:r>
      <w:r w:rsidRPr="000F7FED">
        <w:rPr>
          <w:noProof/>
        </w:rPr>
        <w:t xml:space="preserve">Структура приложения, использующего </w:t>
      </w:r>
      <w:r w:rsidRPr="004A21B9">
        <w:rPr>
          <w:noProof/>
          <w:lang w:val="en-US"/>
        </w:rPr>
        <w:t>Hibernate</w:t>
      </w:r>
      <w:r w:rsidRPr="000F7FED">
        <w:rPr>
          <w:noProof/>
        </w:rPr>
        <w:t>.</w:t>
      </w:r>
    </w:p>
    <w:p w:rsidR="00A237E5" w:rsidRPr="000F7FED" w:rsidRDefault="00A237E5" w:rsidP="008644E0">
      <w:pPr>
        <w:jc w:val="center"/>
        <w:rPr>
          <w:noProof/>
          <w:sz w:val="28"/>
          <w:szCs w:val="28"/>
        </w:rPr>
      </w:pPr>
    </w:p>
    <w:p w:rsidR="00A237E5" w:rsidRPr="000F7FED" w:rsidRDefault="00A237E5" w:rsidP="009E2245">
      <w:pPr>
        <w:rPr>
          <w:noProof/>
        </w:rPr>
      </w:pPr>
      <w:r w:rsidRPr="000F7FED">
        <w:rPr>
          <w:b/>
          <w:noProof/>
          <w:sz w:val="28"/>
          <w:szCs w:val="28"/>
        </w:rPr>
        <w:t>Примечание</w:t>
      </w:r>
      <w:r w:rsidRPr="000F7FED">
        <w:rPr>
          <w:noProof/>
          <w:sz w:val="28"/>
          <w:szCs w:val="28"/>
        </w:rPr>
        <w:t xml:space="preserve">: для того, чтобы иметь возможность впоследствии безболезненно сменить </w:t>
      </w:r>
      <w:r w:rsidRPr="004A21B9">
        <w:rPr>
          <w:noProof/>
          <w:sz w:val="28"/>
          <w:szCs w:val="28"/>
          <w:lang w:val="en-US"/>
        </w:rPr>
        <w:t>JPA</w:t>
      </w:r>
      <w:r w:rsidRPr="000F7FED">
        <w:rPr>
          <w:noProof/>
          <w:sz w:val="28"/>
          <w:szCs w:val="28"/>
        </w:rPr>
        <w:t xml:space="preserve">-провайдера, необходимо использовать только </w:t>
      </w:r>
      <w:r w:rsidRPr="004A21B9">
        <w:rPr>
          <w:noProof/>
          <w:sz w:val="28"/>
          <w:szCs w:val="28"/>
          <w:lang w:val="en-US"/>
        </w:rPr>
        <w:t>JPA</w:t>
      </w:r>
      <w:r w:rsidRPr="000F7FED">
        <w:rPr>
          <w:noProof/>
          <w:sz w:val="28"/>
          <w:szCs w:val="28"/>
        </w:rPr>
        <w:t xml:space="preserve"> (без </w:t>
      </w:r>
      <w:r w:rsidRPr="004A21B9">
        <w:rPr>
          <w:noProof/>
          <w:sz w:val="28"/>
          <w:szCs w:val="28"/>
          <w:lang w:val="en-US"/>
        </w:rPr>
        <w:t>HNA</w:t>
      </w:r>
      <w:r w:rsidRPr="000F7FED">
        <w:rPr>
          <w:noProof/>
          <w:sz w:val="28"/>
          <w:szCs w:val="28"/>
        </w:rPr>
        <w:t>).</w:t>
      </w:r>
    </w:p>
    <w:p w:rsidR="00A237E5" w:rsidRPr="004A21B9" w:rsidRDefault="00CE158C" w:rsidP="005D386B">
      <w:pPr>
        <w:pStyle w:val="NormalWeb"/>
        <w:keepNext/>
        <w:jc w:val="both"/>
        <w:rPr>
          <w:noProof/>
          <w:lang w:val="en-US"/>
        </w:rPr>
      </w:pPr>
      <w:r>
        <w:rPr>
          <w:noProof/>
          <w:lang w:val="en-US"/>
        </w:rPr>
        <w:pict>
          <v:shape id="_x0000_i1026" type="#_x0000_t75" style="width:452.4pt;height:218.4pt" o:bordertopcolor="this" o:borderleftcolor="this" o:borderbottomcolor="this" o:borderrightcolor="this">
            <v:imagedata r:id="rId6" o:title=""/>
            <w10:bordertop type="single" width="4"/>
            <w10:borderleft type="single" width="4"/>
            <w10:borderbottom type="single" width="4"/>
            <w10:borderright type="single" width="4"/>
          </v:shape>
        </w:pict>
      </w:r>
    </w:p>
    <w:p w:rsidR="00A237E5" w:rsidRPr="000F7FED" w:rsidRDefault="00A237E5" w:rsidP="005D386B">
      <w:pPr>
        <w:pStyle w:val="Caption"/>
        <w:rPr>
          <w:noProof/>
        </w:rPr>
      </w:pPr>
      <w:r w:rsidRPr="000F7FED">
        <w:rPr>
          <w:noProof/>
        </w:rPr>
        <w:t xml:space="preserve">Рисунок </w:t>
      </w:r>
      <w:r w:rsidR="009A14FC" w:rsidRPr="004A21B9">
        <w:rPr>
          <w:noProof/>
          <w:lang w:val="en-US"/>
        </w:rPr>
        <w:fldChar w:fldCharType="begin"/>
      </w:r>
      <w:r w:rsidR="00CA28A5" w:rsidRPr="004A21B9">
        <w:rPr>
          <w:noProof/>
          <w:lang w:val="en-US"/>
        </w:rPr>
        <w:instrText>STYLEREF</w:instrText>
      </w:r>
      <w:r w:rsidR="00CA28A5" w:rsidRPr="000F7FED">
        <w:rPr>
          <w:noProof/>
        </w:rPr>
        <w:instrText xml:space="preserve"> 1 \</w:instrText>
      </w:r>
      <w:r w:rsidR="00CA28A5" w:rsidRPr="004A21B9">
        <w:rPr>
          <w:noProof/>
          <w:lang w:val="en-US"/>
        </w:rPr>
        <w:instrText>s</w:instrText>
      </w:r>
      <w:r w:rsidR="009A14FC" w:rsidRPr="004A21B9">
        <w:rPr>
          <w:noProof/>
          <w:lang w:val="en-US"/>
        </w:rPr>
        <w:fldChar w:fldCharType="separate"/>
      </w:r>
      <w:r w:rsidRPr="000F7FED">
        <w:rPr>
          <w:noProof/>
        </w:rPr>
        <w:t>1</w:t>
      </w:r>
      <w:r w:rsidR="009A14FC" w:rsidRPr="004A21B9">
        <w:rPr>
          <w:noProof/>
          <w:lang w:val="en-US"/>
        </w:rPr>
        <w:fldChar w:fldCharType="end"/>
      </w:r>
      <w:r w:rsidRPr="000F7FED">
        <w:rPr>
          <w:noProof/>
        </w:rPr>
        <w:t>.</w:t>
      </w:r>
      <w:r w:rsidR="009A14FC" w:rsidRPr="004A21B9">
        <w:rPr>
          <w:noProof/>
          <w:lang w:val="en-US"/>
        </w:rPr>
        <w:fldChar w:fldCharType="begin"/>
      </w:r>
      <w:r w:rsidR="00CA28A5" w:rsidRPr="004A21B9">
        <w:rPr>
          <w:noProof/>
          <w:lang w:val="en-US"/>
        </w:rPr>
        <w:instrText>SEQ</w:instrText>
      </w:r>
      <w:r w:rsidR="00CA28A5" w:rsidRPr="000F7FED">
        <w:rPr>
          <w:noProof/>
        </w:rPr>
        <w:instrText xml:space="preserve"> Рисунок \* </w:instrText>
      </w:r>
      <w:r w:rsidR="00CA28A5" w:rsidRPr="004A21B9">
        <w:rPr>
          <w:noProof/>
          <w:lang w:val="en-US"/>
        </w:rPr>
        <w:instrText>ARABIC</w:instrText>
      </w:r>
      <w:r w:rsidR="00CA28A5" w:rsidRPr="000F7FED">
        <w:rPr>
          <w:noProof/>
        </w:rPr>
        <w:instrText xml:space="preserve"> \</w:instrText>
      </w:r>
      <w:r w:rsidR="00CA28A5" w:rsidRPr="004A21B9">
        <w:rPr>
          <w:noProof/>
          <w:lang w:val="en-US"/>
        </w:rPr>
        <w:instrText>s</w:instrText>
      </w:r>
      <w:r w:rsidR="00CA28A5" w:rsidRPr="000F7FED">
        <w:rPr>
          <w:noProof/>
        </w:rPr>
        <w:instrText xml:space="preserve"> 1 </w:instrText>
      </w:r>
      <w:r w:rsidR="009A14FC" w:rsidRPr="004A21B9">
        <w:rPr>
          <w:noProof/>
          <w:lang w:val="en-US"/>
        </w:rPr>
        <w:fldChar w:fldCharType="separate"/>
      </w:r>
      <w:r w:rsidRPr="000F7FED">
        <w:rPr>
          <w:noProof/>
        </w:rPr>
        <w:t>2</w:t>
      </w:r>
      <w:r w:rsidR="009A14FC" w:rsidRPr="004A21B9">
        <w:rPr>
          <w:noProof/>
          <w:lang w:val="en-US"/>
        </w:rPr>
        <w:fldChar w:fldCharType="end"/>
      </w:r>
      <w:r w:rsidRPr="000F7FED">
        <w:rPr>
          <w:noProof/>
        </w:rPr>
        <w:t xml:space="preserve"> Структура приложения, использующего </w:t>
      </w:r>
      <w:r w:rsidRPr="004A21B9">
        <w:rPr>
          <w:noProof/>
          <w:lang w:val="en-US"/>
        </w:rPr>
        <w:t>Hibernate</w:t>
      </w:r>
      <w:r w:rsidRPr="000F7FED">
        <w:rPr>
          <w:noProof/>
        </w:rPr>
        <w:t>.</w:t>
      </w:r>
    </w:p>
    <w:p w:rsidR="00A237E5" w:rsidRPr="000F7FED" w:rsidRDefault="00A237E5" w:rsidP="004C2106">
      <w:pPr>
        <w:pStyle w:val="NormalWeb"/>
        <w:rPr>
          <w:noProof/>
        </w:rPr>
      </w:pPr>
      <w:r w:rsidRPr="000F7FED">
        <w:rPr>
          <w:noProof/>
        </w:rPr>
        <w:t xml:space="preserve">На рисунке выше желтым цветом отмечены классы и интерфейсы, относящиеся к </w:t>
      </w:r>
      <w:r w:rsidRPr="004A21B9">
        <w:rPr>
          <w:noProof/>
          <w:lang w:val="en-US"/>
        </w:rPr>
        <w:t>JPA</w:t>
      </w:r>
      <w:r w:rsidRPr="000F7FED">
        <w:rPr>
          <w:noProof/>
        </w:rPr>
        <w:t xml:space="preserve">,серым – классы и интерфейсы, относящиеся к </w:t>
      </w:r>
      <w:r w:rsidRPr="004A21B9">
        <w:rPr>
          <w:noProof/>
          <w:lang w:val="en-US"/>
        </w:rPr>
        <w:t>HNA</w:t>
      </w:r>
      <w:r w:rsidRPr="000F7FED">
        <w:rPr>
          <w:noProof/>
        </w:rPr>
        <w:t>.</w:t>
      </w:r>
    </w:p>
    <w:p w:rsidR="00A237E5" w:rsidRPr="000F7FED" w:rsidRDefault="00A237E5" w:rsidP="003158FF">
      <w:pPr>
        <w:pStyle w:val="NormalWeb"/>
        <w:spacing w:before="0" w:beforeAutospacing="0" w:after="0" w:afterAutospacing="0"/>
        <w:rPr>
          <w:rStyle w:val="HTMLCode"/>
          <w:rFonts w:ascii="Times New Roman" w:hAnsi="Times New Roman"/>
          <w:noProof/>
          <w:szCs w:val="20"/>
        </w:rPr>
      </w:pPr>
      <w:r w:rsidRPr="004A21B9">
        <w:rPr>
          <w:b/>
          <w:noProof/>
          <w:color w:val="0070C0"/>
          <w:lang w:val="en-US"/>
        </w:rPr>
        <w:lastRenderedPageBreak/>
        <w:t>SessionFactory</w:t>
      </w:r>
      <w:r w:rsidRPr="000F7FED">
        <w:rPr>
          <w:noProof/>
        </w:rPr>
        <w:t xml:space="preserve"> – потокобезопасное (неизменяемое) представление мапинга доменной модели приложения на базу данных. Является фабрикой для создания объектов </w:t>
      </w:r>
      <w:r w:rsidRPr="004A21B9">
        <w:rPr>
          <w:rStyle w:val="HTMLCode"/>
          <w:rFonts w:ascii="Times New Roman" w:hAnsi="Times New Roman"/>
          <w:noProof/>
          <w:szCs w:val="20"/>
          <w:lang w:val="en-US"/>
        </w:rPr>
        <w:t>org</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hibernate</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Session</w:t>
      </w:r>
      <w:r w:rsidRPr="000F7FED">
        <w:rPr>
          <w:rStyle w:val="HTMLCode"/>
          <w:rFonts w:ascii="Times New Roman" w:hAnsi="Times New Roman"/>
          <w:noProof/>
          <w:szCs w:val="20"/>
        </w:rPr>
        <w:t xml:space="preserve">. </w:t>
      </w:r>
      <w:r w:rsidRPr="004A21B9">
        <w:rPr>
          <w:rStyle w:val="HTMLCode"/>
          <w:rFonts w:ascii="Times New Roman" w:hAnsi="Times New Roman"/>
          <w:noProof/>
          <w:szCs w:val="20"/>
          <w:lang w:val="en-US"/>
        </w:rPr>
        <w:t>EntityManagerFactory</w:t>
      </w:r>
      <w:r w:rsidRPr="000F7FED">
        <w:rPr>
          <w:noProof/>
        </w:rPr>
        <w:t xml:space="preserve"> – это </w:t>
      </w:r>
      <w:r w:rsidRPr="004A21B9">
        <w:rPr>
          <w:noProof/>
          <w:lang w:val="en-US"/>
        </w:rPr>
        <w:t>JPA</w:t>
      </w:r>
      <w:r w:rsidRPr="000F7FED">
        <w:rPr>
          <w:noProof/>
        </w:rPr>
        <w:t xml:space="preserve"> эквивалент </w:t>
      </w:r>
      <w:r w:rsidRPr="004A21B9">
        <w:rPr>
          <w:rStyle w:val="HTMLCode"/>
          <w:rFonts w:ascii="Times New Roman" w:hAnsi="Times New Roman"/>
          <w:noProof/>
          <w:szCs w:val="20"/>
          <w:lang w:val="en-US"/>
        </w:rPr>
        <w:t>SessionFactory</w:t>
      </w:r>
      <w:r w:rsidRPr="000F7FED">
        <w:rPr>
          <w:rStyle w:val="HTMLCode"/>
          <w:rFonts w:ascii="Times New Roman" w:hAnsi="Times New Roman"/>
          <w:noProof/>
          <w:szCs w:val="20"/>
        </w:rPr>
        <w:t>.</w:t>
      </w:r>
      <w:r w:rsidRPr="000F7FED">
        <w:rPr>
          <w:noProof/>
        </w:rPr>
        <w:t>У под капотом</w:t>
      </w:r>
      <w:r w:rsidRPr="004A21B9">
        <w:rPr>
          <w:rStyle w:val="HTMLCode"/>
          <w:rFonts w:ascii="Times New Roman" w:hAnsi="Times New Roman"/>
          <w:noProof/>
          <w:szCs w:val="20"/>
          <w:lang w:val="en-US"/>
        </w:rPr>
        <w:t>SessionFactory</w:t>
      </w:r>
      <w:r w:rsidRPr="000F7FED">
        <w:rPr>
          <w:noProof/>
        </w:rPr>
        <w:t xml:space="preserve"> (не точно)</w:t>
      </w:r>
      <w:r w:rsidRPr="000F7FED">
        <w:rPr>
          <w:rStyle w:val="HTMLCode"/>
          <w:rFonts w:ascii="Times New Roman" w:hAnsi="Times New Roman"/>
          <w:noProof/>
          <w:szCs w:val="20"/>
        </w:rPr>
        <w:t>.</w:t>
      </w:r>
    </w:p>
    <w:p w:rsidR="00A237E5" w:rsidRPr="000F7FED" w:rsidRDefault="00A237E5" w:rsidP="003158FF">
      <w:pPr>
        <w:pStyle w:val="NormalWeb"/>
        <w:spacing w:before="0" w:beforeAutospacing="0" w:after="0" w:afterAutospacing="0"/>
        <w:rPr>
          <w:noProof/>
        </w:rPr>
      </w:pPr>
      <w:r w:rsidRPr="004A21B9">
        <w:rPr>
          <w:rStyle w:val="HTMLCode"/>
          <w:rFonts w:ascii="Times New Roman" w:hAnsi="Times New Roman"/>
          <w:noProof/>
          <w:szCs w:val="20"/>
          <w:lang w:val="en-US"/>
        </w:rPr>
        <w:t>SessionFactory</w:t>
      </w:r>
      <w:r w:rsidRPr="000F7FED">
        <w:rPr>
          <w:noProof/>
        </w:rPr>
        <w:t xml:space="preserve"> требует много ресурсов при создании, поэтому в приложении должен быть инстанциирован только один экземпляр этого класса.</w:t>
      </w:r>
    </w:p>
    <w:p w:rsidR="00A237E5" w:rsidRPr="000F7FED" w:rsidRDefault="00A237E5" w:rsidP="009732F3">
      <w:pPr>
        <w:pStyle w:val="NormalWeb"/>
        <w:spacing w:before="0" w:beforeAutospacing="0" w:after="120" w:afterAutospacing="0"/>
        <w:rPr>
          <w:rStyle w:val="HTMLCode"/>
          <w:rFonts w:ascii="Times New Roman" w:hAnsi="Times New Roman"/>
          <w:noProof/>
          <w:szCs w:val="20"/>
        </w:rPr>
      </w:pPr>
      <w:r w:rsidRPr="004A21B9">
        <w:rPr>
          <w:rStyle w:val="HTMLCode"/>
          <w:rFonts w:ascii="Times New Roman" w:hAnsi="Times New Roman"/>
          <w:noProof/>
          <w:szCs w:val="20"/>
          <w:lang w:val="en-US"/>
        </w:rPr>
        <w:t>SessionFactory</w:t>
      </w:r>
      <w:r w:rsidRPr="000F7FED">
        <w:rPr>
          <w:noProof/>
        </w:rPr>
        <w:t xml:space="preserve"> поддерживает сервисы, которые </w:t>
      </w:r>
      <w:r w:rsidRPr="004A21B9">
        <w:rPr>
          <w:noProof/>
          <w:lang w:val="en-US"/>
        </w:rPr>
        <w:t>Hibernate</w:t>
      </w:r>
      <w:r w:rsidRPr="000F7FED">
        <w:rPr>
          <w:noProof/>
        </w:rPr>
        <w:t xml:space="preserve"> использует сквозь все </w:t>
      </w:r>
      <w:r w:rsidRPr="004A21B9">
        <w:rPr>
          <w:rStyle w:val="HTMLCode"/>
          <w:rFonts w:ascii="Times New Roman" w:hAnsi="Times New Roman"/>
          <w:noProof/>
          <w:szCs w:val="20"/>
          <w:lang w:val="en-US"/>
        </w:rPr>
        <w:t>Sessions</w:t>
      </w:r>
      <w:r w:rsidRPr="000F7FED">
        <w:rPr>
          <w:rStyle w:val="HTMLCode"/>
          <w:rFonts w:ascii="Times New Roman" w:hAnsi="Times New Roman"/>
          <w:noProof/>
          <w:szCs w:val="20"/>
        </w:rPr>
        <w:t>:</w:t>
      </w:r>
    </w:p>
    <w:p w:rsidR="00A237E5" w:rsidRPr="004A21B9" w:rsidRDefault="00A237E5" w:rsidP="007D21E0">
      <w:pPr>
        <w:pStyle w:val="NormalWeb"/>
        <w:numPr>
          <w:ilvl w:val="0"/>
          <w:numId w:val="3"/>
        </w:numPr>
        <w:spacing w:before="0" w:beforeAutospacing="0" w:after="0" w:afterAutospacing="0"/>
        <w:rPr>
          <w:rStyle w:val="HTMLCode"/>
          <w:rFonts w:ascii="Times New Roman" w:hAnsi="Times New Roman"/>
          <w:noProof/>
          <w:szCs w:val="20"/>
          <w:lang w:val="en-US"/>
        </w:rPr>
      </w:pPr>
      <w:r w:rsidRPr="004A21B9">
        <w:rPr>
          <w:rStyle w:val="HTMLCode"/>
          <w:rFonts w:ascii="Times New Roman" w:hAnsi="Times New Roman"/>
          <w:noProof/>
          <w:szCs w:val="20"/>
          <w:lang w:val="en-US"/>
        </w:rPr>
        <w:t>Second level cashes;</w:t>
      </w:r>
    </w:p>
    <w:p w:rsidR="00A237E5" w:rsidRPr="004A21B9" w:rsidRDefault="00A237E5" w:rsidP="007D21E0">
      <w:pPr>
        <w:pStyle w:val="NormalWeb"/>
        <w:numPr>
          <w:ilvl w:val="0"/>
          <w:numId w:val="3"/>
        </w:numPr>
        <w:spacing w:before="0" w:beforeAutospacing="0" w:after="0" w:afterAutospacing="0"/>
        <w:rPr>
          <w:rStyle w:val="HTMLCode"/>
          <w:rFonts w:ascii="Times New Roman" w:hAnsi="Times New Roman"/>
          <w:noProof/>
          <w:szCs w:val="20"/>
          <w:lang w:val="en-US"/>
        </w:rPr>
      </w:pPr>
      <w:r w:rsidRPr="004A21B9">
        <w:rPr>
          <w:rStyle w:val="HTMLCode"/>
          <w:rFonts w:ascii="Times New Roman" w:hAnsi="Times New Roman"/>
          <w:noProof/>
          <w:szCs w:val="20"/>
          <w:lang w:val="en-US"/>
        </w:rPr>
        <w:t>Connection pools;</w:t>
      </w:r>
    </w:p>
    <w:p w:rsidR="00A237E5" w:rsidRPr="004A21B9" w:rsidRDefault="00A237E5" w:rsidP="007D21E0">
      <w:pPr>
        <w:pStyle w:val="NormalWeb"/>
        <w:numPr>
          <w:ilvl w:val="0"/>
          <w:numId w:val="3"/>
        </w:numPr>
        <w:spacing w:before="0" w:beforeAutospacing="0" w:after="0" w:afterAutospacing="0"/>
        <w:rPr>
          <w:rStyle w:val="HTMLCode"/>
          <w:rFonts w:ascii="Times New Roman" w:hAnsi="Times New Roman"/>
          <w:noProof/>
          <w:szCs w:val="20"/>
          <w:lang w:val="en-US"/>
        </w:rPr>
      </w:pPr>
      <w:r w:rsidRPr="004A21B9">
        <w:rPr>
          <w:rStyle w:val="HTMLCode"/>
          <w:rFonts w:ascii="Times New Roman" w:hAnsi="Times New Roman"/>
          <w:noProof/>
          <w:szCs w:val="20"/>
          <w:lang w:val="en-US"/>
        </w:rPr>
        <w:t>Transaction system integrations.</w:t>
      </w:r>
    </w:p>
    <w:p w:rsidR="00A237E5" w:rsidRPr="004A21B9" w:rsidRDefault="00A237E5" w:rsidP="00617F4E">
      <w:pPr>
        <w:pStyle w:val="NormalWeb"/>
        <w:spacing w:before="0" w:beforeAutospacing="0" w:after="0" w:afterAutospacing="0"/>
        <w:ind w:left="1287" w:firstLine="0"/>
        <w:rPr>
          <w:noProof/>
          <w:sz w:val="20"/>
          <w:szCs w:val="20"/>
          <w:lang w:val="en-US"/>
        </w:rPr>
      </w:pPr>
    </w:p>
    <w:p w:rsidR="00A237E5" w:rsidRPr="000F7FED" w:rsidRDefault="00A237E5" w:rsidP="00617F4E">
      <w:pPr>
        <w:pStyle w:val="NormalWeb"/>
        <w:spacing w:before="0" w:beforeAutospacing="0" w:after="0" w:afterAutospacing="0"/>
        <w:rPr>
          <w:noProof/>
        </w:rPr>
      </w:pPr>
      <w:r w:rsidRPr="004A21B9">
        <w:rPr>
          <w:b/>
          <w:noProof/>
          <w:color w:val="0070C0"/>
          <w:lang w:val="en-US"/>
        </w:rPr>
        <w:t>Session</w:t>
      </w:r>
      <w:r w:rsidRPr="000F7FED">
        <w:rPr>
          <w:noProof/>
        </w:rPr>
        <w:t xml:space="preserve"> – однопоточный короткоживущий объект (“</w:t>
      </w:r>
      <w:r w:rsidRPr="004A21B9">
        <w:rPr>
          <w:noProof/>
          <w:lang w:val="en-US"/>
        </w:rPr>
        <w:t>Unitofwork</w:t>
      </w:r>
      <w:r w:rsidRPr="000F7FED">
        <w:rPr>
          <w:noProof/>
        </w:rPr>
        <w:t xml:space="preserve">”). </w:t>
      </w:r>
      <w:r w:rsidRPr="004A21B9">
        <w:rPr>
          <w:rStyle w:val="HTMLCode"/>
          <w:rFonts w:ascii="Times New Roman" w:hAnsi="Times New Roman"/>
          <w:noProof/>
          <w:szCs w:val="20"/>
          <w:lang w:val="en-US"/>
        </w:rPr>
        <w:t>EntityManager</w:t>
      </w:r>
      <w:r w:rsidRPr="004A21B9">
        <w:rPr>
          <w:noProof/>
          <w:lang w:val="en-US"/>
        </w:rPr>
        <w:t xml:space="preserve"> – это JPA эквивалент </w:t>
      </w:r>
      <w:r w:rsidRPr="004A21B9">
        <w:rPr>
          <w:rStyle w:val="HTMLCode"/>
          <w:rFonts w:ascii="Times New Roman" w:hAnsi="Times New Roman"/>
          <w:noProof/>
          <w:szCs w:val="20"/>
          <w:lang w:val="en-US"/>
        </w:rPr>
        <w:t>Session</w:t>
      </w:r>
      <w:r w:rsidRPr="004A21B9">
        <w:rPr>
          <w:noProof/>
          <w:lang w:val="en-US"/>
        </w:rPr>
        <w:t xml:space="preserve">. </w:t>
      </w:r>
      <w:r w:rsidRPr="004A21B9">
        <w:rPr>
          <w:rStyle w:val="HTMLCode"/>
          <w:rFonts w:ascii="Times New Roman" w:hAnsi="Times New Roman"/>
          <w:noProof/>
          <w:szCs w:val="20"/>
          <w:lang w:val="en-US"/>
        </w:rPr>
        <w:t>Session</w:t>
      </w:r>
      <w:r w:rsidRPr="000F7FED">
        <w:rPr>
          <w:noProof/>
        </w:rPr>
        <w:t xml:space="preserve"> по сути является обверткой над </w:t>
      </w:r>
      <w:r w:rsidRPr="004A21B9">
        <w:rPr>
          <w:rStyle w:val="HTMLCode"/>
          <w:rFonts w:ascii="Times New Roman" w:hAnsi="Times New Roman"/>
          <w:noProof/>
          <w:szCs w:val="20"/>
          <w:lang w:val="en-US"/>
        </w:rPr>
        <w:t>java</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sql</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Connection</w:t>
      </w:r>
      <w:r w:rsidRPr="000F7FED">
        <w:rPr>
          <w:noProof/>
        </w:rPr>
        <w:t xml:space="preserve"> и действует как фабрика для создания объектов типа </w:t>
      </w:r>
      <w:r w:rsidRPr="004A21B9">
        <w:rPr>
          <w:noProof/>
          <w:lang w:val="en-US"/>
        </w:rPr>
        <w:t>org</w:t>
      </w:r>
      <w:r w:rsidRPr="000F7FED">
        <w:rPr>
          <w:noProof/>
        </w:rPr>
        <w:t>.</w:t>
      </w:r>
      <w:r w:rsidRPr="004A21B9">
        <w:rPr>
          <w:noProof/>
          <w:lang w:val="en-US"/>
        </w:rPr>
        <w:t>hibernate</w:t>
      </w:r>
      <w:r w:rsidRPr="000F7FED">
        <w:rPr>
          <w:noProof/>
        </w:rPr>
        <w:t>.</w:t>
      </w:r>
      <w:r w:rsidRPr="004A21B9">
        <w:rPr>
          <w:noProof/>
          <w:lang w:val="en-US"/>
        </w:rPr>
        <w:t>Transaction</w:t>
      </w:r>
      <w:r w:rsidRPr="000F7FED">
        <w:rPr>
          <w:noProof/>
        </w:rPr>
        <w:t>.</w:t>
      </w:r>
    </w:p>
    <w:p w:rsidR="00A237E5" w:rsidRPr="000F7FED" w:rsidRDefault="00A237E5" w:rsidP="00617F4E">
      <w:pPr>
        <w:pStyle w:val="NormalWeb"/>
        <w:spacing w:before="0" w:beforeAutospacing="0" w:after="0" w:afterAutospacing="0"/>
        <w:rPr>
          <w:rStyle w:val="HTMLCode"/>
          <w:rFonts w:ascii="Times New Roman" w:hAnsi="Times New Roman"/>
          <w:noProof/>
          <w:szCs w:val="20"/>
        </w:rPr>
      </w:pPr>
      <w:r w:rsidRPr="004A21B9">
        <w:rPr>
          <w:noProof/>
          <w:lang w:val="en-US"/>
        </w:rPr>
        <w:t xml:space="preserve">С каждым объектом сессии ассоциируется “Repeatable read” </w:t>
      </w:r>
      <w:r w:rsidRPr="004A21B9">
        <w:rPr>
          <w:rStyle w:val="HTMLCode"/>
          <w:rFonts w:ascii="Times New Roman" w:hAnsi="Times New Roman"/>
          <w:noProof/>
          <w:szCs w:val="20"/>
          <w:lang w:val="en-US"/>
        </w:rPr>
        <w:t xml:space="preserve">persistence context (First level cash). </w:t>
      </w:r>
      <w:hyperlink r:id="rId7" w:history="1">
        <w:r w:rsidRPr="004A21B9">
          <w:rPr>
            <w:rStyle w:val="Hyperlink"/>
            <w:noProof/>
            <w:sz w:val="20"/>
            <w:szCs w:val="20"/>
            <w:lang w:val="en-US"/>
          </w:rPr>
          <w:t>http</w:t>
        </w:r>
        <w:r w:rsidRPr="000F7FED">
          <w:rPr>
            <w:rStyle w:val="Hyperlink"/>
            <w:noProof/>
            <w:sz w:val="20"/>
            <w:szCs w:val="20"/>
          </w:rPr>
          <w:t>://</w:t>
        </w:r>
        <w:r w:rsidRPr="004A21B9">
          <w:rPr>
            <w:rStyle w:val="Hyperlink"/>
            <w:noProof/>
            <w:sz w:val="20"/>
            <w:szCs w:val="20"/>
            <w:lang w:val="en-US"/>
          </w:rPr>
          <w:t>learningviacode</w:t>
        </w:r>
        <w:r w:rsidRPr="000F7FED">
          <w:rPr>
            <w:rStyle w:val="Hyperlink"/>
            <w:noProof/>
            <w:sz w:val="20"/>
            <w:szCs w:val="20"/>
          </w:rPr>
          <w:t>.</w:t>
        </w:r>
        <w:r w:rsidRPr="004A21B9">
          <w:rPr>
            <w:rStyle w:val="Hyperlink"/>
            <w:noProof/>
            <w:sz w:val="20"/>
            <w:szCs w:val="20"/>
            <w:lang w:val="en-US"/>
          </w:rPr>
          <w:t>blogspot</w:t>
        </w:r>
        <w:r w:rsidRPr="000F7FED">
          <w:rPr>
            <w:rStyle w:val="Hyperlink"/>
            <w:noProof/>
            <w:sz w:val="20"/>
            <w:szCs w:val="20"/>
          </w:rPr>
          <w:t>.</w:t>
        </w:r>
        <w:r w:rsidRPr="004A21B9">
          <w:rPr>
            <w:rStyle w:val="Hyperlink"/>
            <w:noProof/>
            <w:sz w:val="20"/>
            <w:szCs w:val="20"/>
            <w:lang w:val="en-US"/>
          </w:rPr>
          <w:t>com</w:t>
        </w:r>
        <w:r w:rsidRPr="000F7FED">
          <w:rPr>
            <w:rStyle w:val="Hyperlink"/>
            <w:noProof/>
            <w:sz w:val="20"/>
            <w:szCs w:val="20"/>
          </w:rPr>
          <w:t>/2012/02/</w:t>
        </w:r>
        <w:r w:rsidRPr="004A21B9">
          <w:rPr>
            <w:rStyle w:val="Hyperlink"/>
            <w:noProof/>
            <w:sz w:val="20"/>
            <w:szCs w:val="20"/>
            <w:lang w:val="en-US"/>
          </w:rPr>
          <w:t>first</w:t>
        </w:r>
        <w:r w:rsidRPr="000F7FED">
          <w:rPr>
            <w:rStyle w:val="Hyperlink"/>
            <w:noProof/>
            <w:sz w:val="20"/>
            <w:szCs w:val="20"/>
          </w:rPr>
          <w:t>-</w:t>
        </w:r>
        <w:r w:rsidRPr="004A21B9">
          <w:rPr>
            <w:rStyle w:val="Hyperlink"/>
            <w:noProof/>
            <w:sz w:val="20"/>
            <w:szCs w:val="20"/>
            <w:lang w:val="en-US"/>
          </w:rPr>
          <w:t>level</w:t>
        </w:r>
        <w:r w:rsidRPr="000F7FED">
          <w:rPr>
            <w:rStyle w:val="Hyperlink"/>
            <w:noProof/>
            <w:sz w:val="20"/>
            <w:szCs w:val="20"/>
          </w:rPr>
          <w:t>-</w:t>
        </w:r>
        <w:r w:rsidRPr="004A21B9">
          <w:rPr>
            <w:rStyle w:val="Hyperlink"/>
            <w:noProof/>
            <w:sz w:val="20"/>
            <w:szCs w:val="20"/>
            <w:lang w:val="en-US"/>
          </w:rPr>
          <w:t>cache</w:t>
        </w:r>
        <w:r w:rsidRPr="000F7FED">
          <w:rPr>
            <w:rStyle w:val="Hyperlink"/>
            <w:noProof/>
            <w:sz w:val="20"/>
            <w:szCs w:val="20"/>
          </w:rPr>
          <w:t>-</w:t>
        </w:r>
        <w:r w:rsidRPr="004A21B9">
          <w:rPr>
            <w:rStyle w:val="Hyperlink"/>
            <w:noProof/>
            <w:sz w:val="20"/>
            <w:szCs w:val="20"/>
            <w:lang w:val="en-US"/>
          </w:rPr>
          <w:t>and</w:t>
        </w:r>
        <w:r w:rsidRPr="000F7FED">
          <w:rPr>
            <w:rStyle w:val="Hyperlink"/>
            <w:noProof/>
            <w:sz w:val="20"/>
            <w:szCs w:val="20"/>
          </w:rPr>
          <w:t>-</w:t>
        </w:r>
        <w:r w:rsidRPr="004A21B9">
          <w:rPr>
            <w:rStyle w:val="Hyperlink"/>
            <w:noProof/>
            <w:sz w:val="20"/>
            <w:szCs w:val="20"/>
            <w:lang w:val="en-US"/>
          </w:rPr>
          <w:t>repeatable</w:t>
        </w:r>
        <w:r w:rsidRPr="000F7FED">
          <w:rPr>
            <w:rStyle w:val="Hyperlink"/>
            <w:noProof/>
            <w:sz w:val="20"/>
            <w:szCs w:val="20"/>
          </w:rPr>
          <w:t>-</w:t>
        </w:r>
        <w:r w:rsidRPr="004A21B9">
          <w:rPr>
            <w:rStyle w:val="Hyperlink"/>
            <w:noProof/>
            <w:sz w:val="20"/>
            <w:szCs w:val="20"/>
            <w:lang w:val="en-US"/>
          </w:rPr>
          <w:t>reads</w:t>
        </w:r>
        <w:r w:rsidRPr="000F7FED">
          <w:rPr>
            <w:rStyle w:val="Hyperlink"/>
            <w:noProof/>
            <w:sz w:val="20"/>
            <w:szCs w:val="20"/>
          </w:rPr>
          <w:t>.</w:t>
        </w:r>
        <w:r w:rsidRPr="004A21B9">
          <w:rPr>
            <w:rStyle w:val="Hyperlink"/>
            <w:noProof/>
            <w:sz w:val="20"/>
            <w:szCs w:val="20"/>
            <w:lang w:val="en-US"/>
          </w:rPr>
          <w:t>html</w:t>
        </w:r>
        <w:r w:rsidRPr="000F7FED">
          <w:rPr>
            <w:rStyle w:val="Hyperlink"/>
            <w:noProof/>
            <w:sz w:val="20"/>
            <w:szCs w:val="20"/>
          </w:rPr>
          <w:t xml:space="preserve"> - краткое введение</w:t>
        </w:r>
      </w:hyperlink>
      <w:r w:rsidRPr="000F7FED">
        <w:rPr>
          <w:rStyle w:val="HTMLCode"/>
          <w:rFonts w:ascii="Times New Roman" w:hAnsi="Times New Roman"/>
          <w:noProof/>
          <w:szCs w:val="20"/>
        </w:rPr>
        <w:t xml:space="preserve">. (Т.е. в рамках одной сессии для конкретного </w:t>
      </w:r>
      <w:r w:rsidRPr="004A21B9">
        <w:rPr>
          <w:rStyle w:val="HTMLCode"/>
          <w:rFonts w:ascii="Times New Roman" w:hAnsi="Times New Roman"/>
          <w:noProof/>
          <w:szCs w:val="20"/>
          <w:lang w:val="en-US"/>
        </w:rPr>
        <w:t>Entity</w:t>
      </w:r>
      <w:r w:rsidRPr="000F7FED">
        <w:rPr>
          <w:rStyle w:val="HTMLCode"/>
          <w:rFonts w:ascii="Times New Roman" w:hAnsi="Times New Roman"/>
          <w:noProof/>
          <w:szCs w:val="20"/>
        </w:rPr>
        <w:t xml:space="preserve"> результат запроса будет возвращать один и тот же объект (?)).</w:t>
      </w:r>
    </w:p>
    <w:p w:rsidR="00A237E5" w:rsidRPr="000F7FED" w:rsidRDefault="00A237E5" w:rsidP="003158FF">
      <w:pPr>
        <w:pStyle w:val="NormalWeb"/>
        <w:spacing w:before="0" w:beforeAutospacing="0" w:after="0" w:afterAutospacing="0"/>
        <w:rPr>
          <w:noProof/>
        </w:rPr>
      </w:pPr>
    </w:p>
    <w:p w:rsidR="00A237E5" w:rsidRPr="000F7FED" w:rsidRDefault="00A237E5" w:rsidP="004C1879">
      <w:pPr>
        <w:pStyle w:val="NormalWeb"/>
        <w:spacing w:before="0" w:beforeAutospacing="0" w:after="0" w:afterAutospacing="0"/>
        <w:rPr>
          <w:noProof/>
        </w:rPr>
      </w:pPr>
      <w:r w:rsidRPr="004A21B9">
        <w:rPr>
          <w:b/>
          <w:noProof/>
          <w:color w:val="0070C0"/>
          <w:lang w:val="en-US"/>
        </w:rPr>
        <w:t>Transaction</w:t>
      </w:r>
      <w:r w:rsidRPr="000F7FED">
        <w:rPr>
          <w:noProof/>
        </w:rPr>
        <w:t xml:space="preserve"> – однопоточный короткоживущий объект, используемый приложением для разграничения индивидуальных физических границ транзакций (</w:t>
      </w:r>
      <w:r w:rsidRPr="004A21B9">
        <w:rPr>
          <w:rStyle w:val="HTMLCode"/>
          <w:rFonts w:ascii="Times New Roman" w:hAnsi="Times New Roman"/>
          <w:noProof/>
          <w:szCs w:val="20"/>
          <w:lang w:val="en-US"/>
        </w:rPr>
        <w:t>EntityTransaction</w:t>
      </w:r>
      <w:r w:rsidRPr="000F7FED">
        <w:rPr>
          <w:noProof/>
        </w:rPr>
        <w:t xml:space="preserve"> – </w:t>
      </w:r>
      <w:r w:rsidRPr="004A21B9">
        <w:rPr>
          <w:noProof/>
          <w:lang w:val="en-US"/>
        </w:rPr>
        <w:t>JPA</w:t>
      </w:r>
      <w:r w:rsidRPr="000F7FED">
        <w:rPr>
          <w:noProof/>
        </w:rPr>
        <w:t xml:space="preserve"> эквивалент). Оба класса действуют как абстрактный </w:t>
      </w:r>
      <w:r w:rsidRPr="004A21B9">
        <w:rPr>
          <w:noProof/>
          <w:lang w:val="en-US"/>
        </w:rPr>
        <w:t>API</w:t>
      </w:r>
      <w:r w:rsidRPr="000F7FED">
        <w:rPr>
          <w:noProof/>
        </w:rPr>
        <w:t xml:space="preserve"> для изолирования приложения от </w:t>
      </w:r>
      <w:r w:rsidRPr="004A21B9">
        <w:rPr>
          <w:noProof/>
          <w:lang w:val="en-US"/>
        </w:rPr>
        <w:t>underlyingtransactionsysteminuse</w:t>
      </w:r>
      <w:r w:rsidRPr="000F7FED">
        <w:rPr>
          <w:noProof/>
        </w:rPr>
        <w:t xml:space="preserve"> (</w:t>
      </w:r>
      <w:r w:rsidRPr="004A21B9">
        <w:rPr>
          <w:noProof/>
          <w:lang w:val="en-US"/>
        </w:rPr>
        <w:t>JDBCorJTA</w:t>
      </w:r>
      <w:r w:rsidRPr="000F7FED">
        <w:rPr>
          <w:noProof/>
        </w:rPr>
        <w:t xml:space="preserve"> - </w:t>
      </w:r>
      <w:r w:rsidRPr="004A21B9">
        <w:rPr>
          <w:noProof/>
          <w:lang w:val="en-US"/>
        </w:rPr>
        <w:t>https</w:t>
      </w:r>
      <w:r w:rsidRPr="000F7FED">
        <w:rPr>
          <w:noProof/>
        </w:rPr>
        <w:t>://</w:t>
      </w:r>
      <w:r w:rsidRPr="004A21B9">
        <w:rPr>
          <w:noProof/>
          <w:lang w:val="en-US"/>
        </w:rPr>
        <w:t>laliluna</w:t>
      </w:r>
      <w:r w:rsidRPr="000F7FED">
        <w:rPr>
          <w:noProof/>
        </w:rPr>
        <w:t>.</w:t>
      </w:r>
      <w:r w:rsidRPr="004A21B9">
        <w:rPr>
          <w:noProof/>
          <w:lang w:val="en-US"/>
        </w:rPr>
        <w:t>com</w:t>
      </w:r>
      <w:r w:rsidRPr="000F7FED">
        <w:rPr>
          <w:noProof/>
        </w:rPr>
        <w:t>/</w:t>
      </w:r>
      <w:r w:rsidRPr="004A21B9">
        <w:rPr>
          <w:noProof/>
          <w:lang w:val="en-US"/>
        </w:rPr>
        <w:t>jpa</w:t>
      </w:r>
      <w:r w:rsidRPr="000F7FED">
        <w:rPr>
          <w:noProof/>
        </w:rPr>
        <w:t>-</w:t>
      </w:r>
      <w:r w:rsidRPr="004A21B9">
        <w:rPr>
          <w:noProof/>
          <w:lang w:val="en-US"/>
        </w:rPr>
        <w:t>hibernate</w:t>
      </w:r>
      <w:r w:rsidRPr="000F7FED">
        <w:rPr>
          <w:noProof/>
        </w:rPr>
        <w:t>-</w:t>
      </w:r>
      <w:r w:rsidRPr="004A21B9">
        <w:rPr>
          <w:noProof/>
          <w:lang w:val="en-US"/>
        </w:rPr>
        <w:t>guide</w:t>
      </w:r>
      <w:r w:rsidRPr="000F7FED">
        <w:rPr>
          <w:noProof/>
        </w:rPr>
        <w:t>/</w:t>
      </w:r>
      <w:r w:rsidRPr="004A21B9">
        <w:rPr>
          <w:noProof/>
          <w:lang w:val="en-US"/>
        </w:rPr>
        <w:t>ch</w:t>
      </w:r>
      <w:r w:rsidRPr="000F7FED">
        <w:rPr>
          <w:noProof/>
        </w:rPr>
        <w:t>13</w:t>
      </w:r>
      <w:r w:rsidRPr="004A21B9">
        <w:rPr>
          <w:noProof/>
          <w:lang w:val="en-US"/>
        </w:rPr>
        <w:t>s</w:t>
      </w:r>
      <w:r w:rsidRPr="000F7FED">
        <w:rPr>
          <w:noProof/>
        </w:rPr>
        <w:t>02.</w:t>
      </w:r>
      <w:r w:rsidRPr="004A21B9">
        <w:rPr>
          <w:noProof/>
          <w:lang w:val="en-US"/>
        </w:rPr>
        <w:t>html</w:t>
      </w:r>
      <w:r w:rsidRPr="000F7FED">
        <w:rPr>
          <w:noProof/>
        </w:rPr>
        <w:t>).</w:t>
      </w:r>
    </w:p>
    <w:p w:rsidR="00A237E5" w:rsidRPr="000F7FED" w:rsidRDefault="00A237E5" w:rsidP="004C1879">
      <w:pPr>
        <w:spacing w:before="100" w:beforeAutospacing="1" w:after="100" w:afterAutospacing="1"/>
        <w:rPr>
          <w:noProof/>
        </w:rPr>
      </w:pPr>
    </w:p>
    <w:p w:rsidR="00A237E5" w:rsidRPr="004A21B9" w:rsidRDefault="00A237E5" w:rsidP="007D21E0">
      <w:pPr>
        <w:pStyle w:val="Heading1"/>
        <w:numPr>
          <w:ilvl w:val="0"/>
          <w:numId w:val="2"/>
        </w:numPr>
        <w:jc w:val="center"/>
        <w:rPr>
          <w:noProof/>
          <w:sz w:val="36"/>
          <w:szCs w:val="36"/>
          <w:lang w:val="en-US"/>
        </w:rPr>
      </w:pPr>
      <w:bookmarkStart w:id="2" w:name="_Toc63930701"/>
      <w:r w:rsidRPr="004A21B9">
        <w:rPr>
          <w:noProof/>
          <w:sz w:val="36"/>
          <w:szCs w:val="36"/>
          <w:lang w:val="en-US"/>
        </w:rPr>
        <w:t>MAPPING TYPES</w:t>
      </w:r>
      <w:bookmarkEnd w:id="2"/>
    </w:p>
    <w:p w:rsidR="00A237E5" w:rsidRPr="000F7FED" w:rsidRDefault="00A237E5" w:rsidP="00567BC0">
      <w:pPr>
        <w:spacing w:after="120"/>
        <w:rPr>
          <w:noProof/>
        </w:rPr>
      </w:pPr>
      <w:r w:rsidRPr="004A21B9">
        <w:rPr>
          <w:rStyle w:val="HTMLCode"/>
          <w:rFonts w:ascii="Times New Roman" w:hAnsi="Times New Roman"/>
          <w:noProof/>
          <w:szCs w:val="20"/>
          <w:lang w:val="en-US"/>
        </w:rPr>
        <w:t>Hibernatetype</w:t>
      </w:r>
      <w:r w:rsidRPr="000F7FED">
        <w:rPr>
          <w:noProof/>
        </w:rPr>
        <w:t xml:space="preserve"> не является ни </w:t>
      </w:r>
      <w:r w:rsidRPr="004A21B9">
        <w:rPr>
          <w:noProof/>
          <w:lang w:val="en-US"/>
        </w:rPr>
        <w:t>Java</w:t>
      </w:r>
      <w:r w:rsidRPr="000F7FED">
        <w:rPr>
          <w:noProof/>
        </w:rPr>
        <w:t xml:space="preserve"> типом, ни </w:t>
      </w:r>
      <w:r w:rsidRPr="004A21B9">
        <w:rPr>
          <w:noProof/>
          <w:lang w:val="en-US"/>
        </w:rPr>
        <w:t>SQL</w:t>
      </w:r>
      <w:r w:rsidRPr="000F7FED">
        <w:rPr>
          <w:noProof/>
        </w:rPr>
        <w:t xml:space="preserve"> типом. </w:t>
      </w:r>
      <w:r w:rsidRPr="004A21B9">
        <w:rPr>
          <w:noProof/>
          <w:lang w:val="en-US"/>
        </w:rPr>
        <w:t>Hibernatetype</w:t>
      </w:r>
      <w:r w:rsidRPr="000F7FED">
        <w:rPr>
          <w:noProof/>
        </w:rPr>
        <w:t xml:space="preserve"> предоставляет информацию о том, как отобразить </w:t>
      </w:r>
      <w:r w:rsidRPr="004A21B9">
        <w:rPr>
          <w:noProof/>
          <w:lang w:val="en-US"/>
        </w:rPr>
        <w:t>Javatype</w:t>
      </w:r>
      <w:r w:rsidRPr="000F7FED">
        <w:rPr>
          <w:noProof/>
        </w:rPr>
        <w:t xml:space="preserve"> на </w:t>
      </w:r>
      <w:r w:rsidRPr="004A21B9">
        <w:rPr>
          <w:noProof/>
          <w:lang w:val="en-US"/>
        </w:rPr>
        <w:t>SQLtype</w:t>
      </w:r>
      <w:r w:rsidRPr="000F7FED">
        <w:rPr>
          <w:noProof/>
        </w:rPr>
        <w:t xml:space="preserve">, икак сохранить/извлечь </w:t>
      </w:r>
      <w:r w:rsidRPr="004A21B9">
        <w:rPr>
          <w:noProof/>
          <w:lang w:val="en-US"/>
        </w:rPr>
        <w:t>Javatype</w:t>
      </w:r>
      <w:r w:rsidRPr="000F7FED">
        <w:rPr>
          <w:noProof/>
        </w:rPr>
        <w:t xml:space="preserve"> в базу/из базы.</w:t>
      </w:r>
    </w:p>
    <w:p w:rsidR="00A237E5" w:rsidRPr="000F7FED" w:rsidRDefault="00A237E5" w:rsidP="00B43F16">
      <w:pPr>
        <w:spacing w:after="120"/>
        <w:rPr>
          <w:noProof/>
        </w:rPr>
      </w:pPr>
      <w:r w:rsidRPr="000F7FED">
        <w:rPr>
          <w:noProof/>
        </w:rPr>
        <w:t xml:space="preserve">В широком смысле </w:t>
      </w:r>
      <w:r w:rsidRPr="004A21B9">
        <w:rPr>
          <w:noProof/>
          <w:lang w:val="en-US"/>
        </w:rPr>
        <w:t>Hibernate</w:t>
      </w:r>
      <w:r w:rsidRPr="000F7FED">
        <w:rPr>
          <w:noProof/>
        </w:rPr>
        <w:t xml:space="preserve"> разделяет типы на две группы:</w:t>
      </w:r>
    </w:p>
    <w:p w:rsidR="00A237E5" w:rsidRPr="004A21B9" w:rsidRDefault="00A237E5" w:rsidP="007D21E0">
      <w:pPr>
        <w:numPr>
          <w:ilvl w:val="0"/>
          <w:numId w:val="4"/>
        </w:numPr>
        <w:rPr>
          <w:noProof/>
          <w:lang w:val="en-US"/>
        </w:rPr>
      </w:pPr>
      <w:r w:rsidRPr="004A21B9">
        <w:rPr>
          <w:rStyle w:val="HTMLCode"/>
          <w:rFonts w:ascii="Times New Roman" w:hAnsi="Times New Roman"/>
          <w:noProof/>
          <w:szCs w:val="20"/>
          <w:lang w:val="en-US"/>
        </w:rPr>
        <w:t>Value types</w:t>
      </w:r>
      <w:r w:rsidRPr="004A21B9">
        <w:rPr>
          <w:noProof/>
          <w:lang w:val="en-US"/>
        </w:rPr>
        <w:t>. (Relate to properties of persistence classes).</w:t>
      </w:r>
    </w:p>
    <w:p w:rsidR="00A237E5" w:rsidRPr="004A21B9" w:rsidRDefault="00A237E5" w:rsidP="007D21E0">
      <w:pPr>
        <w:numPr>
          <w:ilvl w:val="0"/>
          <w:numId w:val="4"/>
        </w:numPr>
        <w:rPr>
          <w:noProof/>
          <w:lang w:val="en-US"/>
        </w:rPr>
      </w:pPr>
      <w:r w:rsidRPr="004A21B9">
        <w:rPr>
          <w:rStyle w:val="HTMLCode"/>
          <w:rFonts w:ascii="Times New Roman" w:hAnsi="Times New Roman"/>
          <w:noProof/>
          <w:szCs w:val="20"/>
          <w:lang w:val="en-US"/>
        </w:rPr>
        <w:t>Entity types</w:t>
      </w:r>
      <w:r w:rsidRPr="004A21B9">
        <w:rPr>
          <w:noProof/>
          <w:lang w:val="en-US"/>
        </w:rPr>
        <w:t>. (Relate to persistence classes).</w:t>
      </w:r>
    </w:p>
    <w:p w:rsidR="00A237E5" w:rsidRPr="000F7FED" w:rsidRDefault="00A237E5" w:rsidP="00B43F16">
      <w:pPr>
        <w:spacing w:before="120" w:after="120"/>
        <w:rPr>
          <w:noProof/>
        </w:rPr>
      </w:pPr>
      <w:r w:rsidRPr="004A21B9">
        <w:rPr>
          <w:noProof/>
          <w:lang w:val="en-US"/>
        </w:rPr>
        <w:t>Valuetypes</w:t>
      </w:r>
      <w:r w:rsidRPr="000F7FED">
        <w:rPr>
          <w:noProof/>
        </w:rPr>
        <w:t xml:space="preserve"> в свою очередь делятся на:</w:t>
      </w:r>
    </w:p>
    <w:p w:rsidR="00A237E5" w:rsidRPr="004A21B9" w:rsidRDefault="00A237E5" w:rsidP="007D21E0">
      <w:pPr>
        <w:numPr>
          <w:ilvl w:val="0"/>
          <w:numId w:val="5"/>
        </w:numPr>
        <w:rPr>
          <w:noProof/>
          <w:lang w:val="en-US"/>
        </w:rPr>
      </w:pPr>
      <w:r w:rsidRPr="004A21B9">
        <w:rPr>
          <w:rStyle w:val="HTMLCode"/>
          <w:rFonts w:ascii="Times New Roman" w:hAnsi="Times New Roman"/>
          <w:noProof/>
          <w:szCs w:val="20"/>
          <w:lang w:val="en-US"/>
        </w:rPr>
        <w:t>Basic types</w:t>
      </w:r>
      <w:r w:rsidRPr="004A21B9">
        <w:rPr>
          <w:noProof/>
          <w:lang w:val="en-US"/>
        </w:rPr>
        <w:t xml:space="preserve">. </w:t>
      </w:r>
    </w:p>
    <w:p w:rsidR="00A237E5" w:rsidRPr="004A21B9" w:rsidRDefault="00A237E5" w:rsidP="007D21E0">
      <w:pPr>
        <w:numPr>
          <w:ilvl w:val="0"/>
          <w:numId w:val="5"/>
        </w:numPr>
        <w:rPr>
          <w:noProof/>
          <w:lang w:val="en-US"/>
        </w:rPr>
      </w:pPr>
      <w:r w:rsidRPr="004A21B9">
        <w:rPr>
          <w:rStyle w:val="HTMLCode"/>
          <w:rFonts w:ascii="Times New Roman" w:hAnsi="Times New Roman"/>
          <w:noProof/>
          <w:szCs w:val="20"/>
          <w:lang w:val="en-US"/>
        </w:rPr>
        <w:t>Embeddable types</w:t>
      </w:r>
      <w:r w:rsidRPr="004A21B9">
        <w:rPr>
          <w:noProof/>
          <w:lang w:val="en-US"/>
        </w:rPr>
        <w:t>.</w:t>
      </w:r>
    </w:p>
    <w:p w:rsidR="00A237E5" w:rsidRPr="004A21B9" w:rsidRDefault="00A237E5" w:rsidP="007D21E0">
      <w:pPr>
        <w:numPr>
          <w:ilvl w:val="0"/>
          <w:numId w:val="5"/>
        </w:numPr>
        <w:rPr>
          <w:noProof/>
          <w:lang w:val="en-US"/>
        </w:rPr>
      </w:pPr>
      <w:r w:rsidRPr="004A21B9">
        <w:rPr>
          <w:rStyle w:val="HTMLCode"/>
          <w:rFonts w:ascii="Times New Roman" w:hAnsi="Times New Roman"/>
          <w:noProof/>
          <w:szCs w:val="20"/>
          <w:lang w:val="en-US"/>
        </w:rPr>
        <w:t>Collection types.</w:t>
      </w:r>
    </w:p>
    <w:p w:rsidR="00A237E5" w:rsidRPr="004A21B9" w:rsidRDefault="00A237E5" w:rsidP="007D21E0">
      <w:pPr>
        <w:pStyle w:val="Heading1"/>
        <w:numPr>
          <w:ilvl w:val="1"/>
          <w:numId w:val="2"/>
        </w:numPr>
        <w:ind w:hanging="83"/>
        <w:jc w:val="center"/>
        <w:rPr>
          <w:noProof/>
          <w:sz w:val="36"/>
          <w:szCs w:val="36"/>
          <w:lang w:val="en-US"/>
        </w:rPr>
      </w:pPr>
      <w:bookmarkStart w:id="3" w:name="_Toc63930702"/>
      <w:r w:rsidRPr="004A21B9">
        <w:rPr>
          <w:noProof/>
          <w:sz w:val="36"/>
          <w:szCs w:val="36"/>
          <w:lang w:val="en-US"/>
        </w:rPr>
        <w:t>VALUE TYPES (BASIC)</w:t>
      </w:r>
      <w:bookmarkEnd w:id="3"/>
    </w:p>
    <w:p w:rsidR="00A237E5" w:rsidRPr="004A21B9" w:rsidRDefault="00A237E5" w:rsidP="00C42D09">
      <w:pPr>
        <w:pStyle w:val="NormalWeb"/>
        <w:spacing w:before="0" w:beforeAutospacing="0" w:after="0" w:afterAutospacing="0"/>
        <w:rPr>
          <w:noProof/>
          <w:lang w:val="en-US"/>
        </w:rPr>
      </w:pPr>
      <w:r w:rsidRPr="004A21B9">
        <w:rPr>
          <w:noProof/>
          <w:lang w:val="en-US"/>
        </w:rPr>
        <w:t xml:space="preserve">Basic value types usually map a single database column, to a single, non-aggregated Java type. Internally Hibernate uses a registry of basic types when it needs to resolve a specific </w:t>
      </w:r>
      <w:r w:rsidRPr="004A21B9">
        <w:rPr>
          <w:rStyle w:val="HTMLCode"/>
          <w:rFonts w:ascii="Times New Roman" w:hAnsi="Times New Roman"/>
          <w:noProof/>
          <w:szCs w:val="20"/>
          <w:lang w:val="en-US"/>
        </w:rPr>
        <w:t>org.hibernate.type.Type</w:t>
      </w:r>
      <w:r w:rsidRPr="004A21B9">
        <w:rPr>
          <w:noProof/>
          <w:lang w:val="en-US"/>
        </w:rPr>
        <w:t>.</w:t>
      </w:r>
    </w:p>
    <w:p w:rsidR="00A237E5" w:rsidRPr="004A21B9" w:rsidRDefault="00A237E5" w:rsidP="00C42D09">
      <w:pPr>
        <w:pStyle w:val="NormalWeb"/>
        <w:spacing w:before="0" w:beforeAutospacing="0" w:after="0" w:afterAutospacing="0"/>
        <w:rPr>
          <w:noProof/>
          <w:lang w:val="en-US"/>
        </w:rPr>
      </w:pPr>
    </w:p>
    <w:p w:rsidR="00A237E5" w:rsidRPr="004A21B9" w:rsidRDefault="00A237E5" w:rsidP="00C42D09">
      <w:pPr>
        <w:pStyle w:val="NormalWeb"/>
        <w:spacing w:before="0" w:beforeAutospacing="0" w:after="0" w:afterAutospacing="0"/>
        <w:rPr>
          <w:noProof/>
          <w:lang w:val="en-U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A0" w:firstRow="1" w:lastRow="0" w:firstColumn="1" w:lastColumn="0" w:noHBand="0" w:noVBand="0"/>
      </w:tblPr>
      <w:tblGrid>
        <w:gridCol w:w="2537"/>
        <w:gridCol w:w="2703"/>
        <w:gridCol w:w="2041"/>
        <w:gridCol w:w="2751"/>
      </w:tblGrid>
      <w:tr w:rsidR="00A237E5" w:rsidRPr="004A21B9" w:rsidTr="00DF34FE">
        <w:trPr>
          <w:tblHeader/>
          <w:tblCellSpacing w:w="15" w:type="dxa"/>
        </w:trPr>
        <w:tc>
          <w:tcPr>
            <w:tcW w:w="0" w:type="auto"/>
            <w:vAlign w:val="center"/>
          </w:tcPr>
          <w:p w:rsidR="00A237E5" w:rsidRPr="004A21B9" w:rsidRDefault="00A237E5" w:rsidP="00DF34FE">
            <w:pPr>
              <w:ind w:firstLine="0"/>
              <w:jc w:val="center"/>
              <w:rPr>
                <w:b/>
                <w:bCs/>
                <w:noProof/>
                <w:lang w:val="en-US"/>
              </w:rPr>
            </w:pPr>
            <w:r w:rsidRPr="004A21B9">
              <w:rPr>
                <w:b/>
                <w:bCs/>
                <w:noProof/>
                <w:lang w:val="en-US"/>
              </w:rPr>
              <w:t>Hibernate type (org.hibernate.type package)</w:t>
            </w:r>
          </w:p>
        </w:tc>
        <w:tc>
          <w:tcPr>
            <w:tcW w:w="0" w:type="auto"/>
            <w:vAlign w:val="center"/>
          </w:tcPr>
          <w:p w:rsidR="00A237E5" w:rsidRPr="004A21B9" w:rsidRDefault="00A237E5" w:rsidP="009232A3">
            <w:pPr>
              <w:ind w:firstLine="0"/>
              <w:jc w:val="center"/>
              <w:rPr>
                <w:b/>
                <w:bCs/>
                <w:noProof/>
                <w:lang w:val="en-US"/>
              </w:rPr>
            </w:pPr>
            <w:r w:rsidRPr="004A21B9">
              <w:rPr>
                <w:b/>
                <w:bCs/>
                <w:noProof/>
                <w:lang w:val="en-US"/>
              </w:rPr>
              <w:t>JDBC type</w:t>
            </w:r>
          </w:p>
          <w:p w:rsidR="00A237E5" w:rsidRPr="004A21B9" w:rsidRDefault="00A237E5" w:rsidP="009232A3">
            <w:pPr>
              <w:ind w:firstLine="0"/>
              <w:jc w:val="center"/>
              <w:rPr>
                <w:b/>
                <w:bCs/>
                <w:noProof/>
                <w:lang w:val="en-US"/>
              </w:rPr>
            </w:pPr>
            <w:r w:rsidRPr="004A21B9">
              <w:rPr>
                <w:b/>
                <w:bCs/>
                <w:noProof/>
                <w:lang w:val="en-US"/>
              </w:rPr>
              <w:t>(general SQL)</w:t>
            </w:r>
          </w:p>
        </w:tc>
        <w:tc>
          <w:tcPr>
            <w:tcW w:w="0" w:type="auto"/>
            <w:vAlign w:val="center"/>
          </w:tcPr>
          <w:p w:rsidR="00A237E5" w:rsidRPr="004A21B9" w:rsidRDefault="00A237E5" w:rsidP="00DF34FE">
            <w:pPr>
              <w:ind w:firstLine="0"/>
              <w:jc w:val="center"/>
              <w:rPr>
                <w:b/>
                <w:bCs/>
                <w:noProof/>
                <w:lang w:val="en-US"/>
              </w:rPr>
            </w:pPr>
            <w:r w:rsidRPr="004A21B9">
              <w:rPr>
                <w:b/>
                <w:bCs/>
                <w:noProof/>
                <w:lang w:val="en-US"/>
              </w:rPr>
              <w:t>Javatype</w:t>
            </w:r>
          </w:p>
        </w:tc>
        <w:tc>
          <w:tcPr>
            <w:tcW w:w="0" w:type="auto"/>
            <w:vAlign w:val="center"/>
          </w:tcPr>
          <w:p w:rsidR="00A237E5" w:rsidRPr="004A21B9" w:rsidRDefault="00A237E5" w:rsidP="00DF34FE">
            <w:pPr>
              <w:ind w:firstLine="0"/>
              <w:jc w:val="center"/>
              <w:rPr>
                <w:b/>
                <w:bCs/>
                <w:noProof/>
                <w:lang w:val="en-US"/>
              </w:rPr>
            </w:pPr>
            <w:r w:rsidRPr="004A21B9">
              <w:rPr>
                <w:b/>
                <w:bCs/>
                <w:noProof/>
                <w:lang w:val="en-US"/>
              </w:rPr>
              <w:t>BasicTypeRegistrykey(s)</w:t>
            </w:r>
          </w:p>
        </w:tc>
      </w:tr>
      <w:tr w:rsidR="00A237E5" w:rsidRPr="004A21B9" w:rsidTr="00DF34FE">
        <w:trPr>
          <w:tblCellSpacing w:w="15" w:type="dxa"/>
        </w:trPr>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lastRenderedPageBreak/>
              <w:t>StringType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VARCHAR</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java.lang.String</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string, java.lang.String</w:t>
            </w:r>
          </w:p>
        </w:tc>
      </w:tr>
      <w:tr w:rsidR="00A237E5" w:rsidRPr="004A21B9" w:rsidTr="00DF34FE">
        <w:trPr>
          <w:tblCellSpacing w:w="15" w:type="dxa"/>
        </w:trPr>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MaterializedClob</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CLOB</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java.lang.String</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materialized_clob</w:t>
            </w:r>
          </w:p>
        </w:tc>
      </w:tr>
      <w:tr w:rsidR="00A237E5" w:rsidRPr="004A21B9" w:rsidTr="00DF34FE">
        <w:trPr>
          <w:tblCellSpacing w:w="15" w:type="dxa"/>
        </w:trPr>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TextType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LONGVARCHAR</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java.lang.String</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text</w:t>
            </w:r>
          </w:p>
        </w:tc>
      </w:tr>
      <w:tr w:rsidR="00A237E5" w:rsidRPr="00CE158C" w:rsidTr="00DF34FE">
        <w:trPr>
          <w:tblCellSpacing w:w="15" w:type="dxa"/>
        </w:trPr>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CharacterType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CHAR</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char, java.lang.Character</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character, char, java.lang.Character</w:t>
            </w:r>
          </w:p>
        </w:tc>
      </w:tr>
      <w:tr w:rsidR="00A237E5" w:rsidRPr="004A21B9" w:rsidTr="00DF34FE">
        <w:trPr>
          <w:tblCellSpacing w:w="15" w:type="dxa"/>
        </w:trPr>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BooleanType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BOOLEAN</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boolean, java.lang.Boolean</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boolean, java.lang.Boolean</w:t>
            </w:r>
          </w:p>
        </w:tc>
      </w:tr>
      <w:tr w:rsidR="00A237E5" w:rsidRPr="004A21B9" w:rsidTr="00DF34FE">
        <w:trPr>
          <w:tblCellSpacing w:w="15" w:type="dxa"/>
        </w:trPr>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NumericBooleanType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INTEGER, 0 is false, 1 is true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boolean, java.lang.Boolean</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numeric_boolean</w:t>
            </w:r>
          </w:p>
        </w:tc>
      </w:tr>
      <w:tr w:rsidR="00A237E5" w:rsidRPr="004A21B9" w:rsidTr="00DF34FE">
        <w:trPr>
          <w:tblCellSpacing w:w="15" w:type="dxa"/>
        </w:trPr>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YesNoType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CHAR, 'N'/'n' is false, 'Y'/'y' is true. The uppercase value is written to the database.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boolean, java.lang.Boolean</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yes_no</w:t>
            </w:r>
          </w:p>
        </w:tc>
      </w:tr>
      <w:tr w:rsidR="00A237E5" w:rsidRPr="004A21B9" w:rsidTr="00DF34FE">
        <w:trPr>
          <w:tblCellSpacing w:w="15" w:type="dxa"/>
        </w:trPr>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TrueFalseType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CHAR, 'F'/'f' is false, 'T'/'t' is true. The uppercase value is written to the database.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boolean, java.lang.Boolean</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true_false</w:t>
            </w:r>
          </w:p>
        </w:tc>
      </w:tr>
      <w:tr w:rsidR="00A237E5" w:rsidRPr="004A21B9" w:rsidTr="00DF34FE">
        <w:trPr>
          <w:tblCellSpacing w:w="15" w:type="dxa"/>
        </w:trPr>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ByteType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TINYINT</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byte, java.lang.Byte</w:t>
            </w:r>
          </w:p>
        </w:tc>
        <w:tc>
          <w:tcPr>
            <w:tcW w:w="0" w:type="auto"/>
            <w:vAlign w:val="center"/>
          </w:tcPr>
          <w:p w:rsidR="00A237E5" w:rsidRPr="004A21B9" w:rsidRDefault="00A237E5" w:rsidP="00DF34FE">
            <w:pPr>
              <w:spacing w:before="100" w:beforeAutospacing="1" w:after="100" w:afterAutospacing="1"/>
              <w:ind w:firstLine="0"/>
              <w:rPr>
                <w:noProof/>
                <w:lang w:val="en-US"/>
              </w:rPr>
            </w:pPr>
            <w:r w:rsidRPr="004A21B9">
              <w:rPr>
                <w:noProof/>
                <w:lang w:val="en-US"/>
              </w:rPr>
              <w:t>byte, java.lang.Byte</w:t>
            </w:r>
          </w:p>
        </w:tc>
      </w:tr>
      <w:tr w:rsidR="00A237E5" w:rsidRPr="004A21B9" w:rsidTr="00DF34FE">
        <w:trPr>
          <w:tblCellSpacing w:w="15" w:type="dxa"/>
        </w:trPr>
        <w:tc>
          <w:tcPr>
            <w:tcW w:w="0" w:type="auto"/>
            <w:vAlign w:val="center"/>
          </w:tcPr>
          <w:p w:rsidR="00A237E5" w:rsidRPr="004A21B9" w:rsidRDefault="00A237E5" w:rsidP="00DF34FE">
            <w:pPr>
              <w:spacing w:before="100" w:beforeAutospacing="1" w:after="100" w:afterAutospacing="1"/>
              <w:ind w:firstLine="0"/>
              <w:jc w:val="center"/>
              <w:rPr>
                <w:b/>
                <w:noProof/>
                <w:lang w:val="en-US"/>
              </w:rPr>
            </w:pPr>
            <w:r w:rsidRPr="004A21B9">
              <w:rPr>
                <w:b/>
                <w:noProof/>
                <w:lang w:val="en-US"/>
              </w:rPr>
              <w:t>…</w:t>
            </w:r>
          </w:p>
        </w:tc>
        <w:tc>
          <w:tcPr>
            <w:tcW w:w="0" w:type="auto"/>
            <w:vAlign w:val="center"/>
          </w:tcPr>
          <w:p w:rsidR="00A237E5" w:rsidRPr="004A21B9" w:rsidRDefault="00A237E5" w:rsidP="00DF34FE">
            <w:pPr>
              <w:spacing w:before="100" w:beforeAutospacing="1" w:after="100" w:afterAutospacing="1"/>
              <w:ind w:firstLine="0"/>
              <w:jc w:val="center"/>
              <w:rPr>
                <w:b/>
                <w:noProof/>
                <w:lang w:val="en-US"/>
              </w:rPr>
            </w:pPr>
            <w:r w:rsidRPr="004A21B9">
              <w:rPr>
                <w:b/>
                <w:noProof/>
                <w:lang w:val="en-US"/>
              </w:rPr>
              <w:t>…</w:t>
            </w:r>
          </w:p>
        </w:tc>
        <w:tc>
          <w:tcPr>
            <w:tcW w:w="0" w:type="auto"/>
            <w:vAlign w:val="center"/>
          </w:tcPr>
          <w:p w:rsidR="00A237E5" w:rsidRPr="004A21B9" w:rsidRDefault="00A237E5" w:rsidP="00DF34FE">
            <w:pPr>
              <w:spacing w:before="100" w:beforeAutospacing="1" w:after="100" w:afterAutospacing="1"/>
              <w:ind w:firstLine="0"/>
              <w:jc w:val="center"/>
              <w:rPr>
                <w:b/>
                <w:noProof/>
                <w:lang w:val="en-US"/>
              </w:rPr>
            </w:pPr>
            <w:r w:rsidRPr="004A21B9">
              <w:rPr>
                <w:b/>
                <w:noProof/>
                <w:lang w:val="en-US"/>
              </w:rPr>
              <w:t>…</w:t>
            </w:r>
          </w:p>
        </w:tc>
        <w:tc>
          <w:tcPr>
            <w:tcW w:w="0" w:type="auto"/>
            <w:vAlign w:val="center"/>
          </w:tcPr>
          <w:p w:rsidR="00A237E5" w:rsidRPr="004A21B9" w:rsidRDefault="00A237E5" w:rsidP="00DF34FE">
            <w:pPr>
              <w:spacing w:before="100" w:beforeAutospacing="1" w:after="100" w:afterAutospacing="1"/>
              <w:ind w:firstLine="0"/>
              <w:jc w:val="center"/>
              <w:rPr>
                <w:b/>
                <w:noProof/>
                <w:lang w:val="en-US"/>
              </w:rPr>
            </w:pPr>
            <w:r w:rsidRPr="004A21B9">
              <w:rPr>
                <w:b/>
                <w:noProof/>
                <w:lang w:val="en-US"/>
              </w:rPr>
              <w:t>…</w:t>
            </w:r>
          </w:p>
        </w:tc>
      </w:tr>
    </w:tbl>
    <w:p w:rsidR="00A237E5" w:rsidRPr="004A21B9" w:rsidRDefault="00A237E5" w:rsidP="00C42D09">
      <w:pPr>
        <w:pStyle w:val="NormalWeb"/>
        <w:spacing w:before="0" w:beforeAutospacing="0" w:after="0" w:afterAutospacing="0"/>
        <w:rPr>
          <w:noProof/>
          <w:lang w:val="en-US"/>
        </w:rPr>
      </w:pPr>
    </w:p>
    <w:p w:rsidR="00A237E5" w:rsidRPr="000F7FED" w:rsidRDefault="00A237E5" w:rsidP="00B43F16">
      <w:pPr>
        <w:spacing w:before="120"/>
        <w:rPr>
          <w:rStyle w:val="Strong"/>
          <w:b w:val="0"/>
          <w:bCs/>
          <w:noProof/>
        </w:rPr>
      </w:pPr>
      <w:r w:rsidRPr="000F7FED">
        <w:rPr>
          <w:noProof/>
        </w:rPr>
        <w:t xml:space="preserve">Аннотация </w:t>
      </w:r>
      <w:r w:rsidRPr="000F7FED">
        <w:rPr>
          <w:b/>
          <w:noProof/>
        </w:rPr>
        <w:t>@</w:t>
      </w:r>
      <w:r w:rsidRPr="004A21B9">
        <w:rPr>
          <w:b/>
          <w:noProof/>
          <w:lang w:val="en-US"/>
        </w:rPr>
        <w:t>basic</w:t>
      </w:r>
      <w:r w:rsidRPr="000F7FED">
        <w:rPr>
          <w:noProof/>
        </w:rPr>
        <w:t xml:space="preserve"> определяет базовые типы, и так как она является аннотацией по умолчанию, то определять ее для базовых типов не нужно.</w:t>
      </w:r>
      <w:r w:rsidRPr="004A21B9">
        <w:rPr>
          <w:rStyle w:val="Strong"/>
          <w:b w:val="0"/>
          <w:bCs/>
          <w:noProof/>
          <w:lang w:val="en-US"/>
        </w:rPr>
        <w:t>The</w:t>
      </w:r>
      <w:r w:rsidRPr="000F7FED">
        <w:rPr>
          <w:rStyle w:val="Emphasis"/>
          <w:b/>
          <w:bCs/>
          <w:iCs/>
          <w:noProof/>
        </w:rPr>
        <w:t>@</w:t>
      </w:r>
      <w:r w:rsidRPr="004A21B9">
        <w:rPr>
          <w:rStyle w:val="Emphasis"/>
          <w:b/>
          <w:bCs/>
          <w:iCs/>
          <w:noProof/>
          <w:lang w:val="en-US"/>
        </w:rPr>
        <w:t>Basic</w:t>
      </w:r>
      <w:r w:rsidRPr="004A21B9">
        <w:rPr>
          <w:rStyle w:val="Strong"/>
          <w:b w:val="0"/>
          <w:bCs/>
          <w:noProof/>
          <w:lang w:val="en-US"/>
        </w:rPr>
        <w:t>annotationonafieldorapropertysignifiesthatit</w:t>
      </w:r>
      <w:r w:rsidRPr="000F7FED">
        <w:rPr>
          <w:rStyle w:val="Strong"/>
          <w:b w:val="0"/>
          <w:bCs/>
          <w:noProof/>
        </w:rPr>
        <w:t>'</w:t>
      </w:r>
      <w:r w:rsidRPr="004A21B9">
        <w:rPr>
          <w:rStyle w:val="Strong"/>
          <w:b w:val="0"/>
          <w:bCs/>
          <w:noProof/>
          <w:lang w:val="en-US"/>
        </w:rPr>
        <w:t>sabasictypeandHibernateshouldusethestandardmappingforitspersistence</w:t>
      </w:r>
      <w:r w:rsidRPr="000F7FED">
        <w:rPr>
          <w:rStyle w:val="Strong"/>
          <w:b w:val="0"/>
          <w:bCs/>
          <w:noProof/>
        </w:rPr>
        <w:t>.</w:t>
      </w:r>
    </w:p>
    <w:p w:rsidR="00A237E5" w:rsidRPr="000F7FED" w:rsidRDefault="00A237E5" w:rsidP="00B43F16">
      <w:pPr>
        <w:spacing w:before="120"/>
        <w:rPr>
          <w:rStyle w:val="Strong"/>
          <w:b w:val="0"/>
          <w:bCs/>
          <w:noProof/>
        </w:rPr>
      </w:pPr>
      <w:r w:rsidRPr="000F7FED">
        <w:rPr>
          <w:rStyle w:val="Strong"/>
          <w:b w:val="0"/>
          <w:bCs/>
          <w:noProof/>
        </w:rPr>
        <w:t>Завыборподходящего</w:t>
      </w:r>
      <w:r w:rsidRPr="004A21B9">
        <w:rPr>
          <w:rStyle w:val="Strong"/>
          <w:b w:val="0"/>
          <w:bCs/>
          <w:noProof/>
          <w:lang w:val="en-US"/>
        </w:rPr>
        <w:t>Hibernate</w:t>
      </w:r>
      <w:r w:rsidRPr="000F7FED">
        <w:rPr>
          <w:rStyle w:val="Strong"/>
          <w:b w:val="0"/>
          <w:bCs/>
          <w:noProof/>
        </w:rPr>
        <w:t>-типаотвечает</w:t>
      </w:r>
      <w:r w:rsidRPr="004A21B9">
        <w:rPr>
          <w:rStyle w:val="HTMLCode"/>
          <w:rFonts w:ascii="Times New Roman" w:hAnsi="Times New Roman"/>
          <w:noProof/>
          <w:szCs w:val="20"/>
          <w:lang w:val="en-US"/>
        </w:rPr>
        <w:t>org</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hibernate</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type</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BasicTypeRegistry</w:t>
      </w:r>
      <w:r w:rsidRPr="000F7FED">
        <w:rPr>
          <w:rStyle w:val="Strong"/>
          <w:b w:val="0"/>
          <w:bCs/>
          <w:noProof/>
        </w:rPr>
        <w:t>, которыйпозволяет регистрировать новые пользовательские типы, и переопределять существующие.</w:t>
      </w:r>
    </w:p>
    <w:p w:rsidR="00A237E5" w:rsidRPr="000F7FED" w:rsidRDefault="00A237E5" w:rsidP="00B43F16">
      <w:pPr>
        <w:spacing w:before="120"/>
        <w:rPr>
          <w:rStyle w:val="HTMLCode"/>
          <w:rFonts w:ascii="Times New Roman" w:hAnsi="Times New Roman"/>
          <w:noProof/>
          <w:szCs w:val="20"/>
        </w:rPr>
      </w:pPr>
      <w:r w:rsidRPr="000F7FED">
        <w:rPr>
          <w:noProof/>
        </w:rPr>
        <w:t xml:space="preserve">Явно задать тип можно с помощью аннотации </w:t>
      </w:r>
      <w:r w:rsidRPr="004A21B9">
        <w:rPr>
          <w:rStyle w:val="HTMLCode"/>
          <w:rFonts w:ascii="Times New Roman" w:hAnsi="Times New Roman"/>
          <w:noProof/>
          <w:szCs w:val="20"/>
          <w:lang w:val="en-US"/>
        </w:rPr>
        <w:t>org</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hibernate</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annotations</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Type</w:t>
      </w:r>
      <w:r w:rsidRPr="000F7FED">
        <w:rPr>
          <w:rStyle w:val="HTMLCode"/>
          <w:rFonts w:ascii="Times New Roman" w:hAnsi="Times New Roman"/>
          <w:noProof/>
          <w:szCs w:val="20"/>
        </w:rPr>
        <w:t>:</w:t>
      </w:r>
    </w:p>
    <w:p w:rsidR="00A237E5" w:rsidRPr="000F7FED"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4A21B9"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sz w:val="20"/>
          <w:szCs w:val="20"/>
          <w:lang w:val="en-US"/>
        </w:rPr>
      </w:pPr>
      <w:r w:rsidRPr="004A21B9">
        <w:rPr>
          <w:noProof/>
          <w:sz w:val="20"/>
          <w:szCs w:val="20"/>
          <w:lang w:val="en-US"/>
        </w:rPr>
        <w:t>@org.hibernate.annotations.Type( type = "nstring" )</w:t>
      </w:r>
    </w:p>
    <w:p w:rsidR="00A237E5" w:rsidRPr="000F7FED" w:rsidRDefault="00A237E5" w:rsidP="00D576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r w:rsidRPr="004A21B9">
        <w:rPr>
          <w:noProof/>
          <w:sz w:val="20"/>
          <w:szCs w:val="20"/>
          <w:lang w:val="en-US"/>
        </w:rPr>
        <w:tab/>
        <w:t>privateStringname</w:t>
      </w:r>
      <w:r w:rsidRPr="000F7FED">
        <w:rPr>
          <w:noProof/>
          <w:sz w:val="20"/>
          <w:szCs w:val="20"/>
        </w:rPr>
        <w:t>;</w:t>
      </w:r>
    </w:p>
    <w:p w:rsidR="00A237E5" w:rsidRPr="000F7FED" w:rsidRDefault="00A237E5" w:rsidP="00B43F16">
      <w:pPr>
        <w:spacing w:before="120"/>
        <w:rPr>
          <w:noProof/>
        </w:rPr>
      </w:pPr>
      <w:r w:rsidRPr="000F7FED">
        <w:rPr>
          <w:noProof/>
        </w:rPr>
        <w:t>которая в качестве атрибута может использовать:</w:t>
      </w:r>
    </w:p>
    <w:p w:rsidR="00A237E5" w:rsidRPr="004A21B9" w:rsidRDefault="00A237E5" w:rsidP="007D21E0">
      <w:pPr>
        <w:numPr>
          <w:ilvl w:val="0"/>
          <w:numId w:val="10"/>
        </w:numPr>
        <w:spacing w:before="100" w:beforeAutospacing="1" w:after="100" w:afterAutospacing="1"/>
        <w:rPr>
          <w:noProof/>
          <w:lang w:val="en-US"/>
        </w:rPr>
      </w:pPr>
      <w:r w:rsidRPr="004A21B9">
        <w:rPr>
          <w:noProof/>
          <w:lang w:val="en-US"/>
        </w:rPr>
        <w:t xml:space="preserve">Fully qualified name of any </w:t>
      </w:r>
      <w:r w:rsidRPr="004A21B9">
        <w:rPr>
          <w:noProof/>
          <w:sz w:val="20"/>
          <w:szCs w:val="20"/>
          <w:lang w:val="en-US"/>
        </w:rPr>
        <w:t>org.hibernate.type.Type</w:t>
      </w:r>
      <w:r w:rsidRPr="004A21B9">
        <w:rPr>
          <w:noProof/>
          <w:lang w:val="en-US"/>
        </w:rPr>
        <w:t xml:space="preserve"> implementation.</w:t>
      </w:r>
    </w:p>
    <w:p w:rsidR="00A237E5" w:rsidRPr="004A21B9" w:rsidRDefault="00A237E5" w:rsidP="007D21E0">
      <w:pPr>
        <w:numPr>
          <w:ilvl w:val="0"/>
          <w:numId w:val="10"/>
        </w:numPr>
        <w:spacing w:before="100" w:beforeAutospacing="1" w:after="100" w:afterAutospacing="1"/>
        <w:rPr>
          <w:noProof/>
          <w:lang w:val="en-US"/>
        </w:rPr>
      </w:pPr>
      <w:r w:rsidRPr="004A21B9">
        <w:rPr>
          <w:noProof/>
          <w:lang w:val="en-US"/>
        </w:rPr>
        <w:t xml:space="preserve">Any key registered with </w:t>
      </w:r>
      <w:r w:rsidRPr="004A21B9">
        <w:rPr>
          <w:noProof/>
          <w:sz w:val="20"/>
          <w:szCs w:val="20"/>
          <w:lang w:val="en-US"/>
        </w:rPr>
        <w:t>BasicTypeRegistry.</w:t>
      </w:r>
    </w:p>
    <w:p w:rsidR="00A237E5" w:rsidRPr="004A21B9" w:rsidRDefault="00A237E5" w:rsidP="007D21E0">
      <w:pPr>
        <w:numPr>
          <w:ilvl w:val="0"/>
          <w:numId w:val="10"/>
        </w:numPr>
        <w:spacing w:before="100" w:beforeAutospacing="1" w:after="100" w:afterAutospacing="1"/>
        <w:rPr>
          <w:noProof/>
          <w:lang w:val="en-US"/>
        </w:rPr>
      </w:pPr>
      <w:r w:rsidRPr="004A21B9">
        <w:rPr>
          <w:noProof/>
          <w:lang w:val="en-US"/>
        </w:rPr>
        <w:t xml:space="preserve">The name of any known </w:t>
      </w:r>
      <w:r w:rsidRPr="004A21B9">
        <w:rPr>
          <w:i/>
          <w:iCs/>
          <w:noProof/>
          <w:lang w:val="en-US"/>
        </w:rPr>
        <w:t>type definitions.</w:t>
      </w:r>
    </w:p>
    <w:p w:rsidR="00A237E5" w:rsidRPr="000F7FED" w:rsidRDefault="00A237E5" w:rsidP="00B43F16">
      <w:pPr>
        <w:spacing w:before="120"/>
        <w:rPr>
          <w:noProof/>
        </w:rPr>
      </w:pPr>
      <w:r w:rsidRPr="000F7FED">
        <w:rPr>
          <w:noProof/>
        </w:rPr>
        <w:t xml:space="preserve">Список классов, которые по спецификации </w:t>
      </w:r>
      <w:r w:rsidRPr="004A21B9">
        <w:rPr>
          <w:noProof/>
          <w:lang w:val="en-US"/>
        </w:rPr>
        <w:t>JPA</w:t>
      </w:r>
      <w:r w:rsidRPr="000F7FED">
        <w:rPr>
          <w:noProof/>
        </w:rPr>
        <w:t>относятся к базовым:</w:t>
      </w:r>
    </w:p>
    <w:p w:rsidR="00A237E5" w:rsidRPr="004A21B9" w:rsidRDefault="00A237E5" w:rsidP="007D21E0">
      <w:pPr>
        <w:numPr>
          <w:ilvl w:val="0"/>
          <w:numId w:val="9"/>
        </w:numPr>
        <w:spacing w:before="100" w:beforeAutospacing="1" w:after="100" w:afterAutospacing="1"/>
        <w:rPr>
          <w:noProof/>
          <w:lang w:val="en-US"/>
        </w:rPr>
      </w:pPr>
      <w:r w:rsidRPr="004A21B9">
        <w:rPr>
          <w:noProof/>
          <w:lang w:val="en-US"/>
        </w:rPr>
        <w:t>Java primitive types (</w:t>
      </w:r>
      <w:r w:rsidRPr="004A21B9">
        <w:rPr>
          <w:noProof/>
          <w:sz w:val="20"/>
          <w:szCs w:val="20"/>
          <w:lang w:val="en-US"/>
        </w:rPr>
        <w:t>boolean</w:t>
      </w:r>
      <w:r w:rsidRPr="004A21B9">
        <w:rPr>
          <w:noProof/>
          <w:lang w:val="en-US"/>
        </w:rPr>
        <w:t xml:space="preserve">, </w:t>
      </w:r>
      <w:r w:rsidRPr="004A21B9">
        <w:rPr>
          <w:noProof/>
          <w:sz w:val="20"/>
          <w:szCs w:val="20"/>
          <w:lang w:val="en-US"/>
        </w:rPr>
        <w:t>int</w:t>
      </w:r>
      <w:r w:rsidRPr="004A21B9">
        <w:rPr>
          <w:noProof/>
          <w:lang w:val="en-US"/>
        </w:rPr>
        <w:t>, etc);</w:t>
      </w:r>
    </w:p>
    <w:p w:rsidR="00A237E5" w:rsidRPr="004A21B9" w:rsidRDefault="00A237E5" w:rsidP="007D21E0">
      <w:pPr>
        <w:numPr>
          <w:ilvl w:val="0"/>
          <w:numId w:val="9"/>
        </w:numPr>
        <w:spacing w:before="100" w:beforeAutospacing="1" w:after="100" w:afterAutospacing="1"/>
        <w:rPr>
          <w:noProof/>
          <w:lang w:val="en-US"/>
        </w:rPr>
      </w:pPr>
      <w:r w:rsidRPr="004A21B9">
        <w:rPr>
          <w:noProof/>
          <w:lang w:val="en-US"/>
        </w:rPr>
        <w:t>wrappers for the primitive types (</w:t>
      </w:r>
      <w:r w:rsidRPr="004A21B9">
        <w:rPr>
          <w:noProof/>
          <w:sz w:val="20"/>
          <w:szCs w:val="20"/>
          <w:lang w:val="en-US"/>
        </w:rPr>
        <w:t>java.lang.Boolean</w:t>
      </w:r>
      <w:r w:rsidRPr="004A21B9">
        <w:rPr>
          <w:noProof/>
          <w:lang w:val="en-US"/>
        </w:rPr>
        <w:t xml:space="preserve">, </w:t>
      </w:r>
      <w:r w:rsidRPr="004A21B9">
        <w:rPr>
          <w:noProof/>
          <w:sz w:val="20"/>
          <w:szCs w:val="20"/>
          <w:lang w:val="en-US"/>
        </w:rPr>
        <w:t>java.lang.Integer</w:t>
      </w:r>
      <w:r w:rsidRPr="004A21B9">
        <w:rPr>
          <w:noProof/>
          <w:lang w:val="en-US"/>
        </w:rPr>
        <w:t>, etc);</w:t>
      </w:r>
    </w:p>
    <w:p w:rsidR="00A237E5" w:rsidRPr="004A21B9" w:rsidRDefault="00A237E5" w:rsidP="007D21E0">
      <w:pPr>
        <w:numPr>
          <w:ilvl w:val="0"/>
          <w:numId w:val="9"/>
        </w:numPr>
        <w:spacing w:before="100" w:beforeAutospacing="1" w:after="100" w:afterAutospacing="1"/>
        <w:rPr>
          <w:noProof/>
          <w:lang w:val="en-US"/>
        </w:rPr>
      </w:pPr>
      <w:r w:rsidRPr="004A21B9">
        <w:rPr>
          <w:noProof/>
          <w:sz w:val="20"/>
          <w:szCs w:val="20"/>
          <w:lang w:val="en-US"/>
        </w:rPr>
        <w:t>java.lang.String;</w:t>
      </w:r>
    </w:p>
    <w:p w:rsidR="00A237E5" w:rsidRPr="004A21B9" w:rsidRDefault="00A237E5" w:rsidP="007D21E0">
      <w:pPr>
        <w:numPr>
          <w:ilvl w:val="0"/>
          <w:numId w:val="9"/>
        </w:numPr>
        <w:spacing w:before="100" w:beforeAutospacing="1" w:after="100" w:afterAutospacing="1"/>
        <w:rPr>
          <w:noProof/>
          <w:lang w:val="en-US"/>
        </w:rPr>
      </w:pPr>
      <w:r w:rsidRPr="004A21B9">
        <w:rPr>
          <w:noProof/>
          <w:sz w:val="20"/>
          <w:szCs w:val="20"/>
          <w:lang w:val="en-US"/>
        </w:rPr>
        <w:t>java.math.BigInteger;</w:t>
      </w:r>
    </w:p>
    <w:p w:rsidR="00A237E5" w:rsidRPr="004A21B9" w:rsidRDefault="00A237E5" w:rsidP="007D21E0">
      <w:pPr>
        <w:numPr>
          <w:ilvl w:val="0"/>
          <w:numId w:val="9"/>
        </w:numPr>
        <w:spacing w:before="100" w:beforeAutospacing="1" w:after="100" w:afterAutospacing="1"/>
        <w:rPr>
          <w:noProof/>
          <w:lang w:val="en-US"/>
        </w:rPr>
      </w:pPr>
      <w:r w:rsidRPr="004A21B9">
        <w:rPr>
          <w:noProof/>
          <w:sz w:val="20"/>
          <w:szCs w:val="20"/>
          <w:lang w:val="en-US"/>
        </w:rPr>
        <w:t>java.math.BigDecimal;</w:t>
      </w:r>
    </w:p>
    <w:p w:rsidR="00A237E5" w:rsidRPr="004A21B9" w:rsidRDefault="00A237E5" w:rsidP="007D21E0">
      <w:pPr>
        <w:numPr>
          <w:ilvl w:val="0"/>
          <w:numId w:val="9"/>
        </w:numPr>
        <w:spacing w:before="100" w:beforeAutospacing="1" w:after="100" w:afterAutospacing="1"/>
        <w:rPr>
          <w:noProof/>
          <w:lang w:val="en-US"/>
        </w:rPr>
      </w:pPr>
      <w:r w:rsidRPr="004A21B9">
        <w:rPr>
          <w:noProof/>
          <w:sz w:val="20"/>
          <w:szCs w:val="20"/>
          <w:lang w:val="en-US"/>
        </w:rPr>
        <w:t>java.util.Date;</w:t>
      </w:r>
    </w:p>
    <w:p w:rsidR="00A237E5" w:rsidRPr="004A21B9" w:rsidRDefault="00A237E5" w:rsidP="007D21E0">
      <w:pPr>
        <w:numPr>
          <w:ilvl w:val="0"/>
          <w:numId w:val="9"/>
        </w:numPr>
        <w:spacing w:before="100" w:beforeAutospacing="1" w:after="100" w:afterAutospacing="1"/>
        <w:rPr>
          <w:noProof/>
          <w:lang w:val="en-US"/>
        </w:rPr>
      </w:pPr>
      <w:r w:rsidRPr="004A21B9">
        <w:rPr>
          <w:noProof/>
          <w:sz w:val="20"/>
          <w:szCs w:val="20"/>
          <w:lang w:val="en-US"/>
        </w:rPr>
        <w:lastRenderedPageBreak/>
        <w:t>java.util.Calendar;</w:t>
      </w:r>
    </w:p>
    <w:p w:rsidR="00A237E5" w:rsidRPr="004A21B9" w:rsidRDefault="00A237E5" w:rsidP="007D21E0">
      <w:pPr>
        <w:numPr>
          <w:ilvl w:val="0"/>
          <w:numId w:val="9"/>
        </w:numPr>
        <w:spacing w:before="100" w:beforeAutospacing="1" w:after="100" w:afterAutospacing="1"/>
        <w:rPr>
          <w:noProof/>
          <w:lang w:val="en-US"/>
        </w:rPr>
      </w:pPr>
      <w:r w:rsidRPr="004A21B9">
        <w:rPr>
          <w:noProof/>
          <w:sz w:val="20"/>
          <w:szCs w:val="20"/>
          <w:lang w:val="en-US"/>
        </w:rPr>
        <w:t>java.sql.Date;</w:t>
      </w:r>
    </w:p>
    <w:p w:rsidR="00A237E5" w:rsidRPr="004A21B9" w:rsidRDefault="00A237E5" w:rsidP="007D21E0">
      <w:pPr>
        <w:numPr>
          <w:ilvl w:val="0"/>
          <w:numId w:val="9"/>
        </w:numPr>
        <w:spacing w:before="100" w:beforeAutospacing="1" w:after="100" w:afterAutospacing="1"/>
        <w:rPr>
          <w:noProof/>
          <w:lang w:val="en-US"/>
        </w:rPr>
      </w:pPr>
      <w:r w:rsidRPr="004A21B9">
        <w:rPr>
          <w:noProof/>
          <w:sz w:val="20"/>
          <w:szCs w:val="20"/>
          <w:lang w:val="en-US"/>
        </w:rPr>
        <w:t>java.sql.Time;</w:t>
      </w:r>
    </w:p>
    <w:p w:rsidR="00A237E5" w:rsidRPr="004A21B9" w:rsidRDefault="00A237E5" w:rsidP="007D21E0">
      <w:pPr>
        <w:numPr>
          <w:ilvl w:val="0"/>
          <w:numId w:val="9"/>
        </w:numPr>
        <w:spacing w:before="100" w:beforeAutospacing="1" w:after="100" w:afterAutospacing="1"/>
        <w:rPr>
          <w:noProof/>
          <w:lang w:val="en-US"/>
        </w:rPr>
      </w:pPr>
      <w:r w:rsidRPr="004A21B9">
        <w:rPr>
          <w:noProof/>
          <w:sz w:val="20"/>
          <w:szCs w:val="20"/>
          <w:lang w:val="en-US"/>
        </w:rPr>
        <w:t>java.sql.Timestamp;</w:t>
      </w:r>
    </w:p>
    <w:p w:rsidR="00A237E5" w:rsidRPr="004A21B9" w:rsidRDefault="00A237E5" w:rsidP="007D21E0">
      <w:pPr>
        <w:numPr>
          <w:ilvl w:val="0"/>
          <w:numId w:val="9"/>
        </w:numPr>
        <w:spacing w:before="100" w:beforeAutospacing="1" w:after="100" w:afterAutospacing="1"/>
        <w:rPr>
          <w:noProof/>
          <w:lang w:val="en-US"/>
        </w:rPr>
      </w:pPr>
      <w:r w:rsidRPr="004A21B9">
        <w:rPr>
          <w:noProof/>
          <w:sz w:val="20"/>
          <w:szCs w:val="20"/>
          <w:lang w:val="en-US"/>
        </w:rPr>
        <w:t>byte[]</w:t>
      </w:r>
      <w:r w:rsidRPr="004A21B9">
        <w:rPr>
          <w:noProof/>
          <w:lang w:val="en-US"/>
        </w:rPr>
        <w:t xml:space="preserve"> or </w:t>
      </w:r>
      <w:r w:rsidRPr="004A21B9">
        <w:rPr>
          <w:noProof/>
          <w:sz w:val="20"/>
          <w:szCs w:val="20"/>
          <w:lang w:val="en-US"/>
        </w:rPr>
        <w:t>Byte[];</w:t>
      </w:r>
    </w:p>
    <w:p w:rsidR="00A237E5" w:rsidRPr="004A21B9" w:rsidRDefault="00A237E5" w:rsidP="007D21E0">
      <w:pPr>
        <w:numPr>
          <w:ilvl w:val="0"/>
          <w:numId w:val="9"/>
        </w:numPr>
        <w:spacing w:before="100" w:beforeAutospacing="1" w:after="100" w:afterAutospacing="1"/>
        <w:rPr>
          <w:noProof/>
          <w:lang w:val="en-US"/>
        </w:rPr>
      </w:pPr>
      <w:r w:rsidRPr="004A21B9">
        <w:rPr>
          <w:noProof/>
          <w:sz w:val="20"/>
          <w:szCs w:val="20"/>
          <w:lang w:val="en-US"/>
        </w:rPr>
        <w:t>char[]</w:t>
      </w:r>
      <w:r w:rsidRPr="004A21B9">
        <w:rPr>
          <w:noProof/>
          <w:lang w:val="en-US"/>
        </w:rPr>
        <w:t xml:space="preserve"> or </w:t>
      </w:r>
      <w:r w:rsidRPr="004A21B9">
        <w:rPr>
          <w:noProof/>
          <w:sz w:val="20"/>
          <w:szCs w:val="20"/>
          <w:lang w:val="en-US"/>
        </w:rPr>
        <w:t>Character[];</w:t>
      </w:r>
    </w:p>
    <w:p w:rsidR="00A237E5" w:rsidRPr="004A21B9" w:rsidRDefault="00A237E5" w:rsidP="007D21E0">
      <w:pPr>
        <w:numPr>
          <w:ilvl w:val="0"/>
          <w:numId w:val="9"/>
        </w:numPr>
        <w:spacing w:before="100" w:beforeAutospacing="1" w:after="100" w:afterAutospacing="1"/>
        <w:rPr>
          <w:noProof/>
          <w:lang w:val="en-US"/>
        </w:rPr>
      </w:pPr>
      <w:r w:rsidRPr="004A21B9">
        <w:rPr>
          <w:noProof/>
          <w:sz w:val="20"/>
          <w:szCs w:val="20"/>
          <w:lang w:val="en-US"/>
        </w:rPr>
        <w:t>enums;</w:t>
      </w:r>
    </w:p>
    <w:p w:rsidR="00A237E5" w:rsidRPr="004A21B9" w:rsidRDefault="00A237E5" w:rsidP="007D21E0">
      <w:pPr>
        <w:numPr>
          <w:ilvl w:val="0"/>
          <w:numId w:val="9"/>
        </w:numPr>
        <w:spacing w:before="100" w:beforeAutospacing="1" w:after="100" w:afterAutospacing="1"/>
        <w:rPr>
          <w:noProof/>
          <w:lang w:val="en-US"/>
        </w:rPr>
      </w:pPr>
      <w:r w:rsidRPr="004A21B9">
        <w:rPr>
          <w:noProof/>
          <w:lang w:val="en-US"/>
        </w:rPr>
        <w:t xml:space="preserve">any other type that implements </w:t>
      </w:r>
      <w:r w:rsidRPr="004A21B9">
        <w:rPr>
          <w:noProof/>
          <w:sz w:val="20"/>
          <w:szCs w:val="20"/>
          <w:lang w:val="en-US"/>
        </w:rPr>
        <w:t>Serializable</w:t>
      </w:r>
      <w:r w:rsidRPr="004A21B9">
        <w:rPr>
          <w:noProof/>
          <w:lang w:val="en-US"/>
        </w:rPr>
        <w:t xml:space="preserve"> (JPA’s "support" for </w:t>
      </w:r>
      <w:r w:rsidRPr="004A21B9">
        <w:rPr>
          <w:noProof/>
          <w:sz w:val="20"/>
          <w:szCs w:val="20"/>
          <w:lang w:val="en-US"/>
        </w:rPr>
        <w:t>Serializable</w:t>
      </w:r>
      <w:r w:rsidRPr="004A21B9">
        <w:rPr>
          <w:noProof/>
          <w:lang w:val="en-US"/>
        </w:rPr>
        <w:t xml:space="preserve"> types is to directly serialize their state to the database).</w:t>
      </w:r>
    </w:p>
    <w:p w:rsidR="00A237E5" w:rsidRPr="004A21B9" w:rsidRDefault="00A237E5" w:rsidP="00D27820">
      <w:pPr>
        <w:spacing w:before="100" w:beforeAutospacing="1" w:after="100" w:afterAutospacing="1"/>
        <w:ind w:firstLine="0"/>
        <w:rPr>
          <w:noProof/>
          <w:lang w:val="en-US"/>
        </w:rPr>
      </w:pPr>
      <w:r w:rsidRPr="004A21B9">
        <w:rPr>
          <w:noProof/>
          <w:lang w:val="en-US"/>
        </w:rPr>
        <w:t>Атрибутыаннотации</w:t>
      </w:r>
      <w:r w:rsidRPr="004A21B9">
        <w:rPr>
          <w:noProof/>
          <w:sz w:val="20"/>
          <w:szCs w:val="20"/>
          <w:lang w:val="en-US"/>
        </w:rPr>
        <w:t>@Basic</w:t>
      </w:r>
      <w:r w:rsidRPr="004A21B9">
        <w:rPr>
          <w:noProof/>
          <w:lang w:val="en-US"/>
        </w:rPr>
        <w:t>:</w:t>
      </w:r>
    </w:p>
    <w:p w:rsidR="00A237E5" w:rsidRPr="004A21B9" w:rsidRDefault="00A237E5" w:rsidP="00D27820">
      <w:pPr>
        <w:ind w:firstLine="0"/>
        <w:rPr>
          <w:noProof/>
          <w:lang w:val="en-US"/>
        </w:rPr>
      </w:pPr>
      <w:r w:rsidRPr="004A21B9">
        <w:rPr>
          <w:b/>
          <w:noProof/>
          <w:sz w:val="20"/>
          <w:szCs w:val="20"/>
          <w:lang w:val="en-US"/>
        </w:rPr>
        <w:t>optional</w:t>
      </w:r>
      <w:r w:rsidRPr="004A21B9">
        <w:rPr>
          <w:noProof/>
          <w:lang w:val="en-US"/>
        </w:rPr>
        <w:t xml:space="preserve"> - boolean (defaults to true)</w:t>
      </w:r>
    </w:p>
    <w:p w:rsidR="00A237E5" w:rsidRPr="004A21B9" w:rsidRDefault="00A237E5" w:rsidP="00D27820">
      <w:pPr>
        <w:spacing w:before="100" w:beforeAutospacing="1" w:after="100" w:afterAutospacing="1"/>
        <w:ind w:left="720" w:firstLine="0"/>
        <w:rPr>
          <w:noProof/>
          <w:lang w:val="en-US"/>
        </w:rPr>
      </w:pPr>
      <w:r w:rsidRPr="004A21B9">
        <w:rPr>
          <w:noProof/>
          <w:lang w:val="en-US"/>
        </w:rPr>
        <w:t xml:space="preserve">Defines whether this attribute allows nulls. JPA defines this as "a hint", which essentially means that its effect is specifically required. As long as the type is not primitive, Hibernate takes this to mean that the underlying column should be </w:t>
      </w:r>
      <w:r w:rsidRPr="004A21B9">
        <w:rPr>
          <w:noProof/>
          <w:sz w:val="20"/>
          <w:szCs w:val="20"/>
          <w:lang w:val="en-US"/>
        </w:rPr>
        <w:t>NULLABLE</w:t>
      </w:r>
      <w:r w:rsidRPr="004A21B9">
        <w:rPr>
          <w:noProof/>
          <w:lang w:val="en-US"/>
        </w:rPr>
        <w:t>.</w:t>
      </w:r>
    </w:p>
    <w:p w:rsidR="00A237E5" w:rsidRPr="004A21B9" w:rsidRDefault="00A237E5" w:rsidP="00D27820">
      <w:pPr>
        <w:ind w:firstLine="0"/>
        <w:rPr>
          <w:noProof/>
          <w:lang w:val="en-US"/>
        </w:rPr>
      </w:pPr>
      <w:r w:rsidRPr="004A21B9">
        <w:rPr>
          <w:b/>
          <w:noProof/>
          <w:sz w:val="20"/>
          <w:szCs w:val="20"/>
          <w:lang w:val="en-US"/>
        </w:rPr>
        <w:t>fetch</w:t>
      </w:r>
      <w:r w:rsidRPr="004A21B9">
        <w:rPr>
          <w:noProof/>
          <w:lang w:val="en-US"/>
        </w:rPr>
        <w:t xml:space="preserve"> - FetchType (defaults to EAGER)</w:t>
      </w:r>
    </w:p>
    <w:p w:rsidR="00A237E5" w:rsidRPr="004A21B9" w:rsidRDefault="00A237E5" w:rsidP="00D27820">
      <w:pPr>
        <w:spacing w:before="100" w:beforeAutospacing="1" w:after="100" w:afterAutospacing="1"/>
        <w:ind w:left="720" w:firstLine="0"/>
        <w:rPr>
          <w:noProof/>
          <w:lang w:val="en-US"/>
        </w:rPr>
      </w:pPr>
      <w:r w:rsidRPr="004A21B9">
        <w:rPr>
          <w:noProof/>
          <w:lang w:val="en-US"/>
        </w:rPr>
        <w:t>Defines whether this attribute should be fetched eagerly or lazily. JPA says that EAGER is a requirement to the provider (Hibernate) that the value should be fetched when the owner is fetched, while LAZY is merely a hint that the value is fetched when the attribute is accessed. Hibernate ignores this setting for basic types unless you are using bytecode enhancement.</w:t>
      </w:r>
    </w:p>
    <w:p w:rsidR="00A237E5" w:rsidRPr="000F7FED" w:rsidRDefault="00A237E5" w:rsidP="002B5398">
      <w:pPr>
        <w:spacing w:before="120"/>
        <w:rPr>
          <w:noProof/>
        </w:rPr>
      </w:pPr>
      <w:r w:rsidRPr="000F7FED">
        <w:rPr>
          <w:noProof/>
        </w:rPr>
        <w:t xml:space="preserve">Создать собственный </w:t>
      </w:r>
      <w:r w:rsidRPr="004A21B9">
        <w:rPr>
          <w:noProof/>
          <w:lang w:val="en-US"/>
        </w:rPr>
        <w:t>hibernate</w:t>
      </w:r>
      <w:r w:rsidRPr="000F7FED">
        <w:rPr>
          <w:noProof/>
        </w:rPr>
        <w:t>тип можно двумя способами:</w:t>
      </w:r>
    </w:p>
    <w:p w:rsidR="00A237E5" w:rsidRPr="004A21B9" w:rsidRDefault="00A237E5" w:rsidP="007D21E0">
      <w:pPr>
        <w:numPr>
          <w:ilvl w:val="0"/>
          <w:numId w:val="11"/>
        </w:numPr>
        <w:tabs>
          <w:tab w:val="clear" w:pos="720"/>
        </w:tabs>
        <w:spacing w:before="100" w:beforeAutospacing="1" w:after="100" w:afterAutospacing="1"/>
        <w:ind w:left="1418" w:hanging="284"/>
        <w:rPr>
          <w:noProof/>
          <w:lang w:val="en-US"/>
        </w:rPr>
      </w:pPr>
      <w:r w:rsidRPr="004A21B9">
        <w:rPr>
          <w:noProof/>
          <w:lang w:val="en-US"/>
        </w:rPr>
        <w:t xml:space="preserve">Implementing a </w:t>
      </w:r>
      <w:r w:rsidRPr="004A21B9">
        <w:rPr>
          <w:noProof/>
          <w:sz w:val="20"/>
          <w:szCs w:val="20"/>
          <w:lang w:val="en-US"/>
        </w:rPr>
        <w:t>BasicType</w:t>
      </w:r>
      <w:r w:rsidRPr="004A21B9">
        <w:rPr>
          <w:noProof/>
          <w:lang w:val="en-US"/>
        </w:rPr>
        <w:t xml:space="preserve"> and registering it;</w:t>
      </w:r>
    </w:p>
    <w:p w:rsidR="00A237E5" w:rsidRPr="004A21B9" w:rsidRDefault="00A237E5" w:rsidP="007D21E0">
      <w:pPr>
        <w:numPr>
          <w:ilvl w:val="0"/>
          <w:numId w:val="11"/>
        </w:numPr>
        <w:tabs>
          <w:tab w:val="clear" w:pos="720"/>
        </w:tabs>
        <w:spacing w:before="100" w:beforeAutospacing="1" w:after="100" w:afterAutospacing="1"/>
        <w:ind w:left="1418" w:hanging="284"/>
        <w:rPr>
          <w:noProof/>
          <w:lang w:val="en-US"/>
        </w:rPr>
      </w:pPr>
      <w:r w:rsidRPr="004A21B9">
        <w:rPr>
          <w:noProof/>
          <w:lang w:val="en-US"/>
        </w:rPr>
        <w:t xml:space="preserve">Implementing a </w:t>
      </w:r>
      <w:r w:rsidRPr="004A21B9">
        <w:rPr>
          <w:noProof/>
          <w:sz w:val="20"/>
          <w:szCs w:val="20"/>
          <w:lang w:val="en-US"/>
        </w:rPr>
        <w:t>UserType</w:t>
      </w:r>
      <w:r w:rsidRPr="004A21B9">
        <w:rPr>
          <w:noProof/>
          <w:lang w:val="en-US"/>
        </w:rPr>
        <w:t>, which doesn’t require type registration.</w:t>
      </w:r>
    </w:p>
    <w:p w:rsidR="00A237E5" w:rsidRPr="000F7FED" w:rsidRDefault="00A237E5" w:rsidP="00022695">
      <w:pPr>
        <w:spacing w:before="120"/>
        <w:rPr>
          <w:noProof/>
        </w:rPr>
      </w:pPr>
      <w:r w:rsidRPr="000F7FED">
        <w:rPr>
          <w:noProof/>
        </w:rPr>
        <w:t xml:space="preserve">Использовать пользовательский базовый тип можно через аннотацию </w:t>
      </w:r>
      <w:r w:rsidRPr="004A21B9">
        <w:rPr>
          <w:rStyle w:val="HTMLCode"/>
          <w:rFonts w:ascii="Times New Roman" w:hAnsi="Times New Roman"/>
          <w:noProof/>
          <w:szCs w:val="20"/>
          <w:lang w:val="en-US"/>
        </w:rPr>
        <w:t>org</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hibernate</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annotations</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Type</w:t>
      </w:r>
      <w:r w:rsidRPr="000F7FED">
        <w:rPr>
          <w:noProof/>
        </w:rPr>
        <w:t xml:space="preserve"> с указанием полного имени. Также можно зарегистрировать новый созданный тип, что не потребует указания полного имени. Дополнительно класс можно аннотировать:</w:t>
      </w:r>
    </w:p>
    <w:p w:rsidR="00A237E5" w:rsidRPr="000F7FED" w:rsidRDefault="00A237E5" w:rsidP="00022695">
      <w:pPr>
        <w:spacing w:before="120"/>
        <w:rPr>
          <w:noProof/>
        </w:rPr>
      </w:pPr>
    </w:p>
    <w:p w:rsidR="00A237E5" w:rsidRPr="000F7FED"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0F7FED">
        <w:rPr>
          <w:noProof/>
          <w:sz w:val="20"/>
          <w:szCs w:val="20"/>
        </w:rPr>
        <w:t>@</w:t>
      </w:r>
      <w:r w:rsidRPr="004A21B9">
        <w:rPr>
          <w:noProof/>
          <w:sz w:val="20"/>
          <w:szCs w:val="20"/>
          <w:lang w:val="en-US"/>
        </w:rPr>
        <w:t>TypeDef</w:t>
      </w:r>
      <w:r w:rsidRPr="000F7FED">
        <w:rPr>
          <w:noProof/>
          <w:sz w:val="20"/>
          <w:szCs w:val="20"/>
        </w:rPr>
        <w:t>(</w:t>
      </w:r>
    </w:p>
    <w:p w:rsidR="00A237E5" w:rsidRPr="000F7FED"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0F7FED">
        <w:rPr>
          <w:noProof/>
          <w:sz w:val="20"/>
          <w:szCs w:val="20"/>
        </w:rPr>
        <w:tab/>
      </w:r>
      <w:r w:rsidRPr="004A21B9">
        <w:rPr>
          <w:noProof/>
          <w:sz w:val="20"/>
          <w:szCs w:val="20"/>
          <w:lang w:val="en-US"/>
        </w:rPr>
        <w:t>name</w:t>
      </w:r>
      <w:r w:rsidRPr="000F7FED">
        <w:rPr>
          <w:noProof/>
          <w:sz w:val="20"/>
          <w:szCs w:val="20"/>
        </w:rPr>
        <w:t xml:space="preserve"> = "</w:t>
      </w:r>
      <w:r w:rsidRPr="004A21B9">
        <w:rPr>
          <w:noProof/>
          <w:sz w:val="20"/>
          <w:szCs w:val="20"/>
          <w:lang w:val="en-US"/>
        </w:rPr>
        <w:t>bitset</w:t>
      </w:r>
      <w:r w:rsidRPr="000F7FED">
        <w:rPr>
          <w:noProof/>
          <w:sz w:val="20"/>
          <w:szCs w:val="20"/>
        </w:rPr>
        <w:t>",</w:t>
      </w:r>
    </w:p>
    <w:p w:rsidR="00A237E5" w:rsidRPr="000F7FED"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0F7FED">
        <w:rPr>
          <w:noProof/>
          <w:sz w:val="20"/>
          <w:szCs w:val="20"/>
        </w:rPr>
        <w:tab/>
      </w:r>
      <w:r w:rsidRPr="004A21B9">
        <w:rPr>
          <w:noProof/>
          <w:sz w:val="20"/>
          <w:szCs w:val="20"/>
          <w:lang w:val="en-US"/>
        </w:rPr>
        <w:t>defaultForType</w:t>
      </w:r>
      <w:r w:rsidRPr="000F7FED">
        <w:rPr>
          <w:noProof/>
          <w:sz w:val="20"/>
          <w:szCs w:val="20"/>
        </w:rPr>
        <w:t xml:space="preserve"> = </w:t>
      </w:r>
      <w:r w:rsidRPr="004A21B9">
        <w:rPr>
          <w:noProof/>
          <w:sz w:val="20"/>
          <w:szCs w:val="20"/>
          <w:lang w:val="en-US"/>
        </w:rPr>
        <w:t>BitSet</w:t>
      </w:r>
      <w:r w:rsidRPr="000F7FED">
        <w:rPr>
          <w:noProof/>
          <w:sz w:val="20"/>
          <w:szCs w:val="20"/>
        </w:rPr>
        <w:t>.</w:t>
      </w:r>
      <w:r w:rsidRPr="004A21B9">
        <w:rPr>
          <w:noProof/>
          <w:sz w:val="20"/>
          <w:szCs w:val="20"/>
          <w:lang w:val="en-US"/>
        </w:rPr>
        <w:t>class</w:t>
      </w:r>
      <w:r w:rsidRPr="000F7FED">
        <w:rPr>
          <w:noProof/>
          <w:sz w:val="20"/>
          <w:szCs w:val="20"/>
        </w:rPr>
        <w:t>,</w:t>
      </w:r>
    </w:p>
    <w:p w:rsidR="00A237E5" w:rsidRPr="000F7FED"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0F7FED">
        <w:rPr>
          <w:noProof/>
          <w:sz w:val="20"/>
          <w:szCs w:val="20"/>
        </w:rPr>
        <w:tab/>
      </w:r>
      <w:r w:rsidRPr="004A21B9">
        <w:rPr>
          <w:noProof/>
          <w:sz w:val="20"/>
          <w:szCs w:val="20"/>
          <w:lang w:val="en-US"/>
        </w:rPr>
        <w:t>typeClass</w:t>
      </w:r>
      <w:r w:rsidRPr="000F7FED">
        <w:rPr>
          <w:noProof/>
          <w:sz w:val="20"/>
          <w:szCs w:val="20"/>
        </w:rPr>
        <w:t xml:space="preserve"> = </w:t>
      </w:r>
      <w:r w:rsidRPr="004A21B9">
        <w:rPr>
          <w:noProof/>
          <w:sz w:val="20"/>
          <w:szCs w:val="20"/>
          <w:lang w:val="en-US"/>
        </w:rPr>
        <w:t>BitSetType</w:t>
      </w:r>
      <w:r w:rsidRPr="000F7FED">
        <w:rPr>
          <w:noProof/>
          <w:sz w:val="20"/>
          <w:szCs w:val="20"/>
        </w:rPr>
        <w:t>.</w:t>
      </w:r>
      <w:r w:rsidRPr="004A21B9">
        <w:rPr>
          <w:noProof/>
          <w:sz w:val="20"/>
          <w:szCs w:val="20"/>
          <w:lang w:val="en-US"/>
        </w:rPr>
        <w:t>class</w:t>
      </w:r>
    </w:p>
    <w:p w:rsidR="00A237E5" w:rsidRPr="000F7FED" w:rsidRDefault="00A237E5" w:rsidP="000226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noProof/>
          <w:sz w:val="20"/>
          <w:szCs w:val="20"/>
        </w:rPr>
      </w:pPr>
      <w:r w:rsidRPr="000F7FED">
        <w:rPr>
          <w:noProof/>
          <w:sz w:val="20"/>
          <w:szCs w:val="20"/>
        </w:rPr>
        <w:t>)</w:t>
      </w:r>
    </w:p>
    <w:p w:rsidR="00A237E5" w:rsidRPr="000F7FED" w:rsidRDefault="00A237E5" w:rsidP="00022695">
      <w:pPr>
        <w:spacing w:before="120"/>
        <w:rPr>
          <w:noProof/>
        </w:rPr>
      </w:pPr>
      <w:r w:rsidRPr="000F7FED">
        <w:rPr>
          <w:noProof/>
        </w:rPr>
        <w:t>В этом случае регистрация так же не требуется.</w:t>
      </w:r>
    </w:p>
    <w:p w:rsidR="00A237E5" w:rsidRPr="000F7FED" w:rsidRDefault="00A237E5" w:rsidP="00022695">
      <w:pPr>
        <w:spacing w:before="120"/>
        <w:rPr>
          <w:noProof/>
        </w:rPr>
      </w:pPr>
      <w:r w:rsidRPr="000F7FED">
        <w:rPr>
          <w:noProof/>
        </w:rPr>
        <w:t>Способы регистрации: …</w:t>
      </w:r>
    </w:p>
    <w:p w:rsidR="00A237E5" w:rsidRPr="000F7FED" w:rsidRDefault="00A237E5" w:rsidP="00022695">
      <w:pPr>
        <w:spacing w:before="120"/>
        <w:rPr>
          <w:noProof/>
        </w:rPr>
      </w:pPr>
      <w:r w:rsidRPr="000F7FED">
        <w:rPr>
          <w:noProof/>
        </w:rPr>
        <w:t>Примечание: можно создавать типы, которые, например, будут сохранять одно поле в несколько колонок(</w:t>
      </w:r>
      <w:hyperlink r:id="rId8" w:history="1">
        <w:r w:rsidRPr="004A21B9">
          <w:rPr>
            <w:rStyle w:val="Hyperlink"/>
            <w:noProof/>
            <w:lang w:val="en-US"/>
          </w:rPr>
          <w:t>https</w:t>
        </w:r>
        <w:r w:rsidRPr="000F7FED">
          <w:rPr>
            <w:rStyle w:val="Hyperlink"/>
            <w:noProof/>
          </w:rPr>
          <w:t>://</w:t>
        </w:r>
        <w:r w:rsidRPr="004A21B9">
          <w:rPr>
            <w:rStyle w:val="Hyperlink"/>
            <w:noProof/>
            <w:lang w:val="en-US"/>
          </w:rPr>
          <w:t>www</w:t>
        </w:r>
        <w:r w:rsidRPr="000F7FED">
          <w:rPr>
            <w:rStyle w:val="Hyperlink"/>
            <w:noProof/>
          </w:rPr>
          <w:t>.</w:t>
        </w:r>
        <w:r w:rsidRPr="004A21B9">
          <w:rPr>
            <w:rStyle w:val="Hyperlink"/>
            <w:noProof/>
            <w:lang w:val="en-US"/>
          </w:rPr>
          <w:t>baeldung</w:t>
        </w:r>
        <w:r w:rsidRPr="000F7FED">
          <w:rPr>
            <w:rStyle w:val="Hyperlink"/>
            <w:noProof/>
          </w:rPr>
          <w:t>.</w:t>
        </w:r>
        <w:r w:rsidRPr="004A21B9">
          <w:rPr>
            <w:rStyle w:val="Hyperlink"/>
            <w:noProof/>
            <w:lang w:val="en-US"/>
          </w:rPr>
          <w:t>com</w:t>
        </w:r>
        <w:r w:rsidRPr="000F7FED">
          <w:rPr>
            <w:rStyle w:val="Hyperlink"/>
            <w:noProof/>
          </w:rPr>
          <w:t>/</w:t>
        </w:r>
        <w:r w:rsidRPr="004A21B9">
          <w:rPr>
            <w:rStyle w:val="Hyperlink"/>
            <w:noProof/>
            <w:lang w:val="en-US"/>
          </w:rPr>
          <w:t>hibernate</w:t>
        </w:r>
        <w:r w:rsidRPr="000F7FED">
          <w:rPr>
            <w:rStyle w:val="Hyperlink"/>
            <w:noProof/>
          </w:rPr>
          <w:t>-</w:t>
        </w:r>
        <w:r w:rsidRPr="004A21B9">
          <w:rPr>
            <w:rStyle w:val="Hyperlink"/>
            <w:noProof/>
            <w:lang w:val="en-US"/>
          </w:rPr>
          <w:t>custom</w:t>
        </w:r>
        <w:r w:rsidRPr="000F7FED">
          <w:rPr>
            <w:rStyle w:val="Hyperlink"/>
            <w:noProof/>
          </w:rPr>
          <w:t>-</w:t>
        </w:r>
        <w:r w:rsidRPr="004A21B9">
          <w:rPr>
            <w:rStyle w:val="Hyperlink"/>
            <w:noProof/>
            <w:lang w:val="en-US"/>
          </w:rPr>
          <w:t>types</w:t>
        </w:r>
      </w:hyperlink>
      <w:r w:rsidRPr="000F7FED">
        <w:rPr>
          <w:noProof/>
        </w:rPr>
        <w:t>).</w:t>
      </w:r>
    </w:p>
    <w:p w:rsidR="00A237E5" w:rsidRPr="000F7FED" w:rsidRDefault="00A237E5" w:rsidP="002B5398">
      <w:pPr>
        <w:spacing w:before="120"/>
        <w:rPr>
          <w:noProof/>
        </w:rPr>
      </w:pPr>
    </w:p>
    <w:p w:rsidR="00A237E5" w:rsidRPr="004A21B9" w:rsidRDefault="00A237E5" w:rsidP="007D21E0">
      <w:pPr>
        <w:pStyle w:val="Heading1"/>
        <w:numPr>
          <w:ilvl w:val="2"/>
          <w:numId w:val="2"/>
        </w:numPr>
        <w:ind w:left="1418" w:hanging="231"/>
        <w:jc w:val="center"/>
        <w:rPr>
          <w:noProof/>
          <w:sz w:val="36"/>
          <w:szCs w:val="36"/>
          <w:lang w:val="en-US"/>
        </w:rPr>
      </w:pPr>
      <w:bookmarkStart w:id="4" w:name="_Toc63930703"/>
      <w:r w:rsidRPr="004A21B9">
        <w:rPr>
          <w:noProof/>
          <w:sz w:val="36"/>
          <w:szCs w:val="36"/>
          <w:lang w:val="en-US"/>
        </w:rPr>
        <w:t>MAPPING ENUMS</w:t>
      </w:r>
      <w:bookmarkEnd w:id="4"/>
    </w:p>
    <w:p w:rsidR="00A237E5" w:rsidRPr="000F7FED" w:rsidRDefault="00A237E5" w:rsidP="005D46CB">
      <w:pPr>
        <w:spacing w:before="120"/>
        <w:rPr>
          <w:noProof/>
        </w:rPr>
      </w:pPr>
      <w:r w:rsidRPr="004A21B9">
        <w:rPr>
          <w:noProof/>
          <w:lang w:val="en-US"/>
        </w:rPr>
        <w:t>Hibernate</w:t>
      </w:r>
      <w:r w:rsidRPr="000F7FED">
        <w:rPr>
          <w:noProof/>
        </w:rPr>
        <w:t xml:space="preserve"> позволяет отображать </w:t>
      </w:r>
      <w:r w:rsidRPr="004A21B9">
        <w:rPr>
          <w:noProof/>
          <w:lang w:val="en-US"/>
        </w:rPr>
        <w:t>Enum</w:t>
      </w:r>
      <w:r w:rsidRPr="000F7FED">
        <w:rPr>
          <w:noProof/>
        </w:rPr>
        <w:t xml:space="preserve">-тип в качестве базового. Для этого используется аннотация </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Enumerated</w:t>
      </w:r>
      <w:r w:rsidRPr="000F7FED">
        <w:rPr>
          <w:noProof/>
        </w:rPr>
        <w:t xml:space="preserve">с параметром </w:t>
      </w:r>
      <w:r w:rsidRPr="004A21B9">
        <w:rPr>
          <w:rStyle w:val="HTMLCode"/>
          <w:rFonts w:ascii="Times New Roman" w:hAnsi="Times New Roman"/>
          <w:noProof/>
          <w:szCs w:val="20"/>
          <w:lang w:val="en-US"/>
        </w:rPr>
        <w:t>EnumType</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ORDINAL</w:t>
      </w:r>
      <w:r w:rsidRPr="000F7FED">
        <w:rPr>
          <w:rStyle w:val="HTMLCode"/>
          <w:rFonts w:ascii="Times New Roman" w:hAnsi="Times New Roman"/>
          <w:noProof/>
          <w:szCs w:val="20"/>
        </w:rPr>
        <w:t xml:space="preserve"> или </w:t>
      </w:r>
      <w:r w:rsidRPr="004A21B9">
        <w:rPr>
          <w:rStyle w:val="HTMLCode"/>
          <w:rFonts w:ascii="Times New Roman" w:hAnsi="Times New Roman"/>
          <w:noProof/>
          <w:szCs w:val="20"/>
          <w:lang w:val="en-US"/>
        </w:rPr>
        <w:t>EnumType</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STRING</w:t>
      </w:r>
      <w:r w:rsidRPr="000F7FED">
        <w:rPr>
          <w:rStyle w:val="HTMLCode"/>
          <w:rFonts w:ascii="Times New Roman" w:hAnsi="Times New Roman"/>
          <w:noProof/>
          <w:szCs w:val="20"/>
        </w:rPr>
        <w:t xml:space="preserve">. </w:t>
      </w:r>
      <w:r w:rsidRPr="000F7FED">
        <w:rPr>
          <w:noProof/>
        </w:rPr>
        <w:t>В первом случае поле будет сохранено как число, во втором как строка.</w:t>
      </w:r>
    </w:p>
    <w:p w:rsidR="00A237E5" w:rsidRPr="000F7FED" w:rsidRDefault="00A237E5" w:rsidP="005D46CB">
      <w:pPr>
        <w:spacing w:before="120"/>
        <w:rPr>
          <w:noProof/>
        </w:rPr>
      </w:pPr>
      <w:r w:rsidRPr="000F7FED">
        <w:rPr>
          <w:noProof/>
        </w:rPr>
        <w:lastRenderedPageBreak/>
        <w:t xml:space="preserve">Можно также замапить </w:t>
      </w:r>
      <w:r w:rsidRPr="004A21B9">
        <w:rPr>
          <w:noProof/>
          <w:lang w:val="en-US"/>
        </w:rPr>
        <w:t>Enum</w:t>
      </w:r>
      <w:r w:rsidRPr="000F7FED">
        <w:rPr>
          <w:noProof/>
        </w:rPr>
        <w:t>с помощью пользовательского типа (</w:t>
      </w:r>
      <w:r w:rsidRPr="004A21B9">
        <w:rPr>
          <w:noProof/>
          <w:lang w:val="en-US"/>
        </w:rPr>
        <w:t>customtypes</w:t>
      </w:r>
      <w:r w:rsidRPr="000F7FED">
        <w:rPr>
          <w:noProof/>
        </w:rPr>
        <w:t>).</w:t>
      </w:r>
    </w:p>
    <w:p w:rsidR="00A237E5" w:rsidRPr="004A21B9" w:rsidRDefault="00A237E5" w:rsidP="007D21E0">
      <w:pPr>
        <w:pStyle w:val="Heading1"/>
        <w:numPr>
          <w:ilvl w:val="2"/>
          <w:numId w:val="2"/>
        </w:numPr>
        <w:ind w:left="1418" w:hanging="231"/>
        <w:jc w:val="center"/>
        <w:rPr>
          <w:noProof/>
          <w:sz w:val="36"/>
          <w:szCs w:val="36"/>
          <w:lang w:val="en-US"/>
        </w:rPr>
      </w:pPr>
      <w:bookmarkStart w:id="5" w:name="_Toc63930704"/>
      <w:r w:rsidRPr="004A21B9">
        <w:rPr>
          <w:noProof/>
          <w:sz w:val="36"/>
          <w:szCs w:val="36"/>
          <w:lang w:val="en-US"/>
        </w:rPr>
        <w:t>ATTRIBUTE CONVERTOR</w:t>
      </w:r>
      <w:bookmarkEnd w:id="5"/>
    </w:p>
    <w:p w:rsidR="00A237E5" w:rsidRPr="004A21B9" w:rsidRDefault="00A237E5" w:rsidP="009809B8">
      <w:pPr>
        <w:spacing w:after="240"/>
        <w:rPr>
          <w:noProof/>
          <w:lang w:val="en-US"/>
        </w:rPr>
      </w:pPr>
      <w:r w:rsidRPr="004A21B9">
        <w:rPr>
          <w:noProof/>
          <w:lang w:val="en-US"/>
        </w:rPr>
        <w:t>Attributeconventer</w:t>
      </w:r>
      <w:r w:rsidRPr="000F7FED">
        <w:rPr>
          <w:noProof/>
        </w:rPr>
        <w:t xml:space="preserve">позволяет преобразовывать сохраняемое/извлекаемое значение. </w:t>
      </w:r>
      <w:r w:rsidRPr="004A21B9">
        <w:rPr>
          <w:noProof/>
          <w:lang w:val="en-US"/>
        </w:rPr>
        <w:t xml:space="preserve">Например, еслиунасестьenumGender (MALE, FEMALE), товбазуможносохранять “F” и “M”соответственно.(JPA </w:t>
      </w:r>
      <w:r w:rsidRPr="004A21B9">
        <w:rPr>
          <w:rStyle w:val="tlid-translation"/>
          <w:noProof/>
          <w:lang w:val="en-US"/>
        </w:rPr>
        <w:t xml:space="preserve">compatibility: </w:t>
      </w:r>
      <w:r w:rsidRPr="004A21B9">
        <w:rPr>
          <w:noProof/>
          <w:lang w:val="en-US"/>
        </w:rPr>
        <w:t xml:space="preserve">JPA explicitly disallows the use of an </w:t>
      </w:r>
      <w:r w:rsidRPr="004A21B9">
        <w:rPr>
          <w:rStyle w:val="HTMLCode"/>
          <w:rFonts w:ascii="Times New Roman" w:hAnsi="Times New Roman"/>
          <w:noProof/>
          <w:szCs w:val="20"/>
          <w:lang w:val="en-US"/>
        </w:rPr>
        <w:t>AttributeConverter</w:t>
      </w:r>
      <w:r w:rsidRPr="004A21B9">
        <w:rPr>
          <w:noProof/>
          <w:lang w:val="en-US"/>
        </w:rPr>
        <w:t xml:space="preserve"> with an attribute marked as </w:t>
      </w:r>
      <w:r w:rsidRPr="004A21B9">
        <w:rPr>
          <w:rStyle w:val="HTMLCode"/>
          <w:rFonts w:ascii="Times New Roman" w:hAnsi="Times New Roman"/>
          <w:noProof/>
          <w:szCs w:val="20"/>
          <w:lang w:val="en-US"/>
        </w:rPr>
        <w:t>@Enumerated</w:t>
      </w:r>
      <w:r w:rsidRPr="004A21B9">
        <w:rPr>
          <w:noProof/>
          <w:lang w:val="en-US"/>
        </w:rPr>
        <w:t>.)</w:t>
      </w:r>
    </w:p>
    <w:p w:rsidR="00A237E5" w:rsidRPr="004A21B9" w:rsidRDefault="00A237E5" w:rsidP="00D11788">
      <w:pPr>
        <w:spacing w:after="240"/>
        <w:rPr>
          <w:noProof/>
          <w:lang w:val="en-US"/>
        </w:rPr>
      </w:pPr>
      <w:r w:rsidRPr="004A21B9">
        <w:rPr>
          <w:noProof/>
          <w:lang w:val="en-US"/>
        </w:rPr>
        <w:t>The AttributeConverter entity property can be usedas a query parameter (</w:t>
      </w:r>
      <w:hyperlink r:id="rId9" w:anchor="basic-enums" w:history="1">
        <w:r w:rsidRPr="004A21B9">
          <w:rPr>
            <w:rStyle w:val="Hyperlink"/>
            <w:noProof/>
            <w:lang w:val="en-US"/>
          </w:rPr>
          <w:t>https://docs.jboss.org/hibernate/orm/5.4/userguide/html_single/Hibernate_User_Guide.html#basic-enums</w:t>
        </w:r>
      </w:hyperlink>
      <w:r w:rsidRPr="004A21B9">
        <w:rPr>
          <w:noProof/>
          <w:lang w:val="en-US"/>
        </w:rPr>
        <w:t>).</w:t>
      </w:r>
    </w:p>
    <w:p w:rsidR="00A237E5" w:rsidRPr="000F7FED" w:rsidRDefault="00A237E5" w:rsidP="00D11788">
      <w:pPr>
        <w:spacing w:after="240"/>
        <w:rPr>
          <w:noProof/>
        </w:rPr>
      </w:pPr>
      <w:r w:rsidRPr="004A21B9">
        <w:rPr>
          <w:noProof/>
          <w:lang w:val="en-US"/>
        </w:rPr>
        <w:t>AttributeConverter</w:t>
      </w:r>
      <w:r w:rsidRPr="000F7FED">
        <w:rPr>
          <w:noProof/>
        </w:rPr>
        <w:t xml:space="preserve">может быть использован и при </w:t>
      </w:r>
      <w:r w:rsidRPr="004A21B9">
        <w:rPr>
          <w:noProof/>
          <w:lang w:val="en-US"/>
        </w:rPr>
        <w:t>HBM</w:t>
      </w:r>
      <w:r w:rsidRPr="000F7FED">
        <w:rPr>
          <w:noProof/>
        </w:rPr>
        <w:t>маппинге.</w:t>
      </w:r>
    </w:p>
    <w:p w:rsidR="00A237E5" w:rsidRPr="000F7FED" w:rsidRDefault="00A237E5" w:rsidP="009809B8">
      <w:pPr>
        <w:spacing w:after="240"/>
        <w:rPr>
          <w:noProof/>
        </w:rPr>
      </w:pPr>
    </w:p>
    <w:p w:rsidR="00A237E5" w:rsidRPr="004A21B9" w:rsidRDefault="00A237E5" w:rsidP="007D21E0">
      <w:pPr>
        <w:pStyle w:val="Heading1"/>
        <w:numPr>
          <w:ilvl w:val="2"/>
          <w:numId w:val="2"/>
        </w:numPr>
        <w:ind w:left="1418" w:hanging="231"/>
        <w:jc w:val="center"/>
        <w:rPr>
          <w:noProof/>
          <w:sz w:val="36"/>
          <w:szCs w:val="36"/>
          <w:lang w:val="en-US"/>
        </w:rPr>
      </w:pPr>
      <w:bookmarkStart w:id="6" w:name="_Toc63930705"/>
      <w:r w:rsidRPr="004A21B9">
        <w:rPr>
          <w:noProof/>
          <w:sz w:val="36"/>
          <w:szCs w:val="36"/>
          <w:lang w:val="en-US"/>
        </w:rPr>
        <w:t>MAPPING LARGE OBJECTS (LOB)</w:t>
      </w:r>
      <w:bookmarkEnd w:id="6"/>
    </w:p>
    <w:p w:rsidR="00A237E5" w:rsidRPr="004A21B9" w:rsidRDefault="00A237E5" w:rsidP="009B19C2">
      <w:pPr>
        <w:spacing w:line="360" w:lineRule="auto"/>
        <w:rPr>
          <w:noProof/>
          <w:lang w:val="en-US"/>
        </w:rPr>
      </w:pPr>
      <w:r w:rsidRPr="004A21B9">
        <w:rPr>
          <w:noProof/>
          <w:lang w:val="en-US"/>
        </w:rPr>
        <w:t>Для мапингаLOBможно использовать:</w:t>
      </w:r>
    </w:p>
    <w:p w:rsidR="00A237E5" w:rsidRPr="004A21B9" w:rsidRDefault="00A237E5" w:rsidP="007D21E0">
      <w:pPr>
        <w:numPr>
          <w:ilvl w:val="0"/>
          <w:numId w:val="12"/>
        </w:numPr>
        <w:ind w:left="1276"/>
        <w:rPr>
          <w:noProof/>
          <w:lang w:val="en-US"/>
        </w:rPr>
      </w:pPr>
      <w:r w:rsidRPr="004A21B9">
        <w:rPr>
          <w:noProof/>
          <w:lang w:val="en-US"/>
        </w:rPr>
        <w:t>JDBC locator types.</w:t>
      </w:r>
    </w:p>
    <w:p w:rsidR="00A237E5" w:rsidRPr="004A21B9" w:rsidRDefault="00A237E5" w:rsidP="007D21E0">
      <w:pPr>
        <w:numPr>
          <w:ilvl w:val="0"/>
          <w:numId w:val="12"/>
        </w:numPr>
        <w:ind w:left="1276"/>
        <w:rPr>
          <w:noProof/>
          <w:lang w:val="en-US"/>
        </w:rPr>
      </w:pPr>
      <w:r w:rsidRPr="004A21B9">
        <w:rPr>
          <w:noProof/>
          <w:lang w:val="en-US"/>
        </w:rPr>
        <w:t>Typesthat materializing the LOB data.</w:t>
      </w:r>
    </w:p>
    <w:p w:rsidR="00A237E5" w:rsidRPr="004A21B9" w:rsidRDefault="00A237E5" w:rsidP="00E467FD">
      <w:pPr>
        <w:spacing w:before="240" w:after="240"/>
        <w:rPr>
          <w:noProof/>
          <w:lang w:val="en-US"/>
        </w:rPr>
      </w:pPr>
      <w:r w:rsidRPr="004A21B9">
        <w:rPr>
          <w:noProof/>
          <w:lang w:val="en-US"/>
        </w:rPr>
        <w:t>Materialized deals with the entire LOB contents in memory, whereas LOB locators (in theory) allow streaming parts of the LOB contents into memory as needed. A LOB locator is only portably valid during the duration of the transaction in which it was obtained.</w:t>
      </w:r>
    </w:p>
    <w:p w:rsidR="00A237E5" w:rsidRPr="004A21B9" w:rsidRDefault="00A237E5" w:rsidP="00FB078B">
      <w:pPr>
        <w:spacing w:before="240" w:after="240"/>
        <w:rPr>
          <w:noProof/>
          <w:lang w:val="en-US"/>
        </w:rPr>
      </w:pPr>
      <w:r w:rsidRPr="004A21B9">
        <w:rPr>
          <w:noProof/>
          <w:lang w:val="en-US"/>
        </w:rPr>
        <w:t>The JDBC LOB locator types include (The JPA specification doesn’t define LOB locators):</w:t>
      </w:r>
    </w:p>
    <w:p w:rsidR="00A237E5" w:rsidRPr="004A21B9" w:rsidRDefault="00A237E5" w:rsidP="007D21E0">
      <w:pPr>
        <w:numPr>
          <w:ilvl w:val="0"/>
          <w:numId w:val="13"/>
        </w:numPr>
        <w:tabs>
          <w:tab w:val="clear" w:pos="720"/>
          <w:tab w:val="num" w:pos="1134"/>
        </w:tabs>
        <w:spacing w:before="100" w:beforeAutospacing="1" w:after="100" w:afterAutospacing="1"/>
        <w:ind w:left="1276"/>
        <w:rPr>
          <w:noProof/>
          <w:lang w:val="en-US"/>
        </w:rPr>
      </w:pPr>
      <w:r w:rsidRPr="004A21B9">
        <w:rPr>
          <w:noProof/>
          <w:sz w:val="20"/>
          <w:szCs w:val="20"/>
          <w:lang w:val="en-US"/>
        </w:rPr>
        <w:t>java.sql.Blob</w:t>
      </w:r>
    </w:p>
    <w:p w:rsidR="00A237E5" w:rsidRPr="004A21B9" w:rsidRDefault="00A237E5" w:rsidP="007D21E0">
      <w:pPr>
        <w:numPr>
          <w:ilvl w:val="0"/>
          <w:numId w:val="13"/>
        </w:numPr>
        <w:tabs>
          <w:tab w:val="clear" w:pos="720"/>
          <w:tab w:val="num" w:pos="1134"/>
        </w:tabs>
        <w:spacing w:before="100" w:beforeAutospacing="1" w:after="100" w:afterAutospacing="1"/>
        <w:ind w:left="1276"/>
        <w:rPr>
          <w:noProof/>
          <w:lang w:val="en-US"/>
        </w:rPr>
      </w:pPr>
      <w:r w:rsidRPr="004A21B9">
        <w:rPr>
          <w:noProof/>
          <w:sz w:val="20"/>
          <w:szCs w:val="20"/>
          <w:lang w:val="en-US"/>
        </w:rPr>
        <w:t>java.sql.Clob</w:t>
      </w:r>
    </w:p>
    <w:p w:rsidR="00A237E5" w:rsidRPr="004A21B9" w:rsidRDefault="00A237E5" w:rsidP="007D21E0">
      <w:pPr>
        <w:numPr>
          <w:ilvl w:val="0"/>
          <w:numId w:val="13"/>
        </w:numPr>
        <w:tabs>
          <w:tab w:val="clear" w:pos="720"/>
          <w:tab w:val="num" w:pos="1134"/>
        </w:tabs>
        <w:spacing w:before="100" w:beforeAutospacing="1" w:after="100" w:afterAutospacing="1"/>
        <w:ind w:left="1276"/>
        <w:rPr>
          <w:noProof/>
          <w:lang w:val="en-US"/>
        </w:rPr>
      </w:pPr>
      <w:r w:rsidRPr="004A21B9">
        <w:rPr>
          <w:noProof/>
          <w:sz w:val="20"/>
          <w:szCs w:val="20"/>
          <w:lang w:val="en-US"/>
        </w:rPr>
        <w:t>java.sql.NClob</w:t>
      </w:r>
    </w:p>
    <w:p w:rsidR="00A237E5" w:rsidRPr="004A21B9" w:rsidRDefault="00A237E5" w:rsidP="00E467FD">
      <w:pPr>
        <w:spacing w:before="240" w:after="240"/>
        <w:rPr>
          <w:noProof/>
          <w:lang w:val="en-US"/>
        </w:rPr>
      </w:pPr>
      <w:r w:rsidRPr="004A21B9">
        <w:rPr>
          <w:noProof/>
          <w:lang w:val="en-US"/>
        </w:rPr>
        <w:t>Mapping materialized forms of these LOB values would use more familiar Java types such as</w:t>
      </w:r>
    </w:p>
    <w:p w:rsidR="00A237E5" w:rsidRPr="004A21B9"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noProof/>
          <w:sz w:val="24"/>
          <w:lang w:val="en-US"/>
        </w:rPr>
      </w:pPr>
      <w:r w:rsidRPr="004A21B9">
        <w:rPr>
          <w:rStyle w:val="HTMLCode"/>
          <w:rFonts w:ascii="Times New Roman" w:hAnsi="Times New Roman"/>
          <w:noProof/>
          <w:szCs w:val="20"/>
          <w:lang w:val="en-US"/>
        </w:rPr>
        <w:t>String</w:t>
      </w:r>
    </w:p>
    <w:p w:rsidR="00A237E5" w:rsidRPr="004A21B9"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noProof/>
          <w:sz w:val="24"/>
          <w:lang w:val="en-US"/>
        </w:rPr>
      </w:pPr>
      <w:r w:rsidRPr="004A21B9">
        <w:rPr>
          <w:rStyle w:val="HTMLCode"/>
          <w:rFonts w:ascii="Times New Roman" w:hAnsi="Times New Roman"/>
          <w:noProof/>
          <w:szCs w:val="20"/>
          <w:lang w:val="en-US"/>
        </w:rPr>
        <w:t>char[]</w:t>
      </w:r>
    </w:p>
    <w:p w:rsidR="00A237E5" w:rsidRPr="004A21B9" w:rsidRDefault="00A237E5" w:rsidP="007D21E0">
      <w:pPr>
        <w:numPr>
          <w:ilvl w:val="0"/>
          <w:numId w:val="13"/>
        </w:numPr>
        <w:tabs>
          <w:tab w:val="clear" w:pos="720"/>
          <w:tab w:val="num" w:pos="1134"/>
        </w:tabs>
        <w:spacing w:before="100" w:beforeAutospacing="1" w:after="100" w:afterAutospacing="1"/>
        <w:ind w:left="1276"/>
        <w:rPr>
          <w:rStyle w:val="HTMLCode"/>
          <w:rFonts w:ascii="Times New Roman" w:hAnsi="Times New Roman"/>
          <w:noProof/>
          <w:sz w:val="24"/>
          <w:lang w:val="en-US"/>
        </w:rPr>
      </w:pPr>
      <w:r w:rsidRPr="004A21B9">
        <w:rPr>
          <w:rStyle w:val="HTMLCode"/>
          <w:rFonts w:ascii="Times New Roman" w:hAnsi="Times New Roman"/>
          <w:noProof/>
          <w:szCs w:val="20"/>
          <w:lang w:val="en-US"/>
        </w:rPr>
        <w:t>byte[]</w:t>
      </w:r>
    </w:p>
    <w:p w:rsidR="00A237E5" w:rsidRPr="004A21B9" w:rsidRDefault="00A237E5" w:rsidP="007D21E0">
      <w:pPr>
        <w:numPr>
          <w:ilvl w:val="0"/>
          <w:numId w:val="13"/>
        </w:numPr>
        <w:tabs>
          <w:tab w:val="clear" w:pos="720"/>
          <w:tab w:val="num" w:pos="1134"/>
        </w:tabs>
        <w:spacing w:before="100" w:beforeAutospacing="1" w:after="100" w:afterAutospacing="1"/>
        <w:ind w:left="1276"/>
        <w:rPr>
          <w:noProof/>
          <w:lang w:val="en-US"/>
        </w:rPr>
      </w:pPr>
      <w:r w:rsidRPr="004A21B9">
        <w:rPr>
          <w:noProof/>
          <w:lang w:val="en-US"/>
        </w:rPr>
        <w:t>etc.</w:t>
      </w:r>
    </w:p>
    <w:p w:rsidR="00A237E5" w:rsidRPr="004A21B9" w:rsidRDefault="00A237E5" w:rsidP="00B43F16">
      <w:pPr>
        <w:spacing w:before="120"/>
        <w:rPr>
          <w:noProof/>
          <w:lang w:val="en-US"/>
        </w:rPr>
      </w:pPr>
      <w:r w:rsidRPr="004A21B9">
        <w:rPr>
          <w:noProof/>
          <w:lang w:val="en-US"/>
        </w:rPr>
        <w:t xml:space="preserve">Addition read - </w:t>
      </w:r>
      <w:hyperlink r:id="rId10" w:history="1">
        <w:r w:rsidRPr="004A21B9">
          <w:rPr>
            <w:rStyle w:val="Hyperlink"/>
            <w:noProof/>
            <w:lang w:val="en-US"/>
          </w:rPr>
          <w:t>https://www.youtube.com/watch?v=uZXfZZ59cjU</w:t>
        </w:r>
      </w:hyperlink>
    </w:p>
    <w:p w:rsidR="00A237E5" w:rsidRPr="004A21B9" w:rsidRDefault="00A237E5" w:rsidP="00B43F16">
      <w:pPr>
        <w:spacing w:before="120"/>
        <w:rPr>
          <w:noProof/>
          <w:lang w:val="en-US"/>
        </w:rPr>
      </w:pPr>
    </w:p>
    <w:p w:rsidR="00A237E5" w:rsidRPr="004A21B9" w:rsidRDefault="00A237E5" w:rsidP="007D21E0">
      <w:pPr>
        <w:pStyle w:val="Heading1"/>
        <w:numPr>
          <w:ilvl w:val="2"/>
          <w:numId w:val="2"/>
        </w:numPr>
        <w:ind w:left="1418" w:hanging="231"/>
        <w:jc w:val="center"/>
        <w:rPr>
          <w:noProof/>
          <w:sz w:val="36"/>
          <w:szCs w:val="36"/>
          <w:lang w:val="en-US"/>
        </w:rPr>
      </w:pPr>
      <w:bookmarkStart w:id="7" w:name="_Toc63930706"/>
      <w:r w:rsidRPr="004A21B9">
        <w:rPr>
          <w:noProof/>
          <w:sz w:val="36"/>
          <w:szCs w:val="36"/>
          <w:lang w:val="en-US"/>
        </w:rPr>
        <w:t>MAPPING NATIONALIZED CHARACTER DATA</w:t>
      </w:r>
      <w:bookmarkEnd w:id="7"/>
    </w:p>
    <w:p w:rsidR="00A237E5" w:rsidRPr="004A21B9" w:rsidRDefault="00A237E5" w:rsidP="00BB6432">
      <w:pPr>
        <w:spacing w:after="240"/>
        <w:rPr>
          <w:rStyle w:val="HTMLCode"/>
          <w:rFonts w:ascii="Times New Roman" w:hAnsi="Times New Roman"/>
          <w:noProof/>
          <w:szCs w:val="20"/>
          <w:lang w:val="en-US"/>
        </w:rPr>
      </w:pPr>
      <w:r w:rsidRPr="004A21B9">
        <w:rPr>
          <w:noProof/>
          <w:lang w:val="en-US"/>
        </w:rPr>
        <w:t>JDBC</w:t>
      </w:r>
      <w:r w:rsidRPr="000F7FED">
        <w:rPr>
          <w:noProof/>
        </w:rPr>
        <w:t xml:space="preserve">4 поддерживает работу с национализированными символьными данными. </w:t>
      </w:r>
      <w:r w:rsidRPr="004A21B9">
        <w:rPr>
          <w:noProof/>
          <w:lang w:val="en-US"/>
        </w:rPr>
        <w:t>Дляэтогоиспользуетсяаннотация</w:t>
      </w:r>
      <w:r w:rsidRPr="004A21B9">
        <w:rPr>
          <w:rStyle w:val="HTMLCode"/>
          <w:rFonts w:ascii="Times New Roman" w:hAnsi="Times New Roman"/>
          <w:noProof/>
          <w:szCs w:val="20"/>
          <w:lang w:val="en-US"/>
        </w:rPr>
        <w:t>@Nationalized.</w:t>
      </w:r>
    </w:p>
    <w:p w:rsidR="00A237E5" w:rsidRPr="004A21B9" w:rsidRDefault="00A237E5" w:rsidP="000307D7">
      <w:pPr>
        <w:rPr>
          <w:noProof/>
          <w:lang w:val="en-US"/>
        </w:rPr>
      </w:pPr>
      <w:r w:rsidRPr="004A21B9">
        <w:rPr>
          <w:noProof/>
          <w:lang w:val="en-US"/>
        </w:rPr>
        <w:lastRenderedPageBreak/>
        <w:t xml:space="preserve">If you application and database are entirely nationalized you may instead want to enable nationalized character data as the default. You can do this via the </w:t>
      </w:r>
      <w:r w:rsidRPr="004A21B9">
        <w:rPr>
          <w:rStyle w:val="HTMLCode"/>
          <w:rFonts w:ascii="Times New Roman" w:hAnsi="Times New Roman"/>
          <w:noProof/>
          <w:szCs w:val="20"/>
          <w:lang w:val="en-US"/>
        </w:rPr>
        <w:t>hibernate.use_nationalized_character_data</w:t>
      </w:r>
      <w:r w:rsidRPr="004A21B9">
        <w:rPr>
          <w:noProof/>
          <w:lang w:val="en-US"/>
        </w:rPr>
        <w:t xml:space="preserve"> setting or by calling </w:t>
      </w:r>
      <w:r w:rsidRPr="004A21B9">
        <w:rPr>
          <w:rStyle w:val="HTMLCode"/>
          <w:rFonts w:ascii="Times New Roman" w:hAnsi="Times New Roman"/>
          <w:noProof/>
          <w:szCs w:val="20"/>
          <w:lang w:val="en-US"/>
        </w:rPr>
        <w:t>MetadataBuilder#enableGlobalNationalizedCharacterDataSupport</w:t>
      </w:r>
      <w:r w:rsidRPr="004A21B9">
        <w:rPr>
          <w:noProof/>
          <w:lang w:val="en-US"/>
        </w:rPr>
        <w:t xml:space="preserve"> during bootstrap.</w:t>
      </w:r>
    </w:p>
    <w:p w:rsidR="00A237E5" w:rsidRPr="004A21B9" w:rsidRDefault="00A237E5" w:rsidP="00B43F16">
      <w:pPr>
        <w:spacing w:before="120"/>
        <w:rPr>
          <w:noProof/>
          <w:lang w:val="en-US"/>
        </w:rPr>
      </w:pPr>
    </w:p>
    <w:p w:rsidR="00A237E5" w:rsidRPr="004A21B9" w:rsidRDefault="00A237E5" w:rsidP="007D21E0">
      <w:pPr>
        <w:pStyle w:val="Heading1"/>
        <w:numPr>
          <w:ilvl w:val="2"/>
          <w:numId w:val="2"/>
        </w:numPr>
        <w:jc w:val="center"/>
        <w:rPr>
          <w:noProof/>
          <w:sz w:val="36"/>
          <w:szCs w:val="36"/>
          <w:lang w:val="en-US"/>
        </w:rPr>
      </w:pPr>
      <w:bookmarkStart w:id="8" w:name="_Toc63930707"/>
      <w:r w:rsidRPr="004A21B9">
        <w:rPr>
          <w:noProof/>
          <w:sz w:val="36"/>
          <w:szCs w:val="36"/>
          <w:lang w:val="en-US"/>
        </w:rPr>
        <w:t>MAPPING UUID VALUES</w:t>
      </w:r>
      <w:bookmarkEnd w:id="8"/>
    </w:p>
    <w:p w:rsidR="00A237E5" w:rsidRPr="004A21B9" w:rsidRDefault="00A237E5" w:rsidP="006C0E22">
      <w:pPr>
        <w:rPr>
          <w:noProof/>
          <w:lang w:val="en-US"/>
        </w:rPr>
      </w:pPr>
      <w:r w:rsidRPr="004A21B9">
        <w:rPr>
          <w:noProof/>
          <w:lang w:val="en-US"/>
        </w:rPr>
        <w:t>…</w:t>
      </w:r>
    </w:p>
    <w:p w:rsidR="00A237E5" w:rsidRPr="004A21B9" w:rsidRDefault="00A237E5" w:rsidP="007D21E0">
      <w:pPr>
        <w:pStyle w:val="Heading1"/>
        <w:numPr>
          <w:ilvl w:val="2"/>
          <w:numId w:val="2"/>
        </w:numPr>
        <w:jc w:val="center"/>
        <w:rPr>
          <w:noProof/>
          <w:sz w:val="36"/>
          <w:szCs w:val="36"/>
          <w:lang w:val="en-US"/>
        </w:rPr>
      </w:pPr>
      <w:bookmarkStart w:id="9" w:name="_Toc63930708"/>
      <w:r w:rsidRPr="004A21B9">
        <w:rPr>
          <w:noProof/>
          <w:sz w:val="36"/>
          <w:szCs w:val="36"/>
          <w:lang w:val="en-US"/>
        </w:rPr>
        <w:t>MAPPING DATA/TIME VALUES</w:t>
      </w:r>
      <w:bookmarkEnd w:id="9"/>
    </w:p>
    <w:p w:rsidR="00A237E5" w:rsidRPr="000F7FED" w:rsidRDefault="00A237E5" w:rsidP="00B43F16">
      <w:pPr>
        <w:spacing w:before="120"/>
        <w:rPr>
          <w:noProof/>
        </w:rPr>
      </w:pPr>
      <w:r w:rsidRPr="000F7FED">
        <w:rPr>
          <w:noProof/>
        </w:rPr>
        <w:t>Для мапинга даты можно использховать:</w:t>
      </w:r>
    </w:p>
    <w:p w:rsidR="00A237E5" w:rsidRPr="004A21B9" w:rsidRDefault="00A237E5" w:rsidP="007D21E0">
      <w:pPr>
        <w:numPr>
          <w:ilvl w:val="0"/>
          <w:numId w:val="15"/>
        </w:numPr>
        <w:spacing w:before="120"/>
        <w:rPr>
          <w:noProof/>
          <w:lang w:val="en-US"/>
        </w:rPr>
      </w:pPr>
      <w:r w:rsidRPr="004A21B9">
        <w:rPr>
          <w:noProof/>
          <w:lang w:val="en-US"/>
        </w:rPr>
        <w:t>Классыдатыивремениизпакетаjava.sql.*.</w:t>
      </w:r>
    </w:p>
    <w:p w:rsidR="00A237E5" w:rsidRPr="004A21B9" w:rsidRDefault="00A237E5" w:rsidP="007D21E0">
      <w:pPr>
        <w:numPr>
          <w:ilvl w:val="0"/>
          <w:numId w:val="15"/>
        </w:numPr>
        <w:spacing w:before="120"/>
        <w:rPr>
          <w:noProof/>
          <w:lang w:val="en-US"/>
        </w:rPr>
      </w:pPr>
      <w:r w:rsidRPr="004A21B9">
        <w:rPr>
          <w:noProof/>
          <w:lang w:val="en-US"/>
        </w:rPr>
        <w:t>Классыдатыивремениизпакетаjava.util.* (Date и Calendar).</w:t>
      </w:r>
    </w:p>
    <w:p w:rsidR="00A237E5" w:rsidRPr="004A21B9" w:rsidRDefault="00A237E5" w:rsidP="007D21E0">
      <w:pPr>
        <w:numPr>
          <w:ilvl w:val="0"/>
          <w:numId w:val="15"/>
        </w:numPr>
        <w:spacing w:before="120"/>
        <w:rPr>
          <w:noProof/>
          <w:lang w:val="en-US"/>
        </w:rPr>
      </w:pPr>
      <w:r w:rsidRPr="004A21B9">
        <w:rPr>
          <w:noProof/>
          <w:lang w:val="en-US"/>
        </w:rPr>
        <w:t>Java 8 Data/Time.</w:t>
      </w:r>
    </w:p>
    <w:p w:rsidR="00A237E5" w:rsidRPr="004A21B9" w:rsidRDefault="00A237E5" w:rsidP="00B43F16">
      <w:pPr>
        <w:spacing w:before="120"/>
        <w:rPr>
          <w:noProof/>
          <w:lang w:val="en-US"/>
        </w:rPr>
      </w:pPr>
      <w:r w:rsidRPr="004A21B9">
        <w:rPr>
          <w:noProof/>
          <w:lang w:val="en-US"/>
        </w:rPr>
        <w:t>SQLстандартопределяеттритипаDate/Time:</w:t>
      </w:r>
    </w:p>
    <w:p w:rsidR="00A237E5" w:rsidRPr="004A21B9" w:rsidRDefault="00A237E5" w:rsidP="007D21E0">
      <w:pPr>
        <w:numPr>
          <w:ilvl w:val="0"/>
          <w:numId w:val="14"/>
        </w:numPr>
        <w:spacing w:before="100" w:beforeAutospacing="1" w:after="100" w:afterAutospacing="1"/>
        <w:ind w:left="2127" w:hanging="993"/>
        <w:rPr>
          <w:noProof/>
          <w:lang w:val="en-US"/>
        </w:rPr>
      </w:pPr>
      <w:r w:rsidRPr="004A21B9">
        <w:rPr>
          <w:b/>
          <w:noProof/>
          <w:lang w:val="en-US"/>
        </w:rPr>
        <w:t>DATE</w:t>
      </w:r>
      <w:r w:rsidRPr="004A21B9">
        <w:rPr>
          <w:noProof/>
          <w:lang w:val="en-US"/>
        </w:rPr>
        <w:t xml:space="preserve"> - Represents a calendar date by storing years, months and days. The JDBC equivalent is </w:t>
      </w:r>
      <w:r w:rsidRPr="004A21B9">
        <w:rPr>
          <w:noProof/>
          <w:sz w:val="20"/>
          <w:szCs w:val="20"/>
          <w:lang w:val="en-US"/>
        </w:rPr>
        <w:t>java.sql.Date.</w:t>
      </w:r>
    </w:p>
    <w:p w:rsidR="00A237E5" w:rsidRPr="004A21B9" w:rsidRDefault="00A237E5" w:rsidP="007D21E0">
      <w:pPr>
        <w:numPr>
          <w:ilvl w:val="0"/>
          <w:numId w:val="14"/>
        </w:numPr>
        <w:spacing w:before="100" w:beforeAutospacing="1" w:after="100" w:afterAutospacing="1"/>
        <w:ind w:left="2127" w:hanging="993"/>
        <w:rPr>
          <w:noProof/>
          <w:lang w:val="en-US"/>
        </w:rPr>
      </w:pPr>
      <w:r w:rsidRPr="004A21B9">
        <w:rPr>
          <w:b/>
          <w:noProof/>
          <w:lang w:val="en-US"/>
        </w:rPr>
        <w:t>TIME</w:t>
      </w:r>
      <w:r w:rsidRPr="004A21B9">
        <w:rPr>
          <w:noProof/>
          <w:lang w:val="en-US"/>
        </w:rPr>
        <w:t xml:space="preserve"> - Represents the time of a day and it stores hours, minutes and seconds. The JDBC equivalent is </w:t>
      </w:r>
      <w:r w:rsidRPr="004A21B9">
        <w:rPr>
          <w:noProof/>
          <w:sz w:val="20"/>
          <w:szCs w:val="20"/>
          <w:lang w:val="en-US"/>
        </w:rPr>
        <w:t>java.sql.Time.</w:t>
      </w:r>
    </w:p>
    <w:p w:rsidR="00A237E5" w:rsidRPr="004A21B9" w:rsidRDefault="00A237E5" w:rsidP="007D21E0">
      <w:pPr>
        <w:numPr>
          <w:ilvl w:val="0"/>
          <w:numId w:val="14"/>
        </w:numPr>
        <w:spacing w:before="100" w:beforeAutospacing="1" w:after="100" w:afterAutospacing="1"/>
        <w:ind w:left="2127" w:hanging="993"/>
        <w:rPr>
          <w:noProof/>
          <w:lang w:val="en-US"/>
        </w:rPr>
      </w:pPr>
      <w:r w:rsidRPr="004A21B9">
        <w:rPr>
          <w:b/>
          <w:noProof/>
          <w:lang w:val="en-US"/>
        </w:rPr>
        <w:t>TIMESTAMP</w:t>
      </w:r>
      <w:r w:rsidRPr="004A21B9">
        <w:rPr>
          <w:noProof/>
          <w:lang w:val="en-US"/>
        </w:rPr>
        <w:t xml:space="preserve"> - It stores both a DATE and a TIME plus nanoseconds. The JDBC equivalent is </w:t>
      </w:r>
      <w:r w:rsidRPr="004A21B9">
        <w:rPr>
          <w:noProof/>
          <w:sz w:val="20"/>
          <w:szCs w:val="20"/>
          <w:lang w:val="en-US"/>
        </w:rPr>
        <w:t>java.sql.Timestamp.</w:t>
      </w:r>
    </w:p>
    <w:p w:rsidR="00A237E5" w:rsidRPr="004A21B9" w:rsidRDefault="00A237E5" w:rsidP="007C6F18">
      <w:pPr>
        <w:spacing w:before="120" w:after="240"/>
        <w:rPr>
          <w:noProof/>
          <w:lang w:val="en-US"/>
        </w:rPr>
      </w:pPr>
      <w:r w:rsidRPr="004A21B9">
        <w:rPr>
          <w:noProof/>
          <w:lang w:val="en-US"/>
        </w:rPr>
        <w:t>Классы</w:t>
      </w:r>
      <w:r w:rsidRPr="004A21B9">
        <w:rPr>
          <w:b/>
          <w:noProof/>
          <w:lang w:val="en-US"/>
        </w:rPr>
        <w:t>java.util.Date</w:t>
      </w:r>
      <w:r w:rsidRPr="004A21B9">
        <w:rPr>
          <w:noProof/>
          <w:lang w:val="en-US"/>
        </w:rPr>
        <w:t>и</w:t>
      </w:r>
      <w:r w:rsidRPr="004A21B9">
        <w:rPr>
          <w:b/>
          <w:noProof/>
          <w:lang w:val="en-US"/>
        </w:rPr>
        <w:t>java.util.Calendar</w:t>
      </w:r>
      <w:r w:rsidRPr="004A21B9">
        <w:rPr>
          <w:noProof/>
          <w:lang w:val="en-US"/>
        </w:rPr>
        <w:t>неимеютоднозначногосоответствияsql-типамбазыданых, апоэтомудолжныспецифициоватьсядополнительнойаннотацией</w:t>
      </w:r>
      <w:r w:rsidRPr="004A21B9">
        <w:rPr>
          <w:b/>
          <w:noProof/>
          <w:lang w:val="en-US"/>
        </w:rPr>
        <w:t>@Temporal</w:t>
      </w:r>
      <w:r w:rsidRPr="004A21B9">
        <w:rPr>
          <w:noProof/>
          <w:lang w:val="en-US"/>
        </w:rPr>
        <w:t>суказаниемтипавпараметре:</w:t>
      </w:r>
    </w:p>
    <w:p w:rsidR="00A237E5" w:rsidRPr="004A21B9" w:rsidRDefault="00A237E5" w:rsidP="007D21E0">
      <w:pPr>
        <w:numPr>
          <w:ilvl w:val="0"/>
          <w:numId w:val="16"/>
        </w:numPr>
        <w:ind w:left="1281" w:hanging="357"/>
        <w:rPr>
          <w:noProof/>
          <w:sz w:val="20"/>
          <w:szCs w:val="20"/>
          <w:lang w:val="en-US"/>
        </w:rPr>
      </w:pPr>
      <w:r w:rsidRPr="004A21B9">
        <w:rPr>
          <w:noProof/>
          <w:sz w:val="20"/>
          <w:szCs w:val="20"/>
          <w:lang w:val="en-US"/>
        </w:rPr>
        <w:t>TemporalType.DATE;</w:t>
      </w:r>
    </w:p>
    <w:p w:rsidR="00A237E5" w:rsidRPr="004A21B9" w:rsidRDefault="00A237E5" w:rsidP="007D21E0">
      <w:pPr>
        <w:numPr>
          <w:ilvl w:val="0"/>
          <w:numId w:val="16"/>
        </w:numPr>
        <w:ind w:left="1281" w:hanging="357"/>
        <w:rPr>
          <w:noProof/>
          <w:sz w:val="20"/>
          <w:szCs w:val="20"/>
          <w:lang w:val="en-US"/>
        </w:rPr>
      </w:pPr>
      <w:r w:rsidRPr="004A21B9">
        <w:rPr>
          <w:noProof/>
          <w:sz w:val="20"/>
          <w:szCs w:val="20"/>
          <w:lang w:val="en-US"/>
        </w:rPr>
        <w:t>TemporalType.TIME;</w:t>
      </w:r>
    </w:p>
    <w:p w:rsidR="00A237E5" w:rsidRPr="004A21B9" w:rsidRDefault="00A237E5" w:rsidP="007D21E0">
      <w:pPr>
        <w:numPr>
          <w:ilvl w:val="0"/>
          <w:numId w:val="16"/>
        </w:numPr>
        <w:ind w:left="1281" w:hanging="357"/>
        <w:rPr>
          <w:noProof/>
          <w:sz w:val="20"/>
          <w:szCs w:val="20"/>
          <w:lang w:val="en-US"/>
        </w:rPr>
      </w:pPr>
      <w:r w:rsidRPr="004A21B9">
        <w:rPr>
          <w:noProof/>
          <w:sz w:val="20"/>
          <w:szCs w:val="20"/>
          <w:lang w:val="en-US"/>
        </w:rPr>
        <w:t>TemporalType.TIMESTAMP.</w:t>
      </w:r>
    </w:p>
    <w:p w:rsidR="00A237E5" w:rsidRPr="000F7FED" w:rsidRDefault="00A237E5" w:rsidP="00EB6928">
      <w:pPr>
        <w:spacing w:before="120" w:after="240"/>
        <w:rPr>
          <w:noProof/>
        </w:rPr>
      </w:pPr>
      <w:r w:rsidRPr="000F7FED">
        <w:rPr>
          <w:noProof/>
        </w:rPr>
        <w:t xml:space="preserve">Классы из пакета </w:t>
      </w:r>
      <w:r w:rsidRPr="004A21B9">
        <w:rPr>
          <w:noProof/>
          <w:lang w:val="en-US"/>
        </w:rPr>
        <w:t>java</w:t>
      </w:r>
      <w:r w:rsidRPr="000F7FED">
        <w:rPr>
          <w:noProof/>
        </w:rPr>
        <w:t>.</w:t>
      </w:r>
      <w:r w:rsidRPr="004A21B9">
        <w:rPr>
          <w:noProof/>
          <w:lang w:val="en-US"/>
        </w:rPr>
        <w:t>time</w:t>
      </w:r>
      <w:r w:rsidRPr="000F7FED">
        <w:rPr>
          <w:noProof/>
        </w:rPr>
        <w:t xml:space="preserve"> (</w:t>
      </w:r>
      <w:r w:rsidRPr="004A21B9">
        <w:rPr>
          <w:noProof/>
          <w:lang w:val="en-US"/>
        </w:rPr>
        <w:t>Java</w:t>
      </w:r>
      <w:r w:rsidRPr="000F7FED">
        <w:rPr>
          <w:noProof/>
        </w:rPr>
        <w:t>8), которые моут быть использованы:</w:t>
      </w:r>
    </w:p>
    <w:p w:rsidR="00A237E5" w:rsidRPr="004A21B9" w:rsidRDefault="00A237E5" w:rsidP="007D21E0">
      <w:pPr>
        <w:numPr>
          <w:ilvl w:val="0"/>
          <w:numId w:val="17"/>
        </w:numPr>
        <w:spacing w:before="100" w:beforeAutospacing="1" w:after="100" w:afterAutospacing="1"/>
        <w:ind w:left="1276"/>
        <w:rPr>
          <w:noProof/>
          <w:lang w:val="en-US"/>
        </w:rPr>
      </w:pPr>
      <w:r w:rsidRPr="004A21B9">
        <w:rPr>
          <w:b/>
          <w:noProof/>
          <w:lang w:val="en-US"/>
        </w:rPr>
        <w:t>DATE</w:t>
      </w:r>
      <w:r w:rsidRPr="004A21B9">
        <w:rPr>
          <w:noProof/>
          <w:lang w:val="en-US"/>
        </w:rPr>
        <w:t xml:space="preserve">- </w:t>
      </w:r>
      <w:r w:rsidRPr="004A21B9">
        <w:rPr>
          <w:rStyle w:val="HTMLCode"/>
          <w:rFonts w:ascii="Times New Roman" w:hAnsi="Times New Roman"/>
          <w:noProof/>
          <w:szCs w:val="20"/>
          <w:lang w:val="en-US"/>
        </w:rPr>
        <w:t>java.time.LocalDate</w:t>
      </w:r>
      <w:r w:rsidRPr="004A21B9">
        <w:rPr>
          <w:noProof/>
          <w:lang w:val="en-US"/>
        </w:rPr>
        <w:t>.</w:t>
      </w:r>
    </w:p>
    <w:p w:rsidR="00A237E5" w:rsidRPr="004A21B9" w:rsidRDefault="00A237E5" w:rsidP="007D21E0">
      <w:pPr>
        <w:numPr>
          <w:ilvl w:val="0"/>
          <w:numId w:val="17"/>
        </w:numPr>
        <w:spacing w:before="100" w:beforeAutospacing="1" w:after="100" w:afterAutospacing="1"/>
        <w:ind w:left="1276"/>
        <w:rPr>
          <w:noProof/>
          <w:lang w:val="en-US"/>
        </w:rPr>
      </w:pPr>
      <w:r w:rsidRPr="004A21B9">
        <w:rPr>
          <w:b/>
          <w:noProof/>
          <w:lang w:val="en-US"/>
        </w:rPr>
        <w:t>TIME</w:t>
      </w:r>
      <w:r w:rsidRPr="004A21B9">
        <w:rPr>
          <w:noProof/>
          <w:lang w:val="en-US"/>
        </w:rPr>
        <w:t xml:space="preserve">- </w:t>
      </w:r>
      <w:r w:rsidRPr="004A21B9">
        <w:rPr>
          <w:noProof/>
          <w:sz w:val="20"/>
          <w:szCs w:val="20"/>
          <w:lang w:val="en-US"/>
        </w:rPr>
        <w:t>java.time.LocalTime</w:t>
      </w:r>
      <w:r w:rsidRPr="004A21B9">
        <w:rPr>
          <w:noProof/>
          <w:lang w:val="en-US"/>
        </w:rPr>
        <w:t xml:space="preserve">, </w:t>
      </w:r>
      <w:r w:rsidRPr="004A21B9">
        <w:rPr>
          <w:noProof/>
          <w:sz w:val="20"/>
          <w:szCs w:val="20"/>
          <w:lang w:val="en-US"/>
        </w:rPr>
        <w:t>java.time.OffsetTime.</w:t>
      </w:r>
    </w:p>
    <w:p w:rsidR="00A237E5" w:rsidRPr="004A21B9" w:rsidRDefault="00A237E5" w:rsidP="007D21E0">
      <w:pPr>
        <w:numPr>
          <w:ilvl w:val="0"/>
          <w:numId w:val="17"/>
        </w:numPr>
        <w:spacing w:before="100" w:beforeAutospacing="1" w:after="100" w:afterAutospacing="1"/>
        <w:ind w:left="1276"/>
        <w:rPr>
          <w:noProof/>
          <w:lang w:val="en-US"/>
        </w:rPr>
      </w:pPr>
      <w:r w:rsidRPr="004A21B9">
        <w:rPr>
          <w:b/>
          <w:noProof/>
          <w:lang w:val="en-US"/>
        </w:rPr>
        <w:t>TIMESTAMP</w:t>
      </w:r>
      <w:r w:rsidRPr="004A21B9">
        <w:rPr>
          <w:noProof/>
          <w:lang w:val="en-US"/>
        </w:rPr>
        <w:t xml:space="preserve">- </w:t>
      </w:r>
      <w:r w:rsidRPr="004A21B9">
        <w:rPr>
          <w:noProof/>
          <w:sz w:val="20"/>
          <w:szCs w:val="20"/>
          <w:lang w:val="en-US"/>
        </w:rPr>
        <w:t>java.time.Instant</w:t>
      </w:r>
      <w:r w:rsidRPr="004A21B9">
        <w:rPr>
          <w:noProof/>
          <w:lang w:val="en-US"/>
        </w:rPr>
        <w:t xml:space="preserve">, </w:t>
      </w:r>
      <w:r w:rsidRPr="004A21B9">
        <w:rPr>
          <w:noProof/>
          <w:sz w:val="20"/>
          <w:szCs w:val="20"/>
          <w:lang w:val="en-US"/>
        </w:rPr>
        <w:t>java.time.LocalDateTime</w:t>
      </w:r>
      <w:r w:rsidRPr="004A21B9">
        <w:rPr>
          <w:noProof/>
          <w:lang w:val="en-US"/>
        </w:rPr>
        <w:t xml:space="preserve">, </w:t>
      </w:r>
      <w:r w:rsidRPr="004A21B9">
        <w:rPr>
          <w:noProof/>
          <w:sz w:val="20"/>
          <w:szCs w:val="20"/>
          <w:lang w:val="en-US"/>
        </w:rPr>
        <w:t>java.time.OffsetDateTime</w:t>
      </w:r>
      <w:r w:rsidRPr="004A21B9">
        <w:rPr>
          <w:noProof/>
          <w:lang w:val="en-US"/>
        </w:rPr>
        <w:t xml:space="preserve"> and </w:t>
      </w:r>
      <w:r w:rsidRPr="004A21B9">
        <w:rPr>
          <w:noProof/>
          <w:sz w:val="20"/>
          <w:szCs w:val="20"/>
          <w:lang w:val="en-US"/>
        </w:rPr>
        <w:t>java.time.ZonedDateTime.</w:t>
      </w:r>
    </w:p>
    <w:p w:rsidR="00A237E5" w:rsidRPr="000F7FED" w:rsidRDefault="00A237E5" w:rsidP="00734EA4">
      <w:pPr>
        <w:spacing w:before="120" w:after="240"/>
        <w:rPr>
          <w:noProof/>
        </w:rPr>
      </w:pPr>
      <w:r w:rsidRPr="000F7FED">
        <w:rPr>
          <w:noProof/>
        </w:rPr>
        <w:t xml:space="preserve">Настройки временной зоны можно установить с помощью настроек, на уровне </w:t>
      </w:r>
      <w:r w:rsidRPr="004A21B9">
        <w:rPr>
          <w:noProof/>
          <w:lang w:val="en-US"/>
        </w:rPr>
        <w:t>session</w:t>
      </w:r>
      <w:r w:rsidRPr="000F7FED">
        <w:rPr>
          <w:noProof/>
        </w:rPr>
        <w:t xml:space="preserve"> или </w:t>
      </w:r>
      <w:r w:rsidRPr="004A21B9">
        <w:rPr>
          <w:noProof/>
          <w:lang w:val="en-US"/>
        </w:rPr>
        <w:t>SessionFactory</w:t>
      </w:r>
      <w:r w:rsidRPr="000F7FED">
        <w:rPr>
          <w:noProof/>
        </w:rPr>
        <w:t>.</w:t>
      </w:r>
    </w:p>
    <w:p w:rsidR="00A237E5" w:rsidRPr="004A21B9" w:rsidRDefault="00A237E5" w:rsidP="007D21E0">
      <w:pPr>
        <w:pStyle w:val="Heading1"/>
        <w:numPr>
          <w:ilvl w:val="1"/>
          <w:numId w:val="2"/>
        </w:numPr>
        <w:jc w:val="center"/>
        <w:rPr>
          <w:noProof/>
          <w:sz w:val="36"/>
          <w:szCs w:val="36"/>
          <w:lang w:val="en-US"/>
        </w:rPr>
      </w:pPr>
      <w:bookmarkStart w:id="10" w:name="_Toc63930709"/>
      <w:r w:rsidRPr="004A21B9">
        <w:rPr>
          <w:noProof/>
          <w:sz w:val="36"/>
          <w:szCs w:val="36"/>
          <w:lang w:val="en-US"/>
        </w:rPr>
        <w:t>VALUE TYPES (EMBEDDABLE)</w:t>
      </w:r>
      <w:bookmarkEnd w:id="10"/>
    </w:p>
    <w:p w:rsidR="00A237E5" w:rsidRPr="000F7FED" w:rsidRDefault="00A237E5" w:rsidP="00734EA4">
      <w:pPr>
        <w:spacing w:before="120" w:after="240"/>
        <w:rPr>
          <w:noProof/>
        </w:rPr>
      </w:pPr>
      <w:r w:rsidRPr="004A21B9">
        <w:rPr>
          <w:noProof/>
          <w:lang w:val="en-US"/>
        </w:rPr>
        <w:t>Embeddabletypes</w:t>
      </w:r>
      <w:r w:rsidRPr="000F7FED">
        <w:rPr>
          <w:noProof/>
        </w:rPr>
        <w:t xml:space="preserve"> или </w:t>
      </w:r>
      <w:r w:rsidRPr="004A21B9">
        <w:rPr>
          <w:noProof/>
          <w:lang w:val="en-US"/>
        </w:rPr>
        <w:t>components</w:t>
      </w:r>
      <w:r w:rsidRPr="000F7FED">
        <w:rPr>
          <w:noProof/>
        </w:rPr>
        <w:t xml:space="preserve">поддерживаютконцепциюсоставныхзначений. В </w:t>
      </w:r>
      <w:r w:rsidRPr="004A21B9">
        <w:rPr>
          <w:noProof/>
          <w:lang w:val="en-US"/>
        </w:rPr>
        <w:t>java</w:t>
      </w:r>
      <w:r w:rsidRPr="000F7FED">
        <w:rPr>
          <w:noProof/>
        </w:rPr>
        <w:t>модели классов может быть класс, который кроме обычных полей может состоять из других классов (</w:t>
      </w:r>
      <w:r w:rsidRPr="004A21B9">
        <w:rPr>
          <w:noProof/>
          <w:lang w:val="en-US"/>
        </w:rPr>
        <w:t>embeddable</w:t>
      </w:r>
      <w:r w:rsidRPr="000F7FED">
        <w:rPr>
          <w:noProof/>
        </w:rPr>
        <w:t xml:space="preserve">). Эти </w:t>
      </w:r>
      <w:r w:rsidRPr="004A21B9">
        <w:rPr>
          <w:noProof/>
          <w:lang w:val="en-US"/>
        </w:rPr>
        <w:t>embeddable</w:t>
      </w:r>
      <w:r w:rsidRPr="000F7FED">
        <w:rPr>
          <w:noProof/>
        </w:rPr>
        <w:t xml:space="preserve"> классы мапятся в ту же таблицу, что и основной класс.</w:t>
      </w:r>
    </w:p>
    <w:p w:rsidR="00A237E5" w:rsidRPr="004A21B9" w:rsidRDefault="00A237E5" w:rsidP="00FF4066">
      <w:pPr>
        <w:ind w:firstLine="0"/>
        <w:rPr>
          <w:noProof/>
          <w:lang w:val="en-US"/>
        </w:rPr>
      </w:pPr>
      <w:r w:rsidRPr="004A21B9">
        <w:rPr>
          <w:noProof/>
          <w:lang w:val="en-US"/>
        </w:rPr>
        <w:t xml:space="preserve">JPA defines two terms for working with an embeddable type: </w:t>
      </w:r>
      <w:r w:rsidRPr="004A21B9">
        <w:rPr>
          <w:noProof/>
          <w:sz w:val="20"/>
          <w:szCs w:val="20"/>
          <w:lang w:val="en-US"/>
        </w:rPr>
        <w:t>@Embeddable</w:t>
      </w:r>
      <w:r w:rsidRPr="004A21B9">
        <w:rPr>
          <w:noProof/>
          <w:lang w:val="en-US"/>
        </w:rPr>
        <w:t xml:space="preserve"> and </w:t>
      </w:r>
      <w:r w:rsidRPr="004A21B9">
        <w:rPr>
          <w:noProof/>
          <w:sz w:val="20"/>
          <w:szCs w:val="20"/>
          <w:lang w:val="en-US"/>
        </w:rPr>
        <w:t>@Embedded</w:t>
      </w:r>
      <w:r w:rsidRPr="004A21B9">
        <w:rPr>
          <w:noProof/>
          <w:lang w:val="en-US"/>
        </w:rPr>
        <w:t>.</w:t>
      </w:r>
    </w:p>
    <w:p w:rsidR="00A237E5" w:rsidRPr="004A21B9" w:rsidRDefault="00A237E5" w:rsidP="007D21E0">
      <w:pPr>
        <w:numPr>
          <w:ilvl w:val="0"/>
          <w:numId w:val="23"/>
        </w:numPr>
        <w:rPr>
          <w:noProof/>
          <w:lang w:val="en-US"/>
        </w:rPr>
      </w:pPr>
      <w:r w:rsidRPr="004A21B9">
        <w:rPr>
          <w:noProof/>
          <w:sz w:val="20"/>
          <w:szCs w:val="20"/>
          <w:lang w:val="en-US"/>
        </w:rPr>
        <w:lastRenderedPageBreak/>
        <w:t>@Embeddable</w:t>
      </w:r>
      <w:r w:rsidRPr="004A21B9">
        <w:rPr>
          <w:noProof/>
          <w:lang w:val="en-US"/>
        </w:rPr>
        <w:t xml:space="preserve"> is used to describe the mapping type itself (e.g. </w:t>
      </w:r>
      <w:r w:rsidRPr="004A21B9">
        <w:rPr>
          <w:noProof/>
          <w:sz w:val="20"/>
          <w:szCs w:val="20"/>
          <w:lang w:val="en-US"/>
        </w:rPr>
        <w:t>Publisher</w:t>
      </w:r>
      <w:r w:rsidRPr="004A21B9">
        <w:rPr>
          <w:noProof/>
          <w:lang w:val="en-US"/>
        </w:rPr>
        <w:t>).</w:t>
      </w:r>
    </w:p>
    <w:p w:rsidR="00A237E5" w:rsidRPr="004A21B9" w:rsidRDefault="00A237E5" w:rsidP="007D21E0">
      <w:pPr>
        <w:numPr>
          <w:ilvl w:val="0"/>
          <w:numId w:val="23"/>
        </w:numPr>
        <w:rPr>
          <w:noProof/>
          <w:lang w:val="en-US"/>
        </w:rPr>
      </w:pPr>
      <w:r w:rsidRPr="004A21B9">
        <w:rPr>
          <w:noProof/>
          <w:sz w:val="20"/>
          <w:szCs w:val="20"/>
          <w:lang w:val="en-US"/>
        </w:rPr>
        <w:t>@Embedded</w:t>
      </w:r>
      <w:r w:rsidRPr="004A21B9">
        <w:rPr>
          <w:noProof/>
          <w:lang w:val="en-US"/>
        </w:rPr>
        <w:t xml:space="preserve"> is for referencing a given embeddable type (e.g. </w:t>
      </w:r>
      <w:r w:rsidRPr="004A21B9">
        <w:rPr>
          <w:noProof/>
          <w:sz w:val="20"/>
          <w:szCs w:val="20"/>
          <w:lang w:val="en-US"/>
        </w:rPr>
        <w:t>book#publisher</w:t>
      </w:r>
      <w:r w:rsidRPr="004A21B9">
        <w:rPr>
          <w:noProof/>
          <w:lang w:val="en-US"/>
        </w:rPr>
        <w:t>).</w:t>
      </w:r>
    </w:p>
    <w:p w:rsidR="00A237E5" w:rsidRPr="004A21B9" w:rsidRDefault="00A237E5" w:rsidP="004E0F66">
      <w:pPr>
        <w:ind w:left="720" w:firstLine="0"/>
        <w:rPr>
          <w:noProof/>
          <w:lang w:val="en-US"/>
        </w:rPr>
      </w:pPr>
    </w:p>
    <w:p w:rsidR="00A237E5" w:rsidRPr="000F7FED" w:rsidRDefault="00A237E5" w:rsidP="00FF4066">
      <w:pPr>
        <w:spacing w:after="240"/>
        <w:rPr>
          <w:noProof/>
        </w:rPr>
      </w:pPr>
      <w:r w:rsidRPr="000F7FED">
        <w:rPr>
          <w:noProof/>
        </w:rPr>
        <w:t xml:space="preserve">Использование нескольких </w:t>
      </w:r>
      <w:r w:rsidRPr="004A21B9">
        <w:rPr>
          <w:noProof/>
          <w:lang w:val="en-US"/>
        </w:rPr>
        <w:t>embeddable</w:t>
      </w:r>
      <w:r w:rsidRPr="000F7FED">
        <w:rPr>
          <w:noProof/>
        </w:rPr>
        <w:t xml:space="preserve"> классов одного и того же типа в классе допустимо, но в этом случае необходимо разрешить конфликты имен.</w:t>
      </w:r>
    </w:p>
    <w:p w:rsidR="00A237E5" w:rsidRPr="004A21B9" w:rsidRDefault="00A237E5" w:rsidP="00734EA4">
      <w:pPr>
        <w:spacing w:before="120" w:after="240"/>
        <w:rPr>
          <w:noProof/>
          <w:lang w:val="en-US"/>
        </w:rPr>
      </w:pPr>
      <w:r w:rsidRPr="004A21B9">
        <w:rPr>
          <w:noProof/>
          <w:lang w:val="en-US"/>
        </w:rPr>
        <w:t>Это можно сделать:</w:t>
      </w:r>
    </w:p>
    <w:p w:rsidR="00A237E5" w:rsidRPr="004A21B9" w:rsidRDefault="00A237E5" w:rsidP="007D21E0">
      <w:pPr>
        <w:numPr>
          <w:ilvl w:val="0"/>
          <w:numId w:val="22"/>
        </w:numPr>
        <w:spacing w:before="120" w:after="240"/>
        <w:rPr>
          <w:noProof/>
          <w:lang w:val="en-US"/>
        </w:rPr>
      </w:pPr>
      <w:r w:rsidRPr="004A21B9">
        <w:rPr>
          <w:noProof/>
          <w:lang w:val="en-US"/>
        </w:rPr>
        <w:t xml:space="preserve">(Явно) использую аннотации </w:t>
      </w:r>
      <w:hyperlink r:id="rId11" w:history="1">
        <w:r w:rsidRPr="004A21B9">
          <w:rPr>
            <w:rStyle w:val="HTMLCode"/>
            <w:rFonts w:ascii="Times New Roman" w:hAnsi="Times New Roman"/>
            <w:noProof/>
            <w:color w:val="0000FF"/>
            <w:szCs w:val="20"/>
            <w:u w:val="single"/>
            <w:lang w:val="en-US"/>
          </w:rPr>
          <w:t>@AttributeOverride</w:t>
        </w:r>
      </w:hyperlink>
      <w:r w:rsidRPr="004A21B9">
        <w:rPr>
          <w:noProof/>
          <w:lang w:val="en-US"/>
        </w:rPr>
        <w:t>and</w:t>
      </w:r>
      <w:hyperlink r:id="rId12" w:history="1">
        <w:r w:rsidRPr="004A21B9">
          <w:rPr>
            <w:rStyle w:val="HTMLCode"/>
            <w:rFonts w:ascii="Times New Roman" w:hAnsi="Times New Roman"/>
            <w:noProof/>
            <w:color w:val="0000FF"/>
            <w:szCs w:val="20"/>
            <w:u w:val="single"/>
            <w:lang w:val="en-US"/>
          </w:rPr>
          <w:t>@AssociationOverride</w:t>
        </w:r>
      </w:hyperlink>
    </w:p>
    <w:p w:rsidR="00A237E5" w:rsidRPr="004A21B9" w:rsidRDefault="00A237E5" w:rsidP="007D21E0">
      <w:pPr>
        <w:numPr>
          <w:ilvl w:val="0"/>
          <w:numId w:val="22"/>
        </w:numPr>
        <w:spacing w:before="120" w:after="240"/>
        <w:rPr>
          <w:noProof/>
          <w:lang w:val="en-US"/>
        </w:rPr>
      </w:pPr>
      <w:r w:rsidRPr="004A21B9">
        <w:rPr>
          <w:noProof/>
          <w:lang w:val="en-US"/>
        </w:rPr>
        <w:t xml:space="preserve">(Неявно) Использовать ImplicitNamingStrategy со значением </w:t>
      </w:r>
      <w:r w:rsidRPr="004A21B9">
        <w:rPr>
          <w:i/>
          <w:iCs/>
          <w:noProof/>
          <w:color w:val="2A00FF"/>
          <w:sz w:val="20"/>
          <w:szCs w:val="20"/>
          <w:shd w:val="clear" w:color="auto" w:fill="E8F2FE"/>
          <w:lang w:val="en-US"/>
        </w:rPr>
        <w:t xml:space="preserve">component-path. </w:t>
      </w:r>
      <w:r w:rsidRPr="004A21B9">
        <w:rPr>
          <w:noProof/>
          <w:lang w:val="en-US"/>
        </w:rPr>
        <w:t>(ImplicitNamingStrategy не поддерживается спецификацией JPA).</w:t>
      </w:r>
    </w:p>
    <w:p w:rsidR="00A237E5" w:rsidRPr="004A21B9" w:rsidRDefault="00A237E5" w:rsidP="007D21E0">
      <w:pPr>
        <w:pStyle w:val="Heading1"/>
        <w:numPr>
          <w:ilvl w:val="0"/>
          <w:numId w:val="12"/>
        </w:numPr>
        <w:jc w:val="center"/>
        <w:rPr>
          <w:noProof/>
          <w:sz w:val="36"/>
          <w:szCs w:val="36"/>
          <w:lang w:val="en-US"/>
        </w:rPr>
      </w:pPr>
      <w:bookmarkStart w:id="11" w:name="_Toc63930710"/>
      <w:r w:rsidRPr="004A21B9">
        <w:rPr>
          <w:noProof/>
          <w:sz w:val="36"/>
          <w:szCs w:val="36"/>
          <w:lang w:val="en-US"/>
        </w:rPr>
        <w:t>ENTITY TYPES</w:t>
      </w:r>
      <w:bookmarkEnd w:id="11"/>
    </w:p>
    <w:p w:rsidR="00A237E5" w:rsidRPr="000F7FED" w:rsidRDefault="00A237E5" w:rsidP="00ED6CFE">
      <w:pPr>
        <w:spacing w:after="240"/>
        <w:rPr>
          <w:noProof/>
        </w:rPr>
      </w:pPr>
      <w:r w:rsidRPr="000F7FED">
        <w:rPr>
          <w:noProof/>
        </w:rPr>
        <w:t xml:space="preserve">Требования </w:t>
      </w:r>
      <w:r w:rsidRPr="004A21B9">
        <w:rPr>
          <w:noProof/>
          <w:lang w:val="en-US"/>
        </w:rPr>
        <w:t>JPA</w:t>
      </w:r>
      <w:r w:rsidRPr="000F7FED">
        <w:rPr>
          <w:noProof/>
        </w:rPr>
        <w:t xml:space="preserve">-спецификации к </w:t>
      </w:r>
      <w:r w:rsidRPr="004A21B9">
        <w:rPr>
          <w:noProof/>
          <w:lang w:val="en-US"/>
        </w:rPr>
        <w:t>entityclass</w:t>
      </w:r>
      <w:r w:rsidRPr="000F7FED">
        <w:rPr>
          <w:noProof/>
        </w:rPr>
        <w:t>:</w:t>
      </w:r>
    </w:p>
    <w:p w:rsidR="00A237E5" w:rsidRPr="000F7FED" w:rsidRDefault="00A237E5" w:rsidP="007D21E0">
      <w:pPr>
        <w:numPr>
          <w:ilvl w:val="0"/>
          <w:numId w:val="24"/>
        </w:numPr>
        <w:rPr>
          <w:noProof/>
        </w:rPr>
      </w:pPr>
      <w:r w:rsidRPr="000F7FED">
        <w:rPr>
          <w:noProof/>
        </w:rPr>
        <w:t>Класс должен быть обозначен аннотацией @</w:t>
      </w:r>
      <w:r w:rsidRPr="004A21B9">
        <w:rPr>
          <w:noProof/>
          <w:lang w:val="en-US"/>
        </w:rPr>
        <w:t>javax</w:t>
      </w:r>
      <w:r w:rsidRPr="000F7FED">
        <w:rPr>
          <w:noProof/>
        </w:rPr>
        <w:t>.</w:t>
      </w:r>
      <w:r w:rsidRPr="004A21B9">
        <w:rPr>
          <w:noProof/>
          <w:lang w:val="en-US"/>
        </w:rPr>
        <w:t>persistnce</w:t>
      </w:r>
      <w:r w:rsidRPr="000F7FED">
        <w:rPr>
          <w:noProof/>
        </w:rPr>
        <w:t>.</w:t>
      </w:r>
      <w:r w:rsidRPr="004A21B9">
        <w:rPr>
          <w:noProof/>
          <w:lang w:val="en-US"/>
        </w:rPr>
        <w:t>Entity</w:t>
      </w:r>
      <w:r w:rsidRPr="000F7FED">
        <w:rPr>
          <w:noProof/>
        </w:rPr>
        <w:t xml:space="preserve"> или описан в </w:t>
      </w:r>
      <w:r w:rsidRPr="004A21B9">
        <w:rPr>
          <w:noProof/>
          <w:lang w:val="en-US"/>
        </w:rPr>
        <w:t>xml</w:t>
      </w:r>
      <w:r w:rsidRPr="000F7FED">
        <w:rPr>
          <w:noProof/>
        </w:rPr>
        <w:t>-файле.</w:t>
      </w:r>
    </w:p>
    <w:p w:rsidR="00A237E5" w:rsidRPr="004A21B9" w:rsidRDefault="00A237E5" w:rsidP="007D21E0">
      <w:pPr>
        <w:numPr>
          <w:ilvl w:val="0"/>
          <w:numId w:val="24"/>
        </w:numPr>
        <w:rPr>
          <w:noProof/>
          <w:lang w:val="en-US"/>
        </w:rPr>
      </w:pPr>
      <w:r w:rsidRPr="000F7FED">
        <w:rPr>
          <w:noProof/>
        </w:rPr>
        <w:t xml:space="preserve">Класс должен иметь </w:t>
      </w:r>
      <w:r w:rsidRPr="004A21B9">
        <w:rPr>
          <w:noProof/>
          <w:lang w:val="en-US"/>
        </w:rPr>
        <w:t>public</w:t>
      </w:r>
      <w:r w:rsidRPr="000F7FED">
        <w:rPr>
          <w:noProof/>
        </w:rPr>
        <w:t xml:space="preserve"> или </w:t>
      </w:r>
      <w:r w:rsidRPr="004A21B9">
        <w:rPr>
          <w:noProof/>
          <w:lang w:val="en-US"/>
        </w:rPr>
        <w:t>protectedno</w:t>
      </w:r>
      <w:r w:rsidRPr="000F7FED">
        <w:rPr>
          <w:noProof/>
        </w:rPr>
        <w:t>-</w:t>
      </w:r>
      <w:r w:rsidRPr="004A21B9">
        <w:rPr>
          <w:noProof/>
          <w:lang w:val="en-US"/>
        </w:rPr>
        <w:t>argument</w:t>
      </w:r>
      <w:r w:rsidRPr="000F7FED">
        <w:rPr>
          <w:noProof/>
        </w:rPr>
        <w:t xml:space="preserve"> конструктор. </w:t>
      </w:r>
      <w:r w:rsidRPr="004A21B9">
        <w:rPr>
          <w:noProof/>
          <w:lang w:val="en-US"/>
        </w:rPr>
        <w:t>Дополнительные конструкторы разрешены.</w:t>
      </w:r>
    </w:p>
    <w:p w:rsidR="00A237E5" w:rsidRPr="000F7FED" w:rsidRDefault="00A237E5" w:rsidP="007D21E0">
      <w:pPr>
        <w:numPr>
          <w:ilvl w:val="0"/>
          <w:numId w:val="24"/>
        </w:numPr>
        <w:rPr>
          <w:noProof/>
        </w:rPr>
      </w:pPr>
      <w:r w:rsidRPr="000F7FED">
        <w:rPr>
          <w:noProof/>
        </w:rPr>
        <w:t xml:space="preserve">Класс должен быть </w:t>
      </w:r>
      <w:r w:rsidRPr="004A21B9">
        <w:rPr>
          <w:noProof/>
          <w:lang w:val="en-US"/>
        </w:rPr>
        <w:t>top</w:t>
      </w:r>
      <w:r w:rsidRPr="000F7FED">
        <w:rPr>
          <w:noProof/>
        </w:rPr>
        <w:t>-</w:t>
      </w:r>
      <w:r w:rsidRPr="004A21B9">
        <w:rPr>
          <w:noProof/>
          <w:lang w:val="en-US"/>
        </w:rPr>
        <w:t>levelclass</w:t>
      </w:r>
      <w:r w:rsidRPr="000F7FED">
        <w:rPr>
          <w:noProof/>
        </w:rPr>
        <w:t>.</w:t>
      </w:r>
    </w:p>
    <w:p w:rsidR="00A237E5" w:rsidRPr="000F7FED" w:rsidRDefault="00A237E5" w:rsidP="007D21E0">
      <w:pPr>
        <w:numPr>
          <w:ilvl w:val="0"/>
          <w:numId w:val="24"/>
        </w:numPr>
        <w:rPr>
          <w:noProof/>
        </w:rPr>
      </w:pPr>
      <w:r w:rsidRPr="000F7FED">
        <w:rPr>
          <w:noProof/>
        </w:rPr>
        <w:t xml:space="preserve">Интерфейс или </w:t>
      </w:r>
      <w:r w:rsidRPr="004A21B9">
        <w:rPr>
          <w:noProof/>
          <w:lang w:val="en-US"/>
        </w:rPr>
        <w:t>enum</w:t>
      </w:r>
      <w:r w:rsidRPr="000F7FED">
        <w:rPr>
          <w:noProof/>
        </w:rPr>
        <w:t xml:space="preserve"> не может быть </w:t>
      </w:r>
      <w:r w:rsidRPr="004A21B9">
        <w:rPr>
          <w:noProof/>
          <w:lang w:val="en-US"/>
        </w:rPr>
        <w:t>entity</w:t>
      </w:r>
      <w:r w:rsidRPr="000F7FED">
        <w:rPr>
          <w:noProof/>
        </w:rPr>
        <w:t xml:space="preserve"> классом.</w:t>
      </w:r>
    </w:p>
    <w:p w:rsidR="00A237E5" w:rsidRPr="004A21B9" w:rsidRDefault="00A237E5" w:rsidP="007D21E0">
      <w:pPr>
        <w:numPr>
          <w:ilvl w:val="0"/>
          <w:numId w:val="24"/>
        </w:numPr>
        <w:rPr>
          <w:noProof/>
          <w:lang w:val="en-US"/>
        </w:rPr>
      </w:pPr>
      <w:r w:rsidRPr="000F7FED">
        <w:rPr>
          <w:noProof/>
        </w:rPr>
        <w:t xml:space="preserve">Класс не должен быть </w:t>
      </w:r>
      <w:r w:rsidRPr="004A21B9">
        <w:rPr>
          <w:noProof/>
          <w:lang w:val="en-US"/>
        </w:rPr>
        <w:t>final</w:t>
      </w:r>
      <w:r w:rsidRPr="000F7FED">
        <w:rPr>
          <w:noProof/>
        </w:rPr>
        <w:t xml:space="preserve">. </w:t>
      </w:r>
      <w:r w:rsidRPr="004A21B9">
        <w:rPr>
          <w:noProof/>
          <w:lang w:val="en-US"/>
        </w:rPr>
        <w:t>Класс не должен иметь final methods или persistent instance variables.</w:t>
      </w:r>
    </w:p>
    <w:p w:rsidR="00A237E5" w:rsidRPr="004A21B9" w:rsidRDefault="00A237E5" w:rsidP="007D21E0">
      <w:pPr>
        <w:numPr>
          <w:ilvl w:val="0"/>
          <w:numId w:val="24"/>
        </w:numPr>
        <w:rPr>
          <w:noProof/>
          <w:lang w:val="en-US"/>
        </w:rPr>
      </w:pPr>
      <w:r w:rsidRPr="004A21B9">
        <w:rPr>
          <w:noProof/>
          <w:lang w:val="en-US"/>
        </w:rPr>
        <w:t xml:space="preserve">If an entity instance is to be used remotely as a detached object, the entity class must implement the </w:t>
      </w:r>
      <w:r w:rsidRPr="004A21B9">
        <w:rPr>
          <w:rStyle w:val="HTMLCode"/>
          <w:rFonts w:ascii="Times New Roman" w:hAnsi="Times New Roman"/>
          <w:noProof/>
          <w:szCs w:val="20"/>
          <w:lang w:val="en-US"/>
        </w:rPr>
        <w:t>Serializable</w:t>
      </w:r>
      <w:r w:rsidRPr="004A21B9">
        <w:rPr>
          <w:noProof/>
          <w:lang w:val="en-US"/>
        </w:rPr>
        <w:t xml:space="preserve"> interface.</w:t>
      </w:r>
    </w:p>
    <w:p w:rsidR="00A237E5" w:rsidRPr="004A21B9" w:rsidRDefault="00A237E5" w:rsidP="007D21E0">
      <w:pPr>
        <w:numPr>
          <w:ilvl w:val="0"/>
          <w:numId w:val="24"/>
        </w:numPr>
        <w:rPr>
          <w:noProof/>
          <w:lang w:val="en-US"/>
        </w:rPr>
      </w:pPr>
      <w:r w:rsidRPr="004A21B9">
        <w:rPr>
          <w:noProof/>
          <w:lang w:val="en-US"/>
        </w:rPr>
        <w:t>Both abstract and concrete classes can be entities. Entities may extend non-entity classes as well as entity classes, and non-entity classes may extend entity classes.</w:t>
      </w:r>
    </w:p>
    <w:p w:rsidR="00A237E5" w:rsidRPr="004A21B9" w:rsidRDefault="00A237E5" w:rsidP="007D21E0">
      <w:pPr>
        <w:numPr>
          <w:ilvl w:val="0"/>
          <w:numId w:val="24"/>
        </w:numPr>
        <w:rPr>
          <w:noProof/>
          <w:lang w:val="en-US"/>
        </w:rPr>
      </w:pPr>
      <w:r w:rsidRPr="004A21B9">
        <w:rPr>
          <w:noProof/>
          <w:lang w:val="en-US"/>
        </w:rPr>
        <w:t>The persistent state of an entity is represented by instance variables, which may correspond to JavaBean-style properties. An instance variable must be directly accessed only from within the methods of the entity by the entity instance itself. The state of the entity is available to clients only through the entity’s accessor methods (getter/setter methods) or other business methods.</w:t>
      </w:r>
    </w:p>
    <w:p w:rsidR="00A237E5" w:rsidRPr="004A21B9" w:rsidRDefault="00A237E5" w:rsidP="00002D2B">
      <w:pPr>
        <w:rPr>
          <w:noProof/>
          <w:lang w:val="en-US"/>
        </w:rPr>
      </w:pPr>
    </w:p>
    <w:p w:rsidR="00A237E5" w:rsidRPr="000F7FED" w:rsidRDefault="00A237E5" w:rsidP="00002D2B">
      <w:pPr>
        <w:rPr>
          <w:noProof/>
        </w:rPr>
      </w:pPr>
      <w:r w:rsidRPr="000F7FED">
        <w:rPr>
          <w:noProof/>
        </w:rPr>
        <w:t xml:space="preserve">Однако, </w:t>
      </w:r>
      <w:r w:rsidRPr="004A21B9">
        <w:rPr>
          <w:noProof/>
          <w:lang w:val="en-US"/>
        </w:rPr>
        <w:t>Hibernate</w:t>
      </w:r>
      <w:r w:rsidRPr="000F7FED">
        <w:rPr>
          <w:noProof/>
        </w:rPr>
        <w:t xml:space="preserve">не требует  жестко следовать спецификации </w:t>
      </w:r>
      <w:r w:rsidRPr="004A21B9">
        <w:rPr>
          <w:noProof/>
          <w:lang w:val="en-US"/>
        </w:rPr>
        <w:t>JPA</w:t>
      </w:r>
      <w:r w:rsidRPr="000F7FED">
        <w:rPr>
          <w:noProof/>
        </w:rPr>
        <w:t>:</w:t>
      </w:r>
    </w:p>
    <w:p w:rsidR="00A237E5" w:rsidRPr="000F7FED" w:rsidRDefault="00A237E5" w:rsidP="007D21E0">
      <w:pPr>
        <w:numPr>
          <w:ilvl w:val="0"/>
          <w:numId w:val="25"/>
        </w:numPr>
        <w:spacing w:before="100" w:beforeAutospacing="1" w:after="100" w:afterAutospacing="1"/>
        <w:rPr>
          <w:noProof/>
        </w:rPr>
      </w:pPr>
      <w:r w:rsidRPr="004A21B9">
        <w:rPr>
          <w:noProof/>
          <w:lang w:val="en-US"/>
        </w:rPr>
        <w:t>Entity</w:t>
      </w:r>
      <w:r w:rsidRPr="000F7FED">
        <w:rPr>
          <w:noProof/>
        </w:rPr>
        <w:t>классможетиметь</w:t>
      </w:r>
      <w:r w:rsidRPr="004A21B9">
        <w:rPr>
          <w:noProof/>
          <w:lang w:val="en-US"/>
        </w:rPr>
        <w:t>no</w:t>
      </w:r>
      <w:r w:rsidRPr="000F7FED">
        <w:rPr>
          <w:noProof/>
        </w:rPr>
        <w:t>-</w:t>
      </w:r>
      <w:r w:rsidRPr="004A21B9">
        <w:rPr>
          <w:noProof/>
          <w:lang w:val="en-US"/>
        </w:rPr>
        <w:t>argumentconstructor</w:t>
      </w:r>
      <w:r w:rsidRPr="000F7FED">
        <w:rPr>
          <w:noProof/>
        </w:rPr>
        <w:t>, которыйможетиметь</w:t>
      </w:r>
      <w:r w:rsidRPr="004A21B9">
        <w:rPr>
          <w:noProof/>
          <w:lang w:val="en-US"/>
        </w:rPr>
        <w:t>public</w:t>
      </w:r>
      <w:r w:rsidRPr="000F7FED">
        <w:rPr>
          <w:noProof/>
        </w:rPr>
        <w:t xml:space="preserve">, </w:t>
      </w:r>
      <w:r w:rsidRPr="004A21B9">
        <w:rPr>
          <w:noProof/>
          <w:lang w:val="en-US"/>
        </w:rPr>
        <w:t>protected</w:t>
      </w:r>
      <w:r w:rsidRPr="000F7FED">
        <w:rPr>
          <w:noProof/>
        </w:rPr>
        <w:t>или</w:t>
      </w:r>
      <w:r w:rsidRPr="004A21B9">
        <w:rPr>
          <w:noProof/>
          <w:lang w:val="en-US"/>
        </w:rPr>
        <w:t>package</w:t>
      </w:r>
      <w:r w:rsidRPr="000F7FED">
        <w:rPr>
          <w:noProof/>
        </w:rPr>
        <w:t>видимость. Допускаются дополнительные конструкторы.</w:t>
      </w:r>
    </w:p>
    <w:p w:rsidR="00A237E5" w:rsidRPr="000F7FED" w:rsidRDefault="00A237E5" w:rsidP="007D21E0">
      <w:pPr>
        <w:numPr>
          <w:ilvl w:val="0"/>
          <w:numId w:val="25"/>
        </w:numPr>
        <w:spacing w:before="100" w:beforeAutospacing="1" w:after="100" w:afterAutospacing="1"/>
        <w:rPr>
          <w:noProof/>
        </w:rPr>
      </w:pPr>
      <w:r w:rsidRPr="004A21B9">
        <w:rPr>
          <w:noProof/>
          <w:lang w:val="en-US"/>
        </w:rPr>
        <w:t>Entity</w:t>
      </w:r>
      <w:r w:rsidRPr="000F7FED">
        <w:rPr>
          <w:noProof/>
        </w:rPr>
        <w:t>класс не обязательно должен быть</w:t>
      </w:r>
      <w:r w:rsidRPr="004A21B9">
        <w:rPr>
          <w:noProof/>
          <w:lang w:val="en-US"/>
        </w:rPr>
        <w:t>top</w:t>
      </w:r>
      <w:r w:rsidRPr="000F7FED">
        <w:rPr>
          <w:noProof/>
        </w:rPr>
        <w:t>-</w:t>
      </w:r>
      <w:r w:rsidRPr="004A21B9">
        <w:rPr>
          <w:noProof/>
          <w:lang w:val="en-US"/>
        </w:rPr>
        <w:t>level</w:t>
      </w:r>
      <w:r w:rsidRPr="000F7FED">
        <w:rPr>
          <w:noProof/>
        </w:rPr>
        <w:t>класс.</w:t>
      </w:r>
    </w:p>
    <w:p w:rsidR="00A237E5" w:rsidRPr="004A21B9" w:rsidRDefault="00A237E5" w:rsidP="007D21E0">
      <w:pPr>
        <w:numPr>
          <w:ilvl w:val="0"/>
          <w:numId w:val="25"/>
        </w:numPr>
        <w:spacing w:before="100" w:beforeAutospacing="1" w:after="100" w:afterAutospacing="1"/>
        <w:rPr>
          <w:noProof/>
          <w:lang w:val="en-US"/>
        </w:rPr>
      </w:pPr>
      <w:r w:rsidRPr="004A21B9">
        <w:rPr>
          <w:noProof/>
          <w:lang w:val="en-US"/>
        </w:rPr>
        <w:t>Технически, Hibernate может persist final классыиликлассысfinal persistent state accessor (getter/setter) методами. However, it is generally not a good idea as doing so will stop Hibernate from being able to generate proxies for lazy-loading the entity.</w:t>
      </w:r>
    </w:p>
    <w:p w:rsidR="00A237E5" w:rsidRPr="004A21B9" w:rsidRDefault="00A237E5" w:rsidP="007D21E0">
      <w:pPr>
        <w:numPr>
          <w:ilvl w:val="0"/>
          <w:numId w:val="25"/>
        </w:numPr>
        <w:spacing w:before="100" w:beforeAutospacing="1" w:after="100" w:afterAutospacing="1"/>
        <w:rPr>
          <w:noProof/>
          <w:lang w:val="en-US"/>
        </w:rPr>
      </w:pPr>
      <w:r w:rsidRPr="004A21B9">
        <w:rPr>
          <w:noProof/>
          <w:lang w:val="en-US"/>
        </w:rPr>
        <w:t>Hibernate does not restrict the application developer from exposing instance variables and reference them from outside the entity class itself. The validity of such a paradigm, however, is debatable at best.</w:t>
      </w:r>
    </w:p>
    <w:p w:rsidR="00A237E5" w:rsidRPr="004A21B9" w:rsidRDefault="00A237E5" w:rsidP="00060718">
      <w:pPr>
        <w:rPr>
          <w:noProof/>
          <w:lang w:val="en-US"/>
        </w:rPr>
      </w:pPr>
      <w:r w:rsidRPr="004A21B9">
        <w:rPr>
          <w:noProof/>
          <w:lang w:val="en-US"/>
        </w:rPr>
        <w:t xml:space="preserve">The main piece in mapping the entity is the </w:t>
      </w:r>
      <w:r w:rsidRPr="004A21B9">
        <w:rPr>
          <w:rStyle w:val="HTMLCode"/>
          <w:rFonts w:ascii="Times New Roman" w:hAnsi="Times New Roman"/>
          <w:noProof/>
          <w:szCs w:val="20"/>
          <w:lang w:val="en-US"/>
        </w:rPr>
        <w:t>javax.persistence.Entity</w:t>
      </w:r>
      <w:r w:rsidRPr="004A21B9">
        <w:rPr>
          <w:noProof/>
          <w:lang w:val="en-US"/>
        </w:rPr>
        <w:t xml:space="preserve"> annotation. </w:t>
      </w:r>
      <w:r w:rsidRPr="000F7FED">
        <w:rPr>
          <w:noProof/>
        </w:rPr>
        <w:t>Аннотация</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Entity</w:t>
      </w:r>
      <w:r w:rsidRPr="000F7FED">
        <w:rPr>
          <w:noProof/>
        </w:rPr>
        <w:t>определяеттолькоодинаттрибут</w:t>
      </w:r>
      <w:r w:rsidRPr="004A21B9">
        <w:rPr>
          <w:rStyle w:val="HTMLCode"/>
          <w:rFonts w:ascii="Times New Roman" w:hAnsi="Times New Roman"/>
          <w:noProof/>
          <w:szCs w:val="20"/>
          <w:lang w:val="en-US"/>
        </w:rPr>
        <w:t>name</w:t>
      </w:r>
      <w:r w:rsidRPr="000F7FED">
        <w:rPr>
          <w:rStyle w:val="HTMLCode"/>
          <w:rFonts w:ascii="Times New Roman" w:hAnsi="Times New Roman"/>
          <w:noProof/>
          <w:szCs w:val="20"/>
        </w:rPr>
        <w:t>,</w:t>
      </w:r>
      <w:r w:rsidRPr="000F7FED">
        <w:rPr>
          <w:noProof/>
        </w:rPr>
        <w:t xml:space="preserve">которыйдает конкретной </w:t>
      </w:r>
      <w:r w:rsidRPr="004A21B9">
        <w:rPr>
          <w:noProof/>
          <w:lang w:val="en-US"/>
        </w:rPr>
        <w:t>Entity</w:t>
      </w:r>
      <w:r w:rsidRPr="000F7FED">
        <w:rPr>
          <w:noProof/>
        </w:rPr>
        <w:t xml:space="preserve">имя, которое будет использовано в </w:t>
      </w:r>
      <w:r w:rsidRPr="004A21B9">
        <w:rPr>
          <w:noProof/>
          <w:lang w:val="en-US"/>
        </w:rPr>
        <w:t>JPQL</w:t>
      </w:r>
      <w:r w:rsidRPr="000F7FED">
        <w:rPr>
          <w:noProof/>
        </w:rPr>
        <w:t xml:space="preserve">запросах. </w:t>
      </w:r>
      <w:r w:rsidRPr="004A21B9">
        <w:rPr>
          <w:noProof/>
          <w:lang w:val="en-US"/>
        </w:rPr>
        <w:t>Поумолчанию, имя</w:t>
      </w:r>
      <w:r w:rsidRPr="004A21B9">
        <w:rPr>
          <w:rStyle w:val="HTMLCode"/>
          <w:rFonts w:ascii="Times New Roman" w:hAnsi="Times New Roman"/>
          <w:noProof/>
          <w:szCs w:val="20"/>
          <w:lang w:val="en-US"/>
        </w:rPr>
        <w:t>entity</w:t>
      </w:r>
      <w:r w:rsidRPr="004A21B9">
        <w:rPr>
          <w:noProof/>
          <w:lang w:val="en-US"/>
        </w:rPr>
        <w:t>представляетизсебяимясамогокласса</w:t>
      </w:r>
      <w:r w:rsidRPr="004A21B9">
        <w:rPr>
          <w:rStyle w:val="HTMLCode"/>
          <w:rFonts w:ascii="Times New Roman" w:hAnsi="Times New Roman"/>
          <w:noProof/>
          <w:szCs w:val="20"/>
          <w:lang w:val="en-US"/>
        </w:rPr>
        <w:t>entity</w:t>
      </w:r>
      <w:r w:rsidRPr="004A21B9">
        <w:rPr>
          <w:noProof/>
          <w:lang w:val="en-US"/>
        </w:rPr>
        <w:t>.</w:t>
      </w:r>
    </w:p>
    <w:p w:rsidR="00A237E5" w:rsidRPr="004A21B9" w:rsidRDefault="00A237E5" w:rsidP="00060718">
      <w:pPr>
        <w:rPr>
          <w:noProof/>
          <w:lang w:val="en-US"/>
        </w:rPr>
      </w:pPr>
      <w:r w:rsidRPr="004A21B9">
        <w:rPr>
          <w:noProof/>
          <w:lang w:val="en-US"/>
        </w:rPr>
        <w:lastRenderedPageBreak/>
        <w:t>Anentitymodelsadatabasetable. The identifier uniquely identifies each row in that table. By default, the name of the table is assumed to be the same as the name of the entity. To explicitly give the name of the table or to specify other information about the table, we would use the javax.persistence.Table annotation.</w:t>
      </w:r>
    </w:p>
    <w:p w:rsidR="00A237E5" w:rsidRPr="004A21B9" w:rsidRDefault="00A237E5" w:rsidP="00495AB2">
      <w:pPr>
        <w:pStyle w:val="Heading1"/>
        <w:numPr>
          <w:ilvl w:val="1"/>
          <w:numId w:val="12"/>
        </w:numPr>
        <w:ind w:left="1134"/>
        <w:jc w:val="center"/>
        <w:rPr>
          <w:noProof/>
          <w:sz w:val="36"/>
          <w:szCs w:val="36"/>
          <w:lang w:val="en-US"/>
        </w:rPr>
      </w:pPr>
      <w:bookmarkStart w:id="12" w:name="_Toc63930711"/>
      <w:r w:rsidRPr="004A21B9">
        <w:rPr>
          <w:noProof/>
          <w:sz w:val="36"/>
          <w:szCs w:val="36"/>
          <w:lang w:val="en-US"/>
        </w:rPr>
        <w:t>Implementing equals() and hashCode()</w:t>
      </w:r>
      <w:bookmarkEnd w:id="12"/>
    </w:p>
    <w:p w:rsidR="00A237E5" w:rsidRPr="004A21B9" w:rsidRDefault="00A237E5" w:rsidP="005732A6">
      <w:pPr>
        <w:spacing w:before="100" w:beforeAutospacing="1" w:after="100" w:afterAutospacing="1"/>
        <w:rPr>
          <w:noProof/>
          <w:lang w:val="en-US"/>
        </w:rPr>
      </w:pPr>
      <w:r w:rsidRPr="004A21B9">
        <w:rPr>
          <w:noProof/>
          <w:lang w:val="en-US"/>
        </w:rPr>
        <w:t xml:space="preserve">Hibernate guarantees equivalence of persistent identity (database row) and Java identity inside a particular session scope. Therefore, if we ask a Hibernate </w:t>
      </w:r>
      <w:r w:rsidRPr="004A21B9">
        <w:rPr>
          <w:noProof/>
          <w:sz w:val="20"/>
          <w:szCs w:val="20"/>
          <w:lang w:val="en-US"/>
        </w:rPr>
        <w:t>Session</w:t>
      </w:r>
      <w:r w:rsidRPr="004A21B9">
        <w:rPr>
          <w:noProof/>
          <w:lang w:val="en-US"/>
        </w:rPr>
        <w:t xml:space="preserve"> to load that specific Person multiple times we will actually get back the same </w:t>
      </w:r>
      <w:r w:rsidRPr="004A21B9">
        <w:rPr>
          <w:i/>
          <w:iCs/>
          <w:noProof/>
          <w:lang w:val="en-US"/>
        </w:rPr>
        <w:t>instance</w:t>
      </w:r>
      <w:r w:rsidRPr="004A21B9">
        <w:rPr>
          <w:noProof/>
          <w:lang w:val="en-US"/>
        </w:rPr>
        <w:t>:</w:t>
      </w:r>
    </w:p>
    <w:p w:rsidR="00A237E5" w:rsidRPr="004A21B9"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Book book1 = entityManager.find(Book.class, 1L);</w:t>
      </w:r>
    </w:p>
    <w:p w:rsidR="00A237E5" w:rsidRPr="004A21B9"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Book book2 = entityManager.find(Book.class, 1L);</w:t>
      </w:r>
    </w:p>
    <w:p w:rsidR="00A237E5" w:rsidRPr="004A21B9"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p>
    <w:p w:rsidR="00A237E5" w:rsidRPr="000F7FED"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r w:rsidRPr="004A21B9">
        <w:rPr>
          <w:noProof/>
          <w:sz w:val="20"/>
          <w:szCs w:val="20"/>
          <w:lang w:val="en-US"/>
        </w:rPr>
        <w:t>book</w:t>
      </w:r>
      <w:r w:rsidRPr="000F7FED">
        <w:rPr>
          <w:noProof/>
          <w:sz w:val="20"/>
          <w:szCs w:val="20"/>
        </w:rPr>
        <w:t xml:space="preserve">1 == </w:t>
      </w:r>
      <w:r w:rsidRPr="004A21B9">
        <w:rPr>
          <w:noProof/>
          <w:sz w:val="20"/>
          <w:szCs w:val="20"/>
          <w:lang w:val="en-US"/>
        </w:rPr>
        <w:t>book</w:t>
      </w:r>
      <w:r w:rsidRPr="000F7FED">
        <w:rPr>
          <w:noProof/>
          <w:sz w:val="20"/>
          <w:szCs w:val="20"/>
        </w:rPr>
        <w:t xml:space="preserve">2;// </w:t>
      </w:r>
      <w:r w:rsidRPr="004A21B9">
        <w:rPr>
          <w:noProof/>
          <w:sz w:val="20"/>
          <w:szCs w:val="20"/>
          <w:lang w:val="en-US"/>
        </w:rPr>
        <w:t>true</w:t>
      </w:r>
    </w:p>
    <w:p w:rsidR="00A237E5" w:rsidRPr="000F7FED" w:rsidRDefault="00A237E5" w:rsidP="005732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0F7FED"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noProof/>
        </w:rPr>
      </w:pPr>
      <w:r w:rsidRPr="000F7FED">
        <w:rPr>
          <w:noProof/>
        </w:rPr>
        <w:t xml:space="preserve">Если </w:t>
      </w:r>
      <w:r w:rsidRPr="004A21B9">
        <w:rPr>
          <w:noProof/>
          <w:lang w:val="en-US"/>
        </w:rPr>
        <w:t>book</w:t>
      </w:r>
      <w:r w:rsidRPr="000F7FED">
        <w:rPr>
          <w:noProof/>
        </w:rPr>
        <w:t xml:space="preserve">1 и </w:t>
      </w:r>
      <w:r w:rsidRPr="004A21B9">
        <w:rPr>
          <w:noProof/>
          <w:lang w:val="en-US"/>
        </w:rPr>
        <w:t>book</w:t>
      </w:r>
      <w:r w:rsidRPr="000F7FED">
        <w:rPr>
          <w:noProof/>
        </w:rPr>
        <w:t>2 получены в разных сессиях, то будет возвращено два разных объекта.</w:t>
      </w:r>
    </w:p>
    <w:p w:rsidR="00A237E5" w:rsidRPr="000F7FED"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rPr>
      </w:pPr>
    </w:p>
    <w:p w:rsidR="00A237E5" w:rsidRPr="004A21B9" w:rsidRDefault="00A237E5" w:rsidP="00BE27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book1 == book2;// false</w:t>
      </w:r>
    </w:p>
    <w:p w:rsidR="00A237E5" w:rsidRPr="004A21B9" w:rsidRDefault="00A237E5" w:rsidP="00060718">
      <w:pPr>
        <w:rPr>
          <w:noProof/>
          <w:lang w:val="en-US"/>
        </w:rPr>
      </w:pPr>
    </w:p>
    <w:p w:rsidR="00A237E5" w:rsidRPr="004A21B9" w:rsidRDefault="00A237E5" w:rsidP="00495AB2">
      <w:pPr>
        <w:pStyle w:val="Heading1"/>
        <w:numPr>
          <w:ilvl w:val="1"/>
          <w:numId w:val="12"/>
        </w:numPr>
        <w:ind w:left="1134"/>
        <w:jc w:val="center"/>
        <w:rPr>
          <w:noProof/>
          <w:sz w:val="36"/>
          <w:szCs w:val="36"/>
          <w:lang w:val="en-US"/>
        </w:rPr>
      </w:pPr>
      <w:bookmarkStart w:id="13" w:name="_Toc63930712"/>
      <w:r w:rsidRPr="004A21B9">
        <w:rPr>
          <w:noProof/>
          <w:sz w:val="36"/>
          <w:szCs w:val="36"/>
          <w:lang w:val="en-US"/>
        </w:rPr>
        <w:t>Mapping the entity to a SQL query</w:t>
      </w:r>
      <w:bookmarkEnd w:id="13"/>
    </w:p>
    <w:p w:rsidR="00A237E5" w:rsidRPr="004A21B9" w:rsidRDefault="00A237E5" w:rsidP="00060718">
      <w:pPr>
        <w:rPr>
          <w:noProof/>
          <w:lang w:val="en-US"/>
        </w:rPr>
      </w:pPr>
      <w:r w:rsidRPr="004A21B9">
        <w:rPr>
          <w:noProof/>
          <w:lang w:val="en-US"/>
        </w:rPr>
        <w:t>Hibernate</w:t>
      </w:r>
      <w:r w:rsidRPr="000F7FED">
        <w:rPr>
          <w:noProof/>
        </w:rPr>
        <w:t xml:space="preserve"> позволяет мапить </w:t>
      </w:r>
      <w:r w:rsidRPr="004A21B9">
        <w:rPr>
          <w:noProof/>
          <w:lang w:val="en-US"/>
        </w:rPr>
        <w:t>entity</w:t>
      </w:r>
      <w:r w:rsidRPr="000F7FED">
        <w:rPr>
          <w:noProof/>
        </w:rPr>
        <w:t>класс на подзапрос с помощью аннотации @</w:t>
      </w:r>
      <w:r w:rsidRPr="004A21B9">
        <w:rPr>
          <w:noProof/>
          <w:lang w:val="en-US"/>
        </w:rPr>
        <w:t>SubSelect</w:t>
      </w:r>
      <w:r w:rsidRPr="000F7FED">
        <w:rPr>
          <w:noProof/>
        </w:rPr>
        <w:t xml:space="preserve">. </w:t>
      </w:r>
      <w:r w:rsidRPr="004A21B9">
        <w:rPr>
          <w:noProof/>
          <w:lang w:val="en-US"/>
        </w:rPr>
        <w:t>Таблица в базе данных в этом случае не нужна.</w:t>
      </w:r>
    </w:p>
    <w:p w:rsidR="00A237E5" w:rsidRPr="004A21B9" w:rsidRDefault="00A237E5" w:rsidP="00F56BEB">
      <w:pPr>
        <w:pStyle w:val="Heading1"/>
        <w:numPr>
          <w:ilvl w:val="1"/>
          <w:numId w:val="12"/>
        </w:numPr>
        <w:ind w:left="1134"/>
        <w:jc w:val="center"/>
        <w:rPr>
          <w:noProof/>
          <w:sz w:val="36"/>
          <w:szCs w:val="36"/>
          <w:lang w:val="en-US"/>
        </w:rPr>
      </w:pPr>
      <w:bookmarkStart w:id="14" w:name="_Toc63930713"/>
      <w:r w:rsidRPr="004A21B9">
        <w:rPr>
          <w:noProof/>
          <w:sz w:val="36"/>
          <w:szCs w:val="36"/>
          <w:lang w:val="en-US"/>
        </w:rPr>
        <w:t>Definea custom entity proxy</w:t>
      </w:r>
      <w:bookmarkEnd w:id="14"/>
    </w:p>
    <w:p w:rsidR="00A237E5" w:rsidRPr="000F7FED" w:rsidRDefault="00A237E5" w:rsidP="00060718">
      <w:pPr>
        <w:rPr>
          <w:noProof/>
        </w:rPr>
      </w:pPr>
      <w:r w:rsidRPr="004A21B9">
        <w:rPr>
          <w:noProof/>
          <w:lang w:val="en-US"/>
        </w:rPr>
        <w:t>Hibernate</w:t>
      </w:r>
      <w:r w:rsidRPr="000F7FED">
        <w:rPr>
          <w:noProof/>
        </w:rPr>
        <w:t xml:space="preserve"> позволяет использовать механизм прокси для </w:t>
      </w:r>
      <w:r w:rsidRPr="004A21B9">
        <w:rPr>
          <w:noProof/>
          <w:lang w:val="en-US"/>
        </w:rPr>
        <w:t>final</w:t>
      </w:r>
      <w:r w:rsidRPr="000F7FED">
        <w:rPr>
          <w:noProof/>
        </w:rPr>
        <w:t>классов с помощью аннотации @</w:t>
      </w:r>
      <w:r w:rsidRPr="004A21B9">
        <w:rPr>
          <w:noProof/>
          <w:lang w:val="en-US"/>
        </w:rPr>
        <w:t>Proxy</w:t>
      </w:r>
      <w:r w:rsidRPr="000F7FED">
        <w:rPr>
          <w:noProof/>
        </w:rPr>
        <w:t>(</w:t>
      </w:r>
      <w:r w:rsidRPr="004A21B9">
        <w:rPr>
          <w:noProof/>
          <w:lang w:val="en-US"/>
        </w:rPr>
        <w:t>proxyClass</w:t>
      </w:r>
      <w:r w:rsidRPr="000F7FED">
        <w:rPr>
          <w:noProof/>
        </w:rPr>
        <w:t xml:space="preserve"> = </w:t>
      </w:r>
      <w:r w:rsidRPr="004A21B9">
        <w:rPr>
          <w:noProof/>
          <w:lang w:val="en-US"/>
        </w:rPr>
        <w:t>SomeProxyClass</w:t>
      </w:r>
      <w:r w:rsidRPr="000F7FED">
        <w:rPr>
          <w:noProof/>
        </w:rPr>
        <w:t>.</w:t>
      </w:r>
      <w:r w:rsidRPr="004A21B9">
        <w:rPr>
          <w:noProof/>
          <w:lang w:val="en-US"/>
        </w:rPr>
        <w:t>class</w:t>
      </w:r>
      <w:r w:rsidRPr="000F7FED">
        <w:rPr>
          <w:noProof/>
        </w:rPr>
        <w:t>).</w:t>
      </w:r>
    </w:p>
    <w:p w:rsidR="00A237E5" w:rsidRPr="000F7FED" w:rsidRDefault="00A237E5" w:rsidP="00060718">
      <w:pPr>
        <w:rPr>
          <w:noProof/>
        </w:rPr>
      </w:pPr>
    </w:p>
    <w:p w:rsidR="00A237E5" w:rsidRPr="000F7FED" w:rsidRDefault="00A237E5" w:rsidP="00060718">
      <w:pPr>
        <w:rPr>
          <w:noProof/>
        </w:rPr>
      </w:pPr>
      <w:r w:rsidRPr="000F7FED">
        <w:rPr>
          <w:noProof/>
        </w:rPr>
        <w:t xml:space="preserve">Так же можно создавать динамические </w:t>
      </w:r>
      <w:r w:rsidRPr="004A21B9">
        <w:rPr>
          <w:noProof/>
          <w:lang w:val="en-US"/>
        </w:rPr>
        <w:t>entityproxy</w:t>
      </w:r>
      <w:r w:rsidRPr="000F7FED">
        <w:rPr>
          <w:noProof/>
        </w:rPr>
        <w:t>:</w:t>
      </w:r>
    </w:p>
    <w:p w:rsidR="00A237E5" w:rsidRPr="004A21B9" w:rsidRDefault="00A237E5" w:rsidP="00060718">
      <w:pPr>
        <w:rPr>
          <w:noProof/>
          <w:lang w:val="en-US"/>
        </w:rPr>
      </w:pPr>
      <w:r w:rsidRPr="004A21B9">
        <w:rPr>
          <w:noProof/>
          <w:lang w:val="en-US"/>
        </w:rPr>
        <w:t xml:space="preserve">It is possible to map your entities as dynamic proxies using the </w:t>
      </w:r>
      <w:hyperlink r:id="rId13" w:history="1">
        <w:r w:rsidRPr="004A21B9">
          <w:rPr>
            <w:rStyle w:val="HTMLCode"/>
            <w:rFonts w:ascii="Times New Roman" w:hAnsi="Times New Roman"/>
            <w:noProof/>
            <w:color w:val="0000FF"/>
            <w:szCs w:val="20"/>
            <w:u w:val="single"/>
            <w:lang w:val="en-US"/>
          </w:rPr>
          <w:t>@Tuplizer</w:t>
        </w:r>
      </w:hyperlink>
      <w:r w:rsidRPr="004A21B9">
        <w:rPr>
          <w:noProof/>
          <w:lang w:val="en-US"/>
        </w:rPr>
        <w:t xml:space="preserve"> annotation.</w:t>
      </w:r>
    </w:p>
    <w:p w:rsidR="00A237E5" w:rsidRPr="004A21B9" w:rsidRDefault="00A237E5" w:rsidP="00060718">
      <w:pPr>
        <w:rPr>
          <w:noProof/>
          <w:lang w:val="en-US"/>
        </w:rPr>
      </w:pPr>
    </w:p>
    <w:p w:rsidR="00A237E5" w:rsidRPr="004A21B9" w:rsidRDefault="00A237E5" w:rsidP="000E46B1">
      <w:pPr>
        <w:pStyle w:val="Heading1"/>
        <w:numPr>
          <w:ilvl w:val="1"/>
          <w:numId w:val="12"/>
        </w:numPr>
        <w:ind w:left="1134"/>
        <w:jc w:val="center"/>
        <w:rPr>
          <w:noProof/>
          <w:sz w:val="36"/>
          <w:szCs w:val="36"/>
          <w:lang w:val="en-US"/>
        </w:rPr>
      </w:pPr>
      <w:bookmarkStart w:id="15" w:name="_Toc63930714"/>
      <w:r w:rsidRPr="004A21B9">
        <w:rPr>
          <w:noProof/>
          <w:sz w:val="36"/>
          <w:szCs w:val="36"/>
          <w:lang w:val="en-US"/>
        </w:rPr>
        <w:t>Define a custom entity persister</w:t>
      </w:r>
      <w:bookmarkEnd w:id="15"/>
    </w:p>
    <w:p w:rsidR="00A237E5" w:rsidRPr="000F7FED" w:rsidRDefault="00A237E5" w:rsidP="00060718">
      <w:pPr>
        <w:rPr>
          <w:noProof/>
        </w:rPr>
      </w:pPr>
      <w:r w:rsidRPr="004A21B9">
        <w:rPr>
          <w:noProof/>
          <w:lang w:val="en-US"/>
        </w:rPr>
        <w:t>Hibernate</w:t>
      </w:r>
      <w:r w:rsidRPr="000F7FED">
        <w:rPr>
          <w:noProof/>
        </w:rPr>
        <w:t xml:space="preserve"> позволяет создавать свои реализации классов, которые будут сохранять </w:t>
      </w:r>
      <w:r w:rsidRPr="004A21B9">
        <w:rPr>
          <w:noProof/>
          <w:lang w:val="en-US"/>
        </w:rPr>
        <w:t>Entities</w:t>
      </w:r>
      <w:r w:rsidRPr="000F7FED">
        <w:rPr>
          <w:noProof/>
        </w:rPr>
        <w:t xml:space="preserve">и </w:t>
      </w:r>
      <w:r w:rsidRPr="004A21B9">
        <w:rPr>
          <w:noProof/>
          <w:lang w:val="en-US"/>
        </w:rPr>
        <w:t>Collections</w:t>
      </w:r>
      <w:r w:rsidRPr="000F7FED">
        <w:rPr>
          <w:noProof/>
        </w:rPr>
        <w:t xml:space="preserve"> в БД.</w:t>
      </w:r>
    </w:p>
    <w:p w:rsidR="00A237E5" w:rsidRPr="000F7FED" w:rsidRDefault="00A237E5" w:rsidP="00060718">
      <w:pPr>
        <w:rPr>
          <w:noProof/>
        </w:rPr>
      </w:pPr>
    </w:p>
    <w:p w:rsidR="00A237E5" w:rsidRPr="004A21B9"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4A21B9">
        <w:rPr>
          <w:noProof/>
          <w:sz w:val="20"/>
          <w:szCs w:val="20"/>
          <w:lang w:val="en-US"/>
        </w:rPr>
        <w:t>@Entity</w:t>
      </w:r>
    </w:p>
    <w:p w:rsidR="00A237E5" w:rsidRPr="004A21B9"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4A21B9">
        <w:rPr>
          <w:noProof/>
          <w:sz w:val="20"/>
          <w:szCs w:val="20"/>
          <w:lang w:val="en-US"/>
        </w:rPr>
        <w:t>@Persister(impl = EntityPersister.class)</w:t>
      </w:r>
    </w:p>
    <w:p w:rsidR="00A237E5" w:rsidRPr="004A21B9"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268" w:firstLine="0"/>
        <w:rPr>
          <w:noProof/>
          <w:sz w:val="20"/>
          <w:szCs w:val="20"/>
          <w:lang w:val="en-US"/>
        </w:rPr>
      </w:pPr>
      <w:r w:rsidRPr="004A21B9">
        <w:rPr>
          <w:noProof/>
          <w:sz w:val="20"/>
          <w:szCs w:val="20"/>
          <w:lang w:val="en-US"/>
        </w:rPr>
        <w:t>public class Author {</w:t>
      </w:r>
    </w:p>
    <w:p w:rsidR="00A237E5" w:rsidRPr="004A21B9" w:rsidRDefault="00A237E5" w:rsidP="00060718">
      <w:pPr>
        <w:rPr>
          <w:noProof/>
          <w:lang w:val="en-US"/>
        </w:rPr>
      </w:pPr>
    </w:p>
    <w:p w:rsidR="00A237E5" w:rsidRPr="004A21B9"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4A21B9">
        <w:rPr>
          <w:noProof/>
          <w:sz w:val="20"/>
          <w:szCs w:val="20"/>
          <w:lang w:val="en-US"/>
        </w:rPr>
        <w:t>@OneToMany(mappedBy = "author")</w:t>
      </w:r>
    </w:p>
    <w:p w:rsidR="00A237E5" w:rsidRPr="004A21B9"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4A21B9">
        <w:rPr>
          <w:noProof/>
          <w:sz w:val="20"/>
          <w:szCs w:val="20"/>
          <w:lang w:val="en-US"/>
        </w:rPr>
        <w:t>@Persister(impl = CollectionPersister.class)</w:t>
      </w:r>
    </w:p>
    <w:p w:rsidR="00A237E5" w:rsidRPr="004A21B9" w:rsidRDefault="00A237E5" w:rsidP="006024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noProof/>
          <w:sz w:val="20"/>
          <w:szCs w:val="20"/>
          <w:lang w:val="en-US"/>
        </w:rPr>
      </w:pPr>
      <w:r w:rsidRPr="004A21B9">
        <w:rPr>
          <w:noProof/>
          <w:sz w:val="20"/>
          <w:szCs w:val="20"/>
          <w:lang w:val="en-US"/>
        </w:rPr>
        <w:t>public Set&lt;Book&gt; books = new HashSet&lt;&gt;();</w:t>
      </w:r>
    </w:p>
    <w:p w:rsidR="00A237E5" w:rsidRPr="004A21B9" w:rsidRDefault="00A237E5" w:rsidP="00060718">
      <w:pPr>
        <w:rPr>
          <w:noProof/>
          <w:lang w:val="en-US"/>
        </w:rPr>
      </w:pPr>
    </w:p>
    <w:p w:rsidR="00A237E5" w:rsidRPr="004A21B9" w:rsidRDefault="00A237E5" w:rsidP="00092A99">
      <w:pPr>
        <w:pStyle w:val="Heading1"/>
        <w:numPr>
          <w:ilvl w:val="1"/>
          <w:numId w:val="12"/>
        </w:numPr>
        <w:ind w:left="1134"/>
        <w:jc w:val="center"/>
        <w:rPr>
          <w:noProof/>
          <w:sz w:val="36"/>
          <w:szCs w:val="36"/>
          <w:lang w:val="en-US"/>
        </w:rPr>
      </w:pPr>
      <w:bookmarkStart w:id="16" w:name="_Toc63930715"/>
      <w:r w:rsidRPr="004A21B9">
        <w:rPr>
          <w:noProof/>
          <w:sz w:val="36"/>
          <w:szCs w:val="36"/>
          <w:lang w:val="en-US"/>
        </w:rPr>
        <w:t>Access strategies</w:t>
      </w:r>
      <w:bookmarkEnd w:id="16"/>
    </w:p>
    <w:p w:rsidR="00A237E5" w:rsidRPr="000F7FED" w:rsidRDefault="00A237E5" w:rsidP="00092A99">
      <w:pPr>
        <w:spacing w:after="240"/>
        <w:rPr>
          <w:noProof/>
        </w:rPr>
      </w:pPr>
      <w:r w:rsidRPr="004A21B9">
        <w:rPr>
          <w:noProof/>
          <w:lang w:val="en-US"/>
        </w:rPr>
        <w:t>Hibernate</w:t>
      </w:r>
      <w:r w:rsidRPr="000F7FED">
        <w:rPr>
          <w:noProof/>
        </w:rPr>
        <w:t xml:space="preserve">поддерживает две стратеги доступа к атрибутам </w:t>
      </w:r>
      <w:r w:rsidRPr="004A21B9">
        <w:rPr>
          <w:noProof/>
          <w:lang w:val="en-US"/>
        </w:rPr>
        <w:t>Entity</w:t>
      </w:r>
      <w:r w:rsidRPr="000F7FED">
        <w:rPr>
          <w:noProof/>
        </w:rPr>
        <w:t>:</w:t>
      </w:r>
    </w:p>
    <w:p w:rsidR="00A237E5" w:rsidRPr="000F7FED" w:rsidRDefault="00A237E5" w:rsidP="00860B4B">
      <w:pPr>
        <w:pStyle w:val="ListParagraph"/>
        <w:numPr>
          <w:ilvl w:val="0"/>
          <w:numId w:val="26"/>
        </w:numPr>
        <w:rPr>
          <w:rFonts w:ascii="Times New Roman" w:hAnsi="Times New Roman"/>
          <w:noProof/>
        </w:rPr>
      </w:pPr>
      <w:r w:rsidRPr="004A21B9">
        <w:rPr>
          <w:rFonts w:ascii="Times New Roman" w:hAnsi="Times New Roman"/>
          <w:noProof/>
          <w:lang w:val="en-US"/>
        </w:rPr>
        <w:lastRenderedPageBreak/>
        <w:t>Fieldbased</w:t>
      </w:r>
      <w:r w:rsidRPr="000F7FED">
        <w:rPr>
          <w:rFonts w:ascii="Times New Roman" w:hAnsi="Times New Roman"/>
          <w:noProof/>
        </w:rPr>
        <w:t xml:space="preserve"> (Прямой доступ к атрибуту через </w:t>
      </w:r>
      <w:r w:rsidRPr="004A21B9">
        <w:rPr>
          <w:rFonts w:ascii="Times New Roman" w:hAnsi="Times New Roman"/>
          <w:noProof/>
          <w:lang w:val="en-US"/>
        </w:rPr>
        <w:t>ReflectionAPI</w:t>
      </w:r>
      <w:r w:rsidRPr="000F7FED">
        <w:rPr>
          <w:rFonts w:ascii="Times New Roman" w:hAnsi="Times New Roman"/>
          <w:noProof/>
        </w:rPr>
        <w:t>).</w:t>
      </w:r>
    </w:p>
    <w:p w:rsidR="00A237E5" w:rsidRPr="004A21B9" w:rsidRDefault="00A237E5" w:rsidP="00860B4B">
      <w:pPr>
        <w:pStyle w:val="ListParagraph"/>
        <w:numPr>
          <w:ilvl w:val="0"/>
          <w:numId w:val="26"/>
        </w:numPr>
        <w:rPr>
          <w:rFonts w:ascii="Times New Roman" w:hAnsi="Times New Roman"/>
          <w:noProof/>
          <w:lang w:val="en-US"/>
        </w:rPr>
      </w:pPr>
      <w:r w:rsidRPr="004A21B9">
        <w:rPr>
          <w:rFonts w:ascii="Times New Roman" w:hAnsi="Times New Roman"/>
          <w:noProof/>
          <w:lang w:val="en-US"/>
        </w:rPr>
        <w:t>Property based (ДоступкатрибутамчерезихGetters and setters).</w:t>
      </w:r>
    </w:p>
    <w:p w:rsidR="00A237E5" w:rsidRPr="000F7FED" w:rsidRDefault="00A237E5" w:rsidP="00092A99">
      <w:pPr>
        <w:rPr>
          <w:noProof/>
        </w:rPr>
      </w:pPr>
      <w:r w:rsidRPr="000F7FED">
        <w:rPr>
          <w:noProof/>
        </w:rPr>
        <w:t>Если стратегия явно не указана через аннотацию @</w:t>
      </w:r>
      <w:r w:rsidRPr="004A21B9">
        <w:rPr>
          <w:noProof/>
          <w:lang w:val="en-US"/>
        </w:rPr>
        <w:t>Access</w:t>
      </w:r>
      <w:r w:rsidRPr="000F7FED">
        <w:rPr>
          <w:noProof/>
        </w:rPr>
        <w:t>, то на будет неявно определяться по тому, где расположена аннотация @</w:t>
      </w:r>
      <w:r w:rsidRPr="004A21B9">
        <w:rPr>
          <w:noProof/>
          <w:lang w:val="en-US"/>
        </w:rPr>
        <w:t>id</w:t>
      </w:r>
      <w:r w:rsidRPr="000F7FED">
        <w:rPr>
          <w:noProof/>
        </w:rPr>
        <w:t>- на атрибуте или свойстве (</w:t>
      </w:r>
      <w:r w:rsidRPr="004A21B9">
        <w:rPr>
          <w:noProof/>
          <w:lang w:val="en-US"/>
        </w:rPr>
        <w:t>gettermethod</w:t>
      </w:r>
      <w:r w:rsidRPr="000F7FED">
        <w:rPr>
          <w:noProof/>
        </w:rPr>
        <w:t>).</w:t>
      </w:r>
    </w:p>
    <w:p w:rsidR="00A237E5" w:rsidRPr="000F7FED" w:rsidRDefault="00A237E5" w:rsidP="00092A99">
      <w:pPr>
        <w:rPr>
          <w:noProof/>
        </w:rPr>
      </w:pPr>
      <w:r w:rsidRPr="004A21B9">
        <w:rPr>
          <w:noProof/>
          <w:lang w:val="en-US"/>
        </w:rPr>
        <w:t>Embeddable</w:t>
      </w:r>
      <w:r w:rsidRPr="000F7FED">
        <w:rPr>
          <w:noProof/>
        </w:rPr>
        <w:t>типынаследуют стратегию доступа от своих родительских</w:t>
      </w:r>
      <w:r w:rsidRPr="004A21B9">
        <w:rPr>
          <w:noProof/>
          <w:lang w:val="en-US"/>
        </w:rPr>
        <w:t>entities</w:t>
      </w:r>
      <w:r w:rsidRPr="000F7FED">
        <w:rPr>
          <w:noProof/>
        </w:rPr>
        <w:t xml:space="preserve"> (Но можно изменить).</w:t>
      </w:r>
    </w:p>
    <w:p w:rsidR="00A237E5" w:rsidRPr="000F7FED" w:rsidRDefault="00A237E5" w:rsidP="00092A99">
      <w:pPr>
        <w:rPr>
          <w:noProof/>
        </w:rPr>
      </w:pPr>
      <w:r w:rsidRPr="000F7FED">
        <w:rPr>
          <w:noProof/>
        </w:rPr>
        <w:t xml:space="preserve">Рекомендуется использовать </w:t>
      </w:r>
      <w:r w:rsidRPr="004A21B9">
        <w:rPr>
          <w:noProof/>
          <w:lang w:val="en-US"/>
        </w:rPr>
        <w:t>fieldbasedstrategy</w:t>
      </w:r>
      <w:r w:rsidRPr="000F7FED">
        <w:rPr>
          <w:noProof/>
        </w:rPr>
        <w:t>(</w:t>
      </w:r>
      <w:hyperlink r:id="rId14" w:history="1">
        <w:r w:rsidRPr="004A21B9">
          <w:rPr>
            <w:rStyle w:val="Hyperlink"/>
            <w:noProof/>
            <w:lang w:val="en-US"/>
          </w:rPr>
          <w:t>https</w:t>
        </w:r>
        <w:r w:rsidRPr="000F7FED">
          <w:rPr>
            <w:rStyle w:val="Hyperlink"/>
            <w:noProof/>
          </w:rPr>
          <w:t>://</w:t>
        </w:r>
        <w:r w:rsidRPr="004A21B9">
          <w:rPr>
            <w:rStyle w:val="Hyperlink"/>
            <w:noProof/>
            <w:lang w:val="en-US"/>
          </w:rPr>
          <w:t>www</w:t>
        </w:r>
        <w:r w:rsidRPr="000F7FED">
          <w:rPr>
            <w:rStyle w:val="Hyperlink"/>
            <w:noProof/>
          </w:rPr>
          <w:t>.</w:t>
        </w:r>
        <w:r w:rsidRPr="004A21B9">
          <w:rPr>
            <w:rStyle w:val="Hyperlink"/>
            <w:noProof/>
            <w:lang w:val="en-US"/>
          </w:rPr>
          <w:t>youtube</w:t>
        </w:r>
        <w:r w:rsidRPr="000F7FED">
          <w:rPr>
            <w:rStyle w:val="Hyperlink"/>
            <w:noProof/>
          </w:rPr>
          <w:t>.</w:t>
        </w:r>
        <w:r w:rsidRPr="004A21B9">
          <w:rPr>
            <w:rStyle w:val="Hyperlink"/>
            <w:noProof/>
            <w:lang w:val="en-US"/>
          </w:rPr>
          <w:t>com</w:t>
        </w:r>
        <w:r w:rsidRPr="000F7FED">
          <w:rPr>
            <w:rStyle w:val="Hyperlink"/>
            <w:noProof/>
          </w:rPr>
          <w:t>/</w:t>
        </w:r>
        <w:r w:rsidRPr="004A21B9">
          <w:rPr>
            <w:rStyle w:val="Hyperlink"/>
            <w:noProof/>
            <w:lang w:val="en-US"/>
          </w:rPr>
          <w:t>watch</w:t>
        </w:r>
        <w:r w:rsidRPr="000F7FED">
          <w:rPr>
            <w:rStyle w:val="Hyperlink"/>
            <w:noProof/>
          </w:rPr>
          <w:t>?</w:t>
        </w:r>
        <w:r w:rsidRPr="004A21B9">
          <w:rPr>
            <w:rStyle w:val="Hyperlink"/>
            <w:noProof/>
            <w:lang w:val="en-US"/>
          </w:rPr>
          <w:t>v</w:t>
        </w:r>
        <w:r w:rsidRPr="000F7FED">
          <w:rPr>
            <w:rStyle w:val="Hyperlink"/>
            <w:noProof/>
          </w:rPr>
          <w:t>=3</w:t>
        </w:r>
        <w:r w:rsidRPr="004A21B9">
          <w:rPr>
            <w:rStyle w:val="Hyperlink"/>
            <w:noProof/>
            <w:lang w:val="en-US"/>
          </w:rPr>
          <w:t>RGw</w:t>
        </w:r>
        <w:r w:rsidRPr="000F7FED">
          <w:rPr>
            <w:rStyle w:val="Hyperlink"/>
            <w:noProof/>
          </w:rPr>
          <w:t>86</w:t>
        </w:r>
        <w:r w:rsidRPr="004A21B9">
          <w:rPr>
            <w:rStyle w:val="Hyperlink"/>
            <w:noProof/>
            <w:lang w:val="en-US"/>
          </w:rPr>
          <w:t>dQnBE</w:t>
        </w:r>
      </w:hyperlink>
      <w:r w:rsidRPr="000F7FED">
        <w:rPr>
          <w:noProof/>
        </w:rPr>
        <w:t>).</w:t>
      </w:r>
    </w:p>
    <w:p w:rsidR="00A237E5" w:rsidRPr="000F7FED" w:rsidRDefault="00A237E5" w:rsidP="00092A99">
      <w:pPr>
        <w:rPr>
          <w:noProof/>
        </w:rPr>
      </w:pPr>
    </w:p>
    <w:p w:rsidR="00A237E5" w:rsidRPr="004A21B9" w:rsidRDefault="00A237E5" w:rsidP="00092A99">
      <w:pPr>
        <w:pStyle w:val="Heading1"/>
        <w:numPr>
          <w:ilvl w:val="1"/>
          <w:numId w:val="12"/>
        </w:numPr>
        <w:ind w:left="1134"/>
        <w:jc w:val="center"/>
        <w:rPr>
          <w:noProof/>
          <w:sz w:val="36"/>
          <w:szCs w:val="36"/>
          <w:lang w:val="en-US"/>
        </w:rPr>
      </w:pPr>
      <w:bookmarkStart w:id="17" w:name="_Toc63930716"/>
      <w:r w:rsidRPr="004A21B9">
        <w:rPr>
          <w:noProof/>
          <w:sz w:val="36"/>
          <w:szCs w:val="36"/>
          <w:lang w:val="en-US"/>
        </w:rPr>
        <w:t>Identifiers</w:t>
      </w:r>
      <w:bookmarkEnd w:id="17"/>
    </w:p>
    <w:p w:rsidR="00A237E5" w:rsidRPr="004A21B9" w:rsidRDefault="00A237E5" w:rsidP="00092A99">
      <w:pPr>
        <w:spacing w:after="240"/>
        <w:rPr>
          <w:noProof/>
          <w:lang w:val="en-US"/>
        </w:rPr>
      </w:pPr>
      <w:r w:rsidRPr="004A21B9">
        <w:rPr>
          <w:noProof/>
          <w:lang w:val="en-US"/>
        </w:rPr>
        <w:t>Идентификаторы (identifiers)могутбыть:</w:t>
      </w:r>
    </w:p>
    <w:p w:rsidR="00A237E5" w:rsidRPr="004A21B9" w:rsidRDefault="00A237E5" w:rsidP="00860B4B">
      <w:pPr>
        <w:numPr>
          <w:ilvl w:val="0"/>
          <w:numId w:val="28"/>
        </w:numPr>
        <w:rPr>
          <w:noProof/>
          <w:lang w:val="en-US"/>
        </w:rPr>
      </w:pPr>
      <w:r w:rsidRPr="004A21B9">
        <w:rPr>
          <w:noProof/>
          <w:lang w:val="en-US"/>
        </w:rPr>
        <w:t>simple (single value);</w:t>
      </w:r>
    </w:p>
    <w:p w:rsidR="00A237E5" w:rsidRPr="004A21B9" w:rsidRDefault="00A237E5" w:rsidP="00860B4B">
      <w:pPr>
        <w:numPr>
          <w:ilvl w:val="0"/>
          <w:numId w:val="28"/>
        </w:numPr>
        <w:rPr>
          <w:noProof/>
          <w:lang w:val="en-US"/>
        </w:rPr>
      </w:pPr>
      <w:r w:rsidRPr="004A21B9">
        <w:rPr>
          <w:noProof/>
          <w:lang w:val="en-US"/>
        </w:rPr>
        <w:t>composite (multiple values).</w:t>
      </w:r>
    </w:p>
    <w:p w:rsidR="00A237E5" w:rsidRPr="004A21B9" w:rsidRDefault="00A237E5" w:rsidP="00092A99">
      <w:pPr>
        <w:pStyle w:val="Heading1"/>
        <w:numPr>
          <w:ilvl w:val="2"/>
          <w:numId w:val="12"/>
        </w:numPr>
        <w:ind w:left="1701"/>
        <w:jc w:val="center"/>
        <w:rPr>
          <w:noProof/>
          <w:sz w:val="36"/>
          <w:szCs w:val="36"/>
          <w:lang w:val="en-US"/>
        </w:rPr>
      </w:pPr>
      <w:bookmarkStart w:id="18" w:name="_Toc63930717"/>
      <w:r w:rsidRPr="004A21B9">
        <w:rPr>
          <w:noProof/>
          <w:sz w:val="36"/>
          <w:szCs w:val="36"/>
          <w:lang w:val="en-US"/>
        </w:rPr>
        <w:t>Simple identifiers</w:t>
      </w:r>
      <w:bookmarkEnd w:id="18"/>
    </w:p>
    <w:p w:rsidR="00A237E5" w:rsidRPr="000F7FED" w:rsidRDefault="00A237E5" w:rsidP="00092A99">
      <w:pPr>
        <w:pStyle w:val="NormalWeb"/>
        <w:rPr>
          <w:noProof/>
        </w:rPr>
      </w:pPr>
      <w:r w:rsidRPr="000F7FED">
        <w:rPr>
          <w:noProof/>
        </w:rPr>
        <w:t>Спецификация</w:t>
      </w:r>
      <w:r w:rsidRPr="004A21B9">
        <w:rPr>
          <w:noProof/>
          <w:lang w:val="en-US"/>
        </w:rPr>
        <w:t>JPA</w:t>
      </w:r>
      <w:r w:rsidRPr="000F7FED">
        <w:rPr>
          <w:noProof/>
        </w:rPr>
        <w:t>поддерживает следующие типы, которые могут выступать в качестве идентификаторов:</w:t>
      </w:r>
    </w:p>
    <w:p w:rsidR="00A237E5" w:rsidRPr="004A21B9" w:rsidRDefault="00A237E5" w:rsidP="00860B4B">
      <w:pPr>
        <w:pStyle w:val="NormalWeb"/>
        <w:numPr>
          <w:ilvl w:val="0"/>
          <w:numId w:val="27"/>
        </w:numPr>
        <w:rPr>
          <w:noProof/>
          <w:lang w:val="en-US"/>
        </w:rPr>
      </w:pPr>
      <w:r w:rsidRPr="004A21B9">
        <w:rPr>
          <w:noProof/>
          <w:lang w:val="en-US"/>
        </w:rPr>
        <w:t>any Java primitive type</w:t>
      </w:r>
    </w:p>
    <w:p w:rsidR="00A237E5" w:rsidRPr="004A21B9" w:rsidRDefault="00A237E5" w:rsidP="00860B4B">
      <w:pPr>
        <w:pStyle w:val="NormalWeb"/>
        <w:numPr>
          <w:ilvl w:val="0"/>
          <w:numId w:val="27"/>
        </w:numPr>
        <w:rPr>
          <w:noProof/>
          <w:lang w:val="en-US"/>
        </w:rPr>
      </w:pPr>
      <w:r w:rsidRPr="004A21B9">
        <w:rPr>
          <w:noProof/>
          <w:lang w:val="en-US"/>
        </w:rPr>
        <w:t>any primitive wrapper type</w:t>
      </w:r>
    </w:p>
    <w:p w:rsidR="00A237E5" w:rsidRPr="004A21B9" w:rsidRDefault="00A237E5" w:rsidP="00860B4B">
      <w:pPr>
        <w:pStyle w:val="NormalWeb"/>
        <w:numPr>
          <w:ilvl w:val="0"/>
          <w:numId w:val="27"/>
        </w:numPr>
        <w:rPr>
          <w:noProof/>
          <w:lang w:val="en-US"/>
        </w:rPr>
      </w:pPr>
      <w:r w:rsidRPr="004A21B9">
        <w:rPr>
          <w:rStyle w:val="HTMLCode"/>
          <w:rFonts w:ascii="Times New Roman" w:hAnsi="Times New Roman"/>
          <w:noProof/>
          <w:szCs w:val="20"/>
          <w:lang w:val="en-US"/>
        </w:rPr>
        <w:t>java.lang.String</w:t>
      </w:r>
    </w:p>
    <w:p w:rsidR="00A237E5" w:rsidRPr="004A21B9" w:rsidRDefault="00A237E5" w:rsidP="00860B4B">
      <w:pPr>
        <w:pStyle w:val="NormalWeb"/>
        <w:numPr>
          <w:ilvl w:val="0"/>
          <w:numId w:val="27"/>
        </w:numPr>
        <w:rPr>
          <w:noProof/>
          <w:lang w:val="en-US"/>
        </w:rPr>
      </w:pPr>
      <w:r w:rsidRPr="004A21B9">
        <w:rPr>
          <w:rStyle w:val="HTMLCode"/>
          <w:rFonts w:ascii="Times New Roman" w:hAnsi="Times New Roman"/>
          <w:noProof/>
          <w:szCs w:val="20"/>
          <w:lang w:val="en-US"/>
        </w:rPr>
        <w:t>java.util.Date</w:t>
      </w:r>
      <w:r w:rsidRPr="004A21B9">
        <w:rPr>
          <w:noProof/>
          <w:lang w:val="en-US"/>
        </w:rPr>
        <w:t xml:space="preserve"> (TemporalType#DATE)</w:t>
      </w:r>
    </w:p>
    <w:p w:rsidR="00A237E5" w:rsidRPr="004A21B9" w:rsidRDefault="00A237E5" w:rsidP="00860B4B">
      <w:pPr>
        <w:pStyle w:val="NormalWeb"/>
        <w:numPr>
          <w:ilvl w:val="0"/>
          <w:numId w:val="27"/>
        </w:numPr>
        <w:rPr>
          <w:noProof/>
          <w:lang w:val="en-US"/>
        </w:rPr>
      </w:pPr>
      <w:r w:rsidRPr="004A21B9">
        <w:rPr>
          <w:rStyle w:val="HTMLCode"/>
          <w:rFonts w:ascii="Times New Roman" w:hAnsi="Times New Roman"/>
          <w:noProof/>
          <w:szCs w:val="20"/>
          <w:lang w:val="en-US"/>
        </w:rPr>
        <w:t>java.sql.Date</w:t>
      </w:r>
    </w:p>
    <w:p w:rsidR="00A237E5" w:rsidRPr="004A21B9" w:rsidRDefault="00A237E5" w:rsidP="00860B4B">
      <w:pPr>
        <w:pStyle w:val="NormalWeb"/>
        <w:numPr>
          <w:ilvl w:val="0"/>
          <w:numId w:val="27"/>
        </w:numPr>
        <w:rPr>
          <w:noProof/>
          <w:lang w:val="en-US"/>
        </w:rPr>
      </w:pPr>
      <w:r w:rsidRPr="004A21B9">
        <w:rPr>
          <w:rStyle w:val="HTMLCode"/>
          <w:rFonts w:ascii="Times New Roman" w:hAnsi="Times New Roman"/>
          <w:noProof/>
          <w:szCs w:val="20"/>
          <w:lang w:val="en-US"/>
        </w:rPr>
        <w:t>java.math.BigDecimal</w:t>
      </w:r>
    </w:p>
    <w:p w:rsidR="00A237E5" w:rsidRPr="004A21B9" w:rsidRDefault="00A237E5" w:rsidP="00860B4B">
      <w:pPr>
        <w:pStyle w:val="NormalWeb"/>
        <w:numPr>
          <w:ilvl w:val="0"/>
          <w:numId w:val="27"/>
        </w:numPr>
        <w:rPr>
          <w:noProof/>
          <w:lang w:val="en-US"/>
        </w:rPr>
      </w:pPr>
      <w:r w:rsidRPr="004A21B9">
        <w:rPr>
          <w:rStyle w:val="HTMLCode"/>
          <w:rFonts w:ascii="Times New Roman" w:hAnsi="Times New Roman"/>
          <w:noProof/>
          <w:szCs w:val="20"/>
          <w:lang w:val="en-US"/>
        </w:rPr>
        <w:t>java.math.BigInteger</w:t>
      </w:r>
    </w:p>
    <w:p w:rsidR="00A237E5" w:rsidRPr="004A21B9" w:rsidRDefault="00A237E5" w:rsidP="00862A3E">
      <w:pPr>
        <w:pStyle w:val="Heading1"/>
        <w:numPr>
          <w:ilvl w:val="2"/>
          <w:numId w:val="12"/>
        </w:numPr>
        <w:ind w:left="1701"/>
        <w:jc w:val="center"/>
        <w:rPr>
          <w:noProof/>
          <w:sz w:val="36"/>
          <w:szCs w:val="36"/>
          <w:lang w:val="en-US"/>
        </w:rPr>
      </w:pPr>
      <w:bookmarkStart w:id="19" w:name="_Toc63930718"/>
      <w:r w:rsidRPr="004A21B9">
        <w:rPr>
          <w:noProof/>
          <w:sz w:val="36"/>
          <w:szCs w:val="36"/>
          <w:lang w:val="en-US"/>
        </w:rPr>
        <w:t>Compositeidentifiers</w:t>
      </w:r>
      <w:bookmarkEnd w:id="19"/>
    </w:p>
    <w:p w:rsidR="00A237E5" w:rsidRPr="000F7FED" w:rsidRDefault="00A237E5" w:rsidP="00060718">
      <w:pPr>
        <w:rPr>
          <w:noProof/>
        </w:rPr>
      </w:pPr>
      <w:r w:rsidRPr="000F7FED">
        <w:rPr>
          <w:noProof/>
        </w:rPr>
        <w:t xml:space="preserve">Требования спецификации </w:t>
      </w:r>
      <w:r w:rsidRPr="004A21B9">
        <w:rPr>
          <w:noProof/>
          <w:lang w:val="en-US"/>
        </w:rPr>
        <w:t>Hibernate</w:t>
      </w:r>
      <w:r w:rsidRPr="000F7FED">
        <w:rPr>
          <w:noProof/>
        </w:rPr>
        <w:t>к составному идентификатору:</w:t>
      </w:r>
    </w:p>
    <w:p w:rsidR="00A237E5" w:rsidRPr="004A21B9" w:rsidRDefault="00A237E5" w:rsidP="00860B4B">
      <w:pPr>
        <w:numPr>
          <w:ilvl w:val="0"/>
          <w:numId w:val="29"/>
        </w:numPr>
        <w:spacing w:before="100" w:beforeAutospacing="1" w:after="100" w:afterAutospacing="1"/>
        <w:rPr>
          <w:noProof/>
          <w:lang w:val="en-US"/>
        </w:rPr>
      </w:pPr>
      <w:r w:rsidRPr="000F7FED">
        <w:rPr>
          <w:noProof/>
        </w:rPr>
        <w:t>Составной идентификатор должен быть представлен как "</w:t>
      </w:r>
      <w:r w:rsidRPr="004A21B9">
        <w:rPr>
          <w:noProof/>
          <w:lang w:val="en-US"/>
        </w:rPr>
        <w:t>primarykeyclass</w:t>
      </w:r>
      <w:r w:rsidRPr="000F7FED">
        <w:rPr>
          <w:noProof/>
        </w:rPr>
        <w:t>" (</w:t>
      </w:r>
      <w:r w:rsidRPr="004A21B9">
        <w:rPr>
          <w:noProof/>
          <w:lang w:val="en-US"/>
        </w:rPr>
        <w:t>PKC</w:t>
      </w:r>
      <w:r w:rsidRPr="000F7FED">
        <w:rPr>
          <w:noProof/>
        </w:rPr>
        <w:t xml:space="preserve">). </w:t>
      </w:r>
      <w:r w:rsidRPr="004A21B9">
        <w:rPr>
          <w:noProof/>
          <w:lang w:val="en-US"/>
        </w:rPr>
        <w:t>Определить такой класс можно с помощью аннотаций:</w:t>
      </w:r>
    </w:p>
    <w:p w:rsidR="00A237E5" w:rsidRPr="004A21B9" w:rsidRDefault="00A237E5" w:rsidP="00860B4B">
      <w:pPr>
        <w:numPr>
          <w:ilvl w:val="0"/>
          <w:numId w:val="30"/>
        </w:numPr>
        <w:spacing w:before="100" w:beforeAutospacing="1" w:after="100" w:afterAutospacing="1"/>
        <w:rPr>
          <w:noProof/>
          <w:lang w:val="en-US"/>
        </w:rPr>
      </w:pPr>
      <w:r w:rsidRPr="004A21B9">
        <w:rPr>
          <w:noProof/>
          <w:sz w:val="20"/>
          <w:szCs w:val="20"/>
          <w:lang w:val="en-US"/>
        </w:rPr>
        <w:t>javax.persistence.EmbeddedId</w:t>
      </w:r>
      <w:r w:rsidRPr="004A21B9">
        <w:rPr>
          <w:noProof/>
          <w:lang w:val="en-US"/>
        </w:rPr>
        <w:t xml:space="preserve"> (see </w:t>
      </w:r>
      <w:hyperlink r:id="rId15" w:anchor="identifiers-composite-aggregated" w:history="1">
        <w:r w:rsidRPr="004A21B9">
          <w:rPr>
            <w:noProof/>
            <w:color w:val="0000FF"/>
            <w:u w:val="single"/>
            <w:lang w:val="en-US"/>
          </w:rPr>
          <w:t xml:space="preserve">Composite identifiers with </w:t>
        </w:r>
        <w:r w:rsidRPr="004A21B9">
          <w:rPr>
            <w:noProof/>
            <w:color w:val="0000FF"/>
            <w:sz w:val="20"/>
            <w:szCs w:val="20"/>
            <w:u w:val="single"/>
            <w:lang w:val="en-US"/>
          </w:rPr>
          <w:t>@EmbeddedId</w:t>
        </w:r>
      </w:hyperlink>
      <w:r w:rsidRPr="004A21B9">
        <w:rPr>
          <w:noProof/>
          <w:lang w:val="en-US"/>
        </w:rPr>
        <w:t>).</w:t>
      </w:r>
    </w:p>
    <w:p w:rsidR="00A237E5" w:rsidRPr="004A21B9" w:rsidRDefault="00A237E5" w:rsidP="00860B4B">
      <w:pPr>
        <w:numPr>
          <w:ilvl w:val="0"/>
          <w:numId w:val="30"/>
        </w:numPr>
        <w:spacing w:before="100" w:beforeAutospacing="1" w:after="100" w:afterAutospacing="1"/>
        <w:rPr>
          <w:noProof/>
          <w:lang w:val="en-US"/>
        </w:rPr>
      </w:pPr>
      <w:r w:rsidRPr="004A21B9">
        <w:rPr>
          <w:noProof/>
          <w:sz w:val="20"/>
          <w:szCs w:val="20"/>
          <w:lang w:val="en-US"/>
        </w:rPr>
        <w:t>javax.persistence.IdClass</w:t>
      </w:r>
      <w:r w:rsidRPr="004A21B9">
        <w:rPr>
          <w:noProof/>
          <w:lang w:val="en-US"/>
        </w:rPr>
        <w:t xml:space="preserve"> (see </w:t>
      </w:r>
      <w:hyperlink r:id="rId16" w:anchor="identifiers-composite-nonaggregated" w:history="1">
        <w:r w:rsidRPr="004A21B9">
          <w:rPr>
            <w:noProof/>
            <w:color w:val="0000FF"/>
            <w:u w:val="single"/>
            <w:lang w:val="en-US"/>
          </w:rPr>
          <w:t xml:space="preserve">Composite identifiers with </w:t>
        </w:r>
        <w:r w:rsidRPr="004A21B9">
          <w:rPr>
            <w:noProof/>
            <w:color w:val="0000FF"/>
            <w:sz w:val="20"/>
            <w:szCs w:val="20"/>
            <w:u w:val="single"/>
            <w:lang w:val="en-US"/>
          </w:rPr>
          <w:t>@IdClass</w:t>
        </w:r>
      </w:hyperlink>
      <w:r w:rsidRPr="004A21B9">
        <w:rPr>
          <w:noProof/>
          <w:lang w:val="en-US"/>
        </w:rPr>
        <w:t>).</w:t>
      </w:r>
    </w:p>
    <w:p w:rsidR="00A237E5" w:rsidRPr="000F7FED" w:rsidRDefault="00A237E5" w:rsidP="00860B4B">
      <w:pPr>
        <w:numPr>
          <w:ilvl w:val="0"/>
          <w:numId w:val="29"/>
        </w:numPr>
        <w:spacing w:before="100" w:beforeAutospacing="1" w:after="100" w:afterAutospacing="1"/>
        <w:rPr>
          <w:noProof/>
        </w:rPr>
      </w:pPr>
      <w:r w:rsidRPr="004A21B9">
        <w:rPr>
          <w:noProof/>
          <w:lang w:val="en-US"/>
        </w:rPr>
        <w:t>PKC</w:t>
      </w:r>
      <w:r w:rsidRPr="000F7FED">
        <w:rPr>
          <w:noProof/>
        </w:rPr>
        <w:t>должен быть</w:t>
      </w:r>
      <w:r w:rsidRPr="004A21B9">
        <w:rPr>
          <w:b/>
          <w:noProof/>
          <w:lang w:val="en-US"/>
        </w:rPr>
        <w:t>public</w:t>
      </w:r>
      <w:r w:rsidRPr="000F7FED">
        <w:rPr>
          <w:noProof/>
        </w:rPr>
        <w:t>и иметь</w:t>
      </w:r>
      <w:r w:rsidRPr="004A21B9">
        <w:rPr>
          <w:b/>
          <w:noProof/>
          <w:lang w:val="en-US"/>
        </w:rPr>
        <w:t>public</w:t>
      </w:r>
      <w:r w:rsidRPr="000F7FED">
        <w:rPr>
          <w:noProof/>
        </w:rPr>
        <w:t>конструктор без аргументов.</w:t>
      </w:r>
    </w:p>
    <w:p w:rsidR="00A237E5" w:rsidRPr="004A21B9" w:rsidRDefault="00A237E5" w:rsidP="00860B4B">
      <w:pPr>
        <w:numPr>
          <w:ilvl w:val="0"/>
          <w:numId w:val="29"/>
        </w:numPr>
        <w:spacing w:before="100" w:beforeAutospacing="1" w:after="100" w:afterAutospacing="1"/>
        <w:rPr>
          <w:noProof/>
          <w:lang w:val="en-US"/>
        </w:rPr>
      </w:pPr>
      <w:r w:rsidRPr="004A21B9">
        <w:rPr>
          <w:noProof/>
          <w:lang w:val="en-US"/>
        </w:rPr>
        <w:t>PKCдолженбыть</w:t>
      </w:r>
      <w:r w:rsidRPr="004A21B9">
        <w:rPr>
          <w:b/>
          <w:noProof/>
          <w:lang w:val="en-US"/>
        </w:rPr>
        <w:t>serializable</w:t>
      </w:r>
      <w:r w:rsidRPr="004A21B9">
        <w:rPr>
          <w:noProof/>
          <w:lang w:val="en-US"/>
        </w:rPr>
        <w:t>.</w:t>
      </w:r>
    </w:p>
    <w:p w:rsidR="00A237E5" w:rsidRPr="004A21B9" w:rsidRDefault="00A237E5" w:rsidP="00860B4B">
      <w:pPr>
        <w:numPr>
          <w:ilvl w:val="0"/>
          <w:numId w:val="29"/>
        </w:numPr>
        <w:spacing w:before="100" w:beforeAutospacing="1" w:after="100" w:afterAutospacing="1"/>
        <w:rPr>
          <w:noProof/>
          <w:lang w:val="en-US"/>
        </w:rPr>
      </w:pPr>
      <w:r w:rsidRPr="004A21B9">
        <w:rPr>
          <w:noProof/>
          <w:lang w:val="en-US"/>
        </w:rPr>
        <w:t>PKCдолженопределятьметоды</w:t>
      </w:r>
      <w:r w:rsidRPr="004A21B9">
        <w:rPr>
          <w:b/>
          <w:noProof/>
          <w:lang w:val="en-US"/>
        </w:rPr>
        <w:t>equals</w:t>
      </w:r>
      <w:r w:rsidRPr="004A21B9">
        <w:rPr>
          <w:noProof/>
          <w:lang w:val="en-US"/>
        </w:rPr>
        <w:t>и</w:t>
      </w:r>
      <w:r w:rsidRPr="004A21B9">
        <w:rPr>
          <w:b/>
          <w:noProof/>
          <w:lang w:val="en-US"/>
        </w:rPr>
        <w:t>hashCode</w:t>
      </w:r>
      <w:r w:rsidRPr="004A21B9">
        <w:rPr>
          <w:noProof/>
          <w:lang w:val="en-US"/>
        </w:rPr>
        <w:t>, consistent with equality for the underlying database types to which the primary key is mapped.</w:t>
      </w:r>
    </w:p>
    <w:p w:rsidR="00A237E5" w:rsidRPr="000F7FED" w:rsidRDefault="00A237E5" w:rsidP="00E93470">
      <w:pPr>
        <w:spacing w:after="240"/>
        <w:rPr>
          <w:noProof/>
        </w:rPr>
      </w:pPr>
      <w:r w:rsidRPr="000F7FED">
        <w:rPr>
          <w:noProof/>
        </w:rPr>
        <w:t xml:space="preserve">Атрибуты, входящие в состав </w:t>
      </w:r>
      <w:r w:rsidRPr="004A21B9">
        <w:rPr>
          <w:noProof/>
          <w:lang w:val="en-US"/>
        </w:rPr>
        <w:t>PKC</w:t>
      </w:r>
      <w:r w:rsidRPr="000F7FED">
        <w:rPr>
          <w:noProof/>
        </w:rPr>
        <w:t xml:space="preserve"> могут быть:</w:t>
      </w:r>
    </w:p>
    <w:p w:rsidR="00A237E5" w:rsidRPr="004A21B9" w:rsidRDefault="00A237E5" w:rsidP="00860B4B">
      <w:pPr>
        <w:numPr>
          <w:ilvl w:val="0"/>
          <w:numId w:val="31"/>
        </w:numPr>
        <w:rPr>
          <w:noProof/>
          <w:lang w:val="en-US"/>
        </w:rPr>
      </w:pPr>
      <w:r w:rsidRPr="004A21B9">
        <w:rPr>
          <w:noProof/>
          <w:lang w:val="en-US"/>
        </w:rPr>
        <w:t>Basic.</w:t>
      </w:r>
    </w:p>
    <w:p w:rsidR="00A237E5" w:rsidRPr="004A21B9" w:rsidRDefault="00A237E5" w:rsidP="00860B4B">
      <w:pPr>
        <w:numPr>
          <w:ilvl w:val="0"/>
          <w:numId w:val="31"/>
        </w:numPr>
        <w:rPr>
          <w:noProof/>
          <w:lang w:val="en-US"/>
        </w:rPr>
      </w:pPr>
      <w:r w:rsidRPr="004A21B9">
        <w:rPr>
          <w:noProof/>
          <w:lang w:val="en-US"/>
        </w:rPr>
        <w:t>Composite.</w:t>
      </w:r>
    </w:p>
    <w:p w:rsidR="00A237E5" w:rsidRPr="004A21B9" w:rsidRDefault="00A237E5" w:rsidP="00860B4B">
      <w:pPr>
        <w:numPr>
          <w:ilvl w:val="0"/>
          <w:numId w:val="31"/>
        </w:numPr>
        <w:rPr>
          <w:noProof/>
          <w:lang w:val="en-US"/>
        </w:rPr>
      </w:pPr>
      <w:r w:rsidRPr="004A21B9">
        <w:rPr>
          <w:noProof/>
          <w:lang w:val="en-US"/>
        </w:rPr>
        <w:t>ManyToOne.</w:t>
      </w:r>
    </w:p>
    <w:p w:rsidR="00A237E5" w:rsidRPr="004A21B9" w:rsidRDefault="00A237E5" w:rsidP="00EF5496">
      <w:pPr>
        <w:pStyle w:val="Heading1"/>
        <w:numPr>
          <w:ilvl w:val="2"/>
          <w:numId w:val="12"/>
        </w:numPr>
        <w:ind w:left="1701"/>
        <w:jc w:val="center"/>
        <w:rPr>
          <w:noProof/>
          <w:sz w:val="36"/>
          <w:szCs w:val="36"/>
          <w:lang w:val="en-US"/>
        </w:rPr>
      </w:pPr>
      <w:bookmarkStart w:id="20" w:name="_Toc63930719"/>
      <w:r w:rsidRPr="004A21B9">
        <w:rPr>
          <w:noProof/>
          <w:sz w:val="36"/>
          <w:szCs w:val="36"/>
          <w:lang w:val="en-US"/>
        </w:rPr>
        <w:lastRenderedPageBreak/>
        <w:t>Derivedidentifiers</w:t>
      </w:r>
      <w:bookmarkEnd w:id="20"/>
    </w:p>
    <w:p w:rsidR="00A237E5" w:rsidRPr="004A21B9" w:rsidRDefault="00A237E5" w:rsidP="00EF5496">
      <w:pPr>
        <w:spacing w:after="240"/>
        <w:rPr>
          <w:noProof/>
          <w:lang w:val="en-US"/>
        </w:rPr>
      </w:pPr>
      <w:r w:rsidRPr="004A21B9">
        <w:rPr>
          <w:noProof/>
          <w:lang w:val="en-US"/>
        </w:rPr>
        <w:t>Спецификация JPA 2.0 добавляетподдержкудля derived identifiers которыепозволяют an entity заимствовать identifier from a many-to-one или one-to-one association.</w:t>
      </w:r>
    </w:p>
    <w:p w:rsidR="00A237E5" w:rsidRPr="000F7FED" w:rsidRDefault="00A237E5" w:rsidP="00EF5496">
      <w:pPr>
        <w:spacing w:after="240"/>
        <w:rPr>
          <w:noProof/>
        </w:rPr>
      </w:pPr>
      <w:r w:rsidRPr="000F7FED">
        <w:rPr>
          <w:noProof/>
        </w:rPr>
        <w:t>Сделать это можно через использование аннотаций:</w:t>
      </w:r>
    </w:p>
    <w:p w:rsidR="00A237E5" w:rsidRPr="004A21B9" w:rsidRDefault="00A237E5" w:rsidP="00860B4B">
      <w:pPr>
        <w:numPr>
          <w:ilvl w:val="0"/>
          <w:numId w:val="34"/>
        </w:numPr>
        <w:ind w:left="1281" w:hanging="357"/>
        <w:rPr>
          <w:noProof/>
          <w:lang w:val="en-US"/>
        </w:rPr>
      </w:pPr>
      <w:r w:rsidRPr="004A21B9">
        <w:rPr>
          <w:noProof/>
          <w:lang w:val="en-US"/>
        </w:rPr>
        <w:t>@MapsId;</w:t>
      </w:r>
    </w:p>
    <w:p w:rsidR="00A237E5" w:rsidRPr="004A21B9" w:rsidRDefault="00A237E5" w:rsidP="00860B4B">
      <w:pPr>
        <w:numPr>
          <w:ilvl w:val="0"/>
          <w:numId w:val="34"/>
        </w:numPr>
        <w:spacing w:after="240"/>
        <w:rPr>
          <w:noProof/>
          <w:lang w:val="en-US"/>
        </w:rPr>
      </w:pPr>
      <w:r w:rsidRPr="004A21B9">
        <w:rPr>
          <w:noProof/>
          <w:lang w:val="en-US"/>
        </w:rPr>
        <w:t>@PrimaryKeyJoinColumn</w:t>
      </w:r>
    </w:p>
    <w:p w:rsidR="00A237E5" w:rsidRPr="004A21B9" w:rsidRDefault="00A237E5" w:rsidP="00AF430F">
      <w:pPr>
        <w:pStyle w:val="Heading1"/>
        <w:numPr>
          <w:ilvl w:val="2"/>
          <w:numId w:val="12"/>
        </w:numPr>
        <w:ind w:left="1701"/>
        <w:jc w:val="center"/>
        <w:rPr>
          <w:noProof/>
          <w:sz w:val="36"/>
          <w:szCs w:val="36"/>
          <w:lang w:val="en-US"/>
        </w:rPr>
      </w:pPr>
      <w:bookmarkStart w:id="21" w:name="_Toc63930720"/>
      <w:r w:rsidRPr="004A21B9">
        <w:rPr>
          <w:noProof/>
          <w:sz w:val="36"/>
          <w:szCs w:val="36"/>
          <w:lang w:val="en-US"/>
        </w:rPr>
        <w:t>@RowId</w:t>
      </w:r>
      <w:bookmarkEnd w:id="21"/>
    </w:p>
    <w:p w:rsidR="00A237E5" w:rsidRPr="004A21B9" w:rsidRDefault="00A237E5" w:rsidP="00AF430F">
      <w:pPr>
        <w:spacing w:after="240"/>
        <w:rPr>
          <w:noProof/>
          <w:lang w:val="en-US"/>
        </w:rPr>
      </w:pPr>
      <w:r w:rsidRPr="004A21B9">
        <w:rPr>
          <w:noProof/>
          <w:lang w:val="en-US"/>
        </w:rPr>
        <w:t xml:space="preserve">If you annotate a given entity with the </w:t>
      </w:r>
      <w:r w:rsidRPr="004A21B9">
        <w:rPr>
          <w:rStyle w:val="HTMLCode"/>
          <w:rFonts w:ascii="Times New Roman" w:hAnsi="Times New Roman"/>
          <w:noProof/>
          <w:szCs w:val="20"/>
          <w:lang w:val="en-US"/>
        </w:rPr>
        <w:t>@RowId</w:t>
      </w:r>
      <w:r w:rsidRPr="004A21B9">
        <w:rPr>
          <w:noProof/>
          <w:lang w:val="en-US"/>
        </w:rPr>
        <w:t xml:space="preserve"> annotation and the underlying database supports fetching a record by ROWID (e.g. Oracle), then Hibernate can use the </w:t>
      </w:r>
      <w:r w:rsidRPr="004A21B9">
        <w:rPr>
          <w:rStyle w:val="HTMLCode"/>
          <w:rFonts w:ascii="Times New Roman" w:hAnsi="Times New Roman"/>
          <w:noProof/>
          <w:szCs w:val="20"/>
          <w:lang w:val="en-US"/>
        </w:rPr>
        <w:t>ROWID</w:t>
      </w:r>
      <w:r w:rsidRPr="004A21B9">
        <w:rPr>
          <w:noProof/>
          <w:lang w:val="en-US"/>
        </w:rPr>
        <w:t xml:space="preserve"> pseudo-column for CRUD operations.</w:t>
      </w:r>
    </w:p>
    <w:p w:rsidR="00A237E5" w:rsidRPr="004A21B9" w:rsidRDefault="00A237E5" w:rsidP="004A0936">
      <w:pPr>
        <w:pStyle w:val="Heading1"/>
        <w:numPr>
          <w:ilvl w:val="1"/>
          <w:numId w:val="12"/>
        </w:numPr>
        <w:ind w:left="1134"/>
        <w:jc w:val="center"/>
        <w:rPr>
          <w:noProof/>
          <w:sz w:val="36"/>
          <w:szCs w:val="36"/>
          <w:lang w:val="en-US"/>
        </w:rPr>
      </w:pPr>
      <w:bookmarkStart w:id="22" w:name="_Toc63930721"/>
      <w:r w:rsidRPr="004A21B9">
        <w:rPr>
          <w:noProof/>
          <w:sz w:val="36"/>
          <w:szCs w:val="36"/>
          <w:lang w:val="en-US"/>
        </w:rPr>
        <w:t>Generated identifier values</w:t>
      </w:r>
      <w:bookmarkEnd w:id="22"/>
    </w:p>
    <w:p w:rsidR="00A237E5" w:rsidRPr="000F7FED" w:rsidRDefault="00A237E5" w:rsidP="004A0936">
      <w:pPr>
        <w:spacing w:after="240"/>
        <w:rPr>
          <w:noProof/>
        </w:rPr>
      </w:pPr>
      <w:r w:rsidRPr="000F7FED">
        <w:rPr>
          <w:noProof/>
        </w:rPr>
        <w:t xml:space="preserve">Дляуказания того, что идентификатор будет генерироваться, используется аннотация </w:t>
      </w:r>
      <w:r w:rsidRPr="004A21B9">
        <w:rPr>
          <w:rStyle w:val="HTMLCode"/>
          <w:rFonts w:ascii="Times New Roman" w:hAnsi="Times New Roman"/>
          <w:noProof/>
          <w:szCs w:val="20"/>
          <w:lang w:val="en-US"/>
        </w:rPr>
        <w:t>javax</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persistence</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GeneratedValue</w:t>
      </w:r>
      <w:r w:rsidRPr="000F7FED">
        <w:rPr>
          <w:noProof/>
        </w:rPr>
        <w:t xml:space="preserve">. Наиболееважнаячастьинформацииуказываетсяв атрибуте </w:t>
      </w:r>
      <w:r w:rsidRPr="004A21B9">
        <w:rPr>
          <w:rStyle w:val="HTMLCode"/>
          <w:rFonts w:ascii="Times New Roman" w:hAnsi="Times New Roman"/>
          <w:noProof/>
          <w:szCs w:val="20"/>
          <w:lang w:val="en-US"/>
        </w:rPr>
        <w:t>strategy</w:t>
      </w:r>
      <w:r w:rsidRPr="000F7FED">
        <w:rPr>
          <w:noProof/>
        </w:rPr>
        <w:t xml:space="preserve">(возможные значения указываются с помощью </w:t>
      </w:r>
      <w:r w:rsidRPr="004A21B9">
        <w:rPr>
          <w:noProof/>
          <w:lang w:val="en-US"/>
        </w:rPr>
        <w:t>enum</w:t>
      </w:r>
      <w:r w:rsidRPr="004A21B9">
        <w:rPr>
          <w:rStyle w:val="HTMLCode"/>
          <w:rFonts w:ascii="Times New Roman" w:hAnsi="Times New Roman"/>
          <w:noProof/>
          <w:szCs w:val="20"/>
          <w:lang w:val="en-US"/>
        </w:rPr>
        <w:t>javax</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persistence</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GenerationType</w:t>
      </w:r>
      <w:r w:rsidRPr="000F7FED">
        <w:rPr>
          <w:rStyle w:val="HTMLCode"/>
          <w:rFonts w:ascii="Times New Roman" w:hAnsi="Times New Roman"/>
          <w:noProof/>
          <w:szCs w:val="20"/>
        </w:rPr>
        <w:t>),</w:t>
      </w:r>
      <w:r w:rsidRPr="000F7FED">
        <w:rPr>
          <w:noProof/>
        </w:rPr>
        <w:t xml:space="preserve"> которая определяет способ генерации идентификатора.</w:t>
      </w:r>
    </w:p>
    <w:p w:rsidR="00A237E5" w:rsidRPr="004A21B9" w:rsidRDefault="00A237E5" w:rsidP="004A0936">
      <w:pPr>
        <w:spacing w:after="240"/>
        <w:rPr>
          <w:noProof/>
          <w:lang w:val="en-US"/>
        </w:rPr>
      </w:pPr>
      <w:r w:rsidRPr="004A21B9">
        <w:rPr>
          <w:noProof/>
          <w:lang w:val="en-US"/>
        </w:rPr>
        <w:t xml:space="preserve">Перечисление </w:t>
      </w:r>
      <w:r w:rsidRPr="004A21B9">
        <w:rPr>
          <w:rStyle w:val="HTMLCode"/>
          <w:rFonts w:ascii="Times New Roman" w:hAnsi="Times New Roman"/>
          <w:noProof/>
          <w:szCs w:val="20"/>
          <w:lang w:val="en-US"/>
        </w:rPr>
        <w:t>javax.persistence.GenerationType</w:t>
      </w:r>
      <w:r w:rsidRPr="004A21B9">
        <w:rPr>
          <w:noProof/>
          <w:lang w:val="en-US"/>
        </w:rPr>
        <w:t>включает:</w:t>
      </w:r>
    </w:p>
    <w:p w:rsidR="00A237E5" w:rsidRPr="004A21B9" w:rsidRDefault="00A237E5" w:rsidP="00860B4B">
      <w:pPr>
        <w:numPr>
          <w:ilvl w:val="0"/>
          <w:numId w:val="32"/>
        </w:numPr>
        <w:spacing w:before="100" w:beforeAutospacing="1" w:after="240"/>
        <w:ind w:left="1276" w:hanging="284"/>
        <w:rPr>
          <w:noProof/>
          <w:lang w:val="en-US"/>
        </w:rPr>
      </w:pPr>
      <w:r w:rsidRPr="004A21B9">
        <w:rPr>
          <w:b/>
          <w:noProof/>
          <w:color w:val="0070C0"/>
          <w:sz w:val="20"/>
          <w:szCs w:val="20"/>
          <w:lang w:val="en-US"/>
        </w:rPr>
        <w:t>AUTO</w:t>
      </w:r>
      <w:r w:rsidRPr="004A21B9">
        <w:rPr>
          <w:b/>
          <w:noProof/>
          <w:color w:val="0070C0"/>
          <w:lang w:val="en-US"/>
        </w:rPr>
        <w:t xml:space="preserve"> (thedefault)</w:t>
      </w:r>
      <w:r w:rsidRPr="004A21B9">
        <w:rPr>
          <w:noProof/>
          <w:sz w:val="20"/>
          <w:szCs w:val="20"/>
          <w:lang w:val="en-US"/>
        </w:rPr>
        <w:t>–у</w:t>
      </w:r>
      <w:r w:rsidRPr="004A21B9">
        <w:rPr>
          <w:noProof/>
          <w:lang w:val="en-US"/>
        </w:rPr>
        <w:t xml:space="preserve">казывает, чтоpersistenceprovider (Hibernate) долженвыбратьподходящуюстратегию. </w:t>
      </w:r>
    </w:p>
    <w:p w:rsidR="00A237E5" w:rsidRPr="000F7FED" w:rsidRDefault="00A237E5" w:rsidP="00860B4B">
      <w:pPr>
        <w:numPr>
          <w:ilvl w:val="0"/>
          <w:numId w:val="32"/>
        </w:numPr>
        <w:spacing w:before="100" w:beforeAutospacing="1" w:after="240"/>
        <w:ind w:left="1276" w:hanging="284"/>
        <w:rPr>
          <w:noProof/>
        </w:rPr>
      </w:pPr>
      <w:r w:rsidRPr="004A21B9">
        <w:rPr>
          <w:b/>
          <w:noProof/>
          <w:color w:val="0070C0"/>
          <w:sz w:val="20"/>
          <w:szCs w:val="20"/>
          <w:lang w:val="en-US"/>
        </w:rPr>
        <w:t>IDENTITY</w:t>
      </w:r>
      <w:r w:rsidRPr="000F7FED">
        <w:rPr>
          <w:noProof/>
          <w:sz w:val="20"/>
          <w:szCs w:val="20"/>
        </w:rPr>
        <w:t>–</w:t>
      </w:r>
      <w:r w:rsidRPr="000F7FED">
        <w:rPr>
          <w:noProof/>
        </w:rPr>
        <w:t>указывает, что</w:t>
      </w:r>
      <w:r w:rsidRPr="004A21B9">
        <w:rPr>
          <w:noProof/>
          <w:lang w:val="en-US"/>
        </w:rPr>
        <w:t>databaseIDENTITYcolumns</w:t>
      </w:r>
      <w:r w:rsidRPr="000F7FED">
        <w:rPr>
          <w:noProof/>
        </w:rPr>
        <w:t>будутиспользованыдлягенерации значения первичного ключа.</w:t>
      </w:r>
    </w:p>
    <w:p w:rsidR="00A237E5" w:rsidRPr="000F7FED" w:rsidRDefault="00A237E5" w:rsidP="00860B4B">
      <w:pPr>
        <w:numPr>
          <w:ilvl w:val="0"/>
          <w:numId w:val="32"/>
        </w:numPr>
        <w:spacing w:before="100" w:beforeAutospacing="1" w:after="240"/>
        <w:ind w:left="1276" w:hanging="284"/>
        <w:rPr>
          <w:noProof/>
        </w:rPr>
      </w:pPr>
      <w:r w:rsidRPr="004A21B9">
        <w:rPr>
          <w:b/>
          <w:noProof/>
          <w:color w:val="0070C0"/>
          <w:sz w:val="20"/>
          <w:szCs w:val="20"/>
          <w:lang w:val="en-US"/>
        </w:rPr>
        <w:t>SEQUENCE</w:t>
      </w:r>
      <w:r w:rsidRPr="000F7FED">
        <w:rPr>
          <w:noProof/>
          <w:sz w:val="20"/>
          <w:szCs w:val="20"/>
        </w:rPr>
        <w:t>–</w:t>
      </w:r>
      <w:r w:rsidRPr="000F7FED">
        <w:rPr>
          <w:noProof/>
        </w:rPr>
        <w:t>указывает, что</w:t>
      </w:r>
      <w:r w:rsidRPr="004A21B9">
        <w:rPr>
          <w:noProof/>
          <w:lang w:val="en-US"/>
        </w:rPr>
        <w:t>databasesequence</w:t>
      </w:r>
      <w:r w:rsidRPr="000F7FED">
        <w:rPr>
          <w:noProof/>
        </w:rPr>
        <w:t>должнабытьиспользованадляполучения значения первичного ключа.</w:t>
      </w:r>
    </w:p>
    <w:p w:rsidR="00A237E5" w:rsidRPr="000F7FED" w:rsidRDefault="00A237E5" w:rsidP="00860B4B">
      <w:pPr>
        <w:numPr>
          <w:ilvl w:val="0"/>
          <w:numId w:val="32"/>
        </w:numPr>
        <w:spacing w:before="100" w:beforeAutospacing="1" w:after="240"/>
        <w:ind w:left="1276" w:hanging="284"/>
        <w:rPr>
          <w:noProof/>
        </w:rPr>
      </w:pPr>
      <w:r w:rsidRPr="004A21B9">
        <w:rPr>
          <w:b/>
          <w:noProof/>
          <w:color w:val="0070C0"/>
          <w:sz w:val="20"/>
          <w:szCs w:val="20"/>
          <w:lang w:val="en-US"/>
        </w:rPr>
        <w:t>TABLE</w:t>
      </w:r>
      <w:r w:rsidRPr="000F7FED">
        <w:rPr>
          <w:noProof/>
          <w:sz w:val="20"/>
          <w:szCs w:val="20"/>
        </w:rPr>
        <w:t>–</w:t>
      </w:r>
      <w:r w:rsidRPr="000F7FED">
        <w:rPr>
          <w:noProof/>
        </w:rPr>
        <w:t>указывает, что таблица базыданных должна быть использована для получения значения первичного ключа.</w:t>
      </w:r>
    </w:p>
    <w:p w:rsidR="00A237E5" w:rsidRPr="004A21B9" w:rsidRDefault="00A237E5" w:rsidP="00456CC1">
      <w:pPr>
        <w:pStyle w:val="Heading1"/>
        <w:numPr>
          <w:ilvl w:val="2"/>
          <w:numId w:val="12"/>
        </w:numPr>
        <w:ind w:hanging="90"/>
        <w:jc w:val="center"/>
        <w:rPr>
          <w:noProof/>
          <w:sz w:val="36"/>
          <w:szCs w:val="36"/>
          <w:lang w:val="en-US"/>
        </w:rPr>
      </w:pPr>
      <w:bookmarkStart w:id="23" w:name="_Toc63930722"/>
      <w:r w:rsidRPr="004A21B9">
        <w:rPr>
          <w:noProof/>
          <w:sz w:val="36"/>
          <w:szCs w:val="36"/>
          <w:lang w:val="en-US"/>
        </w:rPr>
        <w:t>Identity generation type</w:t>
      </w:r>
      <w:bookmarkEnd w:id="23"/>
    </w:p>
    <w:p w:rsidR="00A237E5" w:rsidRPr="004A21B9" w:rsidRDefault="00A237E5" w:rsidP="000B1247">
      <w:pPr>
        <w:rPr>
          <w:noProof/>
          <w:lang w:val="en-US"/>
        </w:rPr>
      </w:pPr>
      <w:r w:rsidRPr="004A21B9">
        <w:rPr>
          <w:noProof/>
          <w:lang w:val="en-US"/>
        </w:rPr>
        <w:t>Hibernate will not be able to JDBC batching for inserts of the entities that use IDENTITY generation.</w:t>
      </w:r>
    </w:p>
    <w:p w:rsidR="00A237E5" w:rsidRPr="004A21B9" w:rsidRDefault="00A237E5" w:rsidP="00456CC1">
      <w:pPr>
        <w:pStyle w:val="Heading1"/>
        <w:numPr>
          <w:ilvl w:val="2"/>
          <w:numId w:val="12"/>
        </w:numPr>
        <w:ind w:hanging="90"/>
        <w:jc w:val="center"/>
        <w:rPr>
          <w:noProof/>
          <w:sz w:val="36"/>
          <w:szCs w:val="36"/>
          <w:lang w:val="en-US"/>
        </w:rPr>
      </w:pPr>
      <w:bookmarkStart w:id="24" w:name="_Toc63930723"/>
      <w:r w:rsidRPr="004A21B9">
        <w:rPr>
          <w:noProof/>
          <w:sz w:val="36"/>
          <w:szCs w:val="36"/>
          <w:lang w:val="en-US"/>
        </w:rPr>
        <w:t>Sequence generation type</w:t>
      </w:r>
      <w:bookmarkEnd w:id="24"/>
    </w:p>
    <w:p w:rsidR="00A237E5" w:rsidRPr="000F7FED" w:rsidRDefault="00A237E5" w:rsidP="00060718">
      <w:pPr>
        <w:rPr>
          <w:noProof/>
        </w:rPr>
      </w:pPr>
      <w:r w:rsidRPr="000F7FED">
        <w:rPr>
          <w:noProof/>
        </w:rPr>
        <w:t xml:space="preserve">Некоторые базы не поддерживают </w:t>
      </w:r>
      <w:r w:rsidRPr="004A21B9">
        <w:rPr>
          <w:noProof/>
          <w:lang w:val="en-US"/>
        </w:rPr>
        <w:t>sequences</w:t>
      </w:r>
      <w:r w:rsidRPr="000F7FED">
        <w:rPr>
          <w:noProof/>
        </w:rPr>
        <w:t>(</w:t>
      </w:r>
      <w:r w:rsidRPr="004A21B9">
        <w:rPr>
          <w:noProof/>
          <w:lang w:val="en-US"/>
        </w:rPr>
        <w:t>MySQL</w:t>
      </w:r>
      <w:r w:rsidRPr="000F7FED">
        <w:rPr>
          <w:noProof/>
        </w:rPr>
        <w:t xml:space="preserve">), но вместо этого они могут использовать таблицу в качестве </w:t>
      </w:r>
      <w:r w:rsidRPr="004A21B9">
        <w:rPr>
          <w:noProof/>
          <w:lang w:val="en-US"/>
        </w:rPr>
        <w:t>sequence</w:t>
      </w:r>
      <w:r w:rsidRPr="000F7FED">
        <w:rPr>
          <w:noProof/>
        </w:rPr>
        <w:t>.</w:t>
      </w:r>
    </w:p>
    <w:p w:rsidR="00A237E5" w:rsidRPr="000F7FED" w:rsidRDefault="00A237E5" w:rsidP="00060718">
      <w:pPr>
        <w:rPr>
          <w:noProof/>
        </w:rPr>
      </w:pPr>
    </w:p>
    <w:p w:rsidR="00A237E5" w:rsidRPr="004A21B9" w:rsidRDefault="00A237E5" w:rsidP="002F580F">
      <w:pPr>
        <w:pStyle w:val="Heading1"/>
        <w:numPr>
          <w:ilvl w:val="1"/>
          <w:numId w:val="12"/>
        </w:numPr>
        <w:ind w:left="1134"/>
        <w:jc w:val="center"/>
        <w:rPr>
          <w:noProof/>
          <w:sz w:val="36"/>
          <w:szCs w:val="36"/>
          <w:lang w:val="en-US"/>
        </w:rPr>
      </w:pPr>
      <w:bookmarkStart w:id="25" w:name="_Toc63930724"/>
      <w:r w:rsidRPr="004A21B9">
        <w:rPr>
          <w:noProof/>
          <w:sz w:val="36"/>
          <w:szCs w:val="36"/>
          <w:lang w:val="en-US"/>
        </w:rPr>
        <w:t>Optimizers</w:t>
      </w:r>
      <w:bookmarkEnd w:id="25"/>
    </w:p>
    <w:p w:rsidR="00A237E5" w:rsidRPr="000F7FED" w:rsidRDefault="00A237E5" w:rsidP="00421FC3">
      <w:pPr>
        <w:spacing w:after="120"/>
        <w:rPr>
          <w:noProof/>
        </w:rPr>
      </w:pPr>
      <w:r w:rsidRPr="004A21B9">
        <w:rPr>
          <w:noProof/>
          <w:lang w:val="en-US"/>
        </w:rPr>
        <w:lastRenderedPageBreak/>
        <w:t>Optimizers</w:t>
      </w:r>
      <w:r w:rsidRPr="000F7FED">
        <w:rPr>
          <w:noProof/>
        </w:rPr>
        <w:t xml:space="preserve">определяют то, насколько часто </w:t>
      </w:r>
      <w:r w:rsidRPr="004A21B9">
        <w:rPr>
          <w:noProof/>
          <w:lang w:val="en-US"/>
        </w:rPr>
        <w:t>Hibernate</w:t>
      </w:r>
      <w:r w:rsidRPr="000F7FED">
        <w:rPr>
          <w:noProof/>
        </w:rPr>
        <w:t>будет обращаться к базе данных, для того чтобы сгенерировать необходимые идентификаторы.</w:t>
      </w:r>
    </w:p>
    <w:p w:rsidR="00A237E5" w:rsidRPr="004A21B9" w:rsidRDefault="00A237E5" w:rsidP="00433CC3">
      <w:pPr>
        <w:spacing w:after="120"/>
        <w:rPr>
          <w:noProof/>
          <w:lang w:val="en-US"/>
        </w:rPr>
      </w:pPr>
      <w:r w:rsidRPr="004A21B9">
        <w:rPr>
          <w:noProof/>
          <w:lang w:val="en-US"/>
        </w:rPr>
        <w:t>Возможные optimizers:</w:t>
      </w:r>
    </w:p>
    <w:p w:rsidR="00A237E5" w:rsidRPr="004A21B9" w:rsidRDefault="00A237E5" w:rsidP="00860B4B">
      <w:pPr>
        <w:numPr>
          <w:ilvl w:val="0"/>
          <w:numId w:val="33"/>
        </w:numPr>
        <w:spacing w:after="120"/>
        <w:ind w:left="1281" w:hanging="357"/>
        <w:rPr>
          <w:b/>
          <w:noProof/>
          <w:color w:val="0070C0"/>
          <w:sz w:val="20"/>
          <w:szCs w:val="20"/>
          <w:lang w:val="en-US"/>
        </w:rPr>
      </w:pPr>
      <w:r w:rsidRPr="004A21B9">
        <w:rPr>
          <w:b/>
          <w:noProof/>
          <w:color w:val="0070C0"/>
          <w:sz w:val="20"/>
          <w:szCs w:val="20"/>
          <w:lang w:val="en-US"/>
        </w:rPr>
        <w:t>NONE</w:t>
      </w:r>
      <w:r w:rsidRPr="004A21B9">
        <w:rPr>
          <w:noProof/>
          <w:lang w:val="en-US"/>
        </w:rPr>
        <w:t xml:space="preserve"> - no optimization is performed.</w:t>
      </w:r>
    </w:p>
    <w:p w:rsidR="00A237E5" w:rsidRPr="004A21B9" w:rsidRDefault="00A237E5" w:rsidP="00860B4B">
      <w:pPr>
        <w:numPr>
          <w:ilvl w:val="0"/>
          <w:numId w:val="33"/>
        </w:numPr>
        <w:spacing w:after="120"/>
        <w:ind w:left="1281" w:hanging="357"/>
        <w:rPr>
          <w:b/>
          <w:noProof/>
          <w:color w:val="0070C0"/>
          <w:sz w:val="20"/>
          <w:szCs w:val="20"/>
          <w:lang w:val="en-US"/>
        </w:rPr>
      </w:pPr>
      <w:r w:rsidRPr="004A21B9">
        <w:rPr>
          <w:b/>
          <w:noProof/>
          <w:color w:val="0070C0"/>
          <w:sz w:val="20"/>
          <w:szCs w:val="20"/>
          <w:lang w:val="en-US"/>
        </w:rPr>
        <w:t>POOLED-LO</w:t>
      </w:r>
      <w:r w:rsidRPr="004A21B9">
        <w:rPr>
          <w:noProof/>
          <w:lang w:val="en-US"/>
        </w:rPr>
        <w:t xml:space="preserve"> - the pooled-lo optimizer works on the principle that the increment-value is encoded into the database table/sequence structure. In sequence-terms, this means that the sequence is defined with a greater-than-1 increment size.</w:t>
      </w:r>
    </w:p>
    <w:p w:rsidR="00A237E5" w:rsidRPr="004A21B9" w:rsidRDefault="00A237E5" w:rsidP="00860B4B">
      <w:pPr>
        <w:numPr>
          <w:ilvl w:val="0"/>
          <w:numId w:val="33"/>
        </w:numPr>
        <w:spacing w:after="120"/>
        <w:ind w:left="1281" w:hanging="357"/>
        <w:rPr>
          <w:noProof/>
          <w:lang w:val="en-US"/>
        </w:rPr>
      </w:pPr>
      <w:r w:rsidRPr="004A21B9">
        <w:rPr>
          <w:b/>
          <w:noProof/>
          <w:color w:val="0070C0"/>
          <w:sz w:val="20"/>
          <w:szCs w:val="20"/>
          <w:lang w:val="en-US"/>
        </w:rPr>
        <w:t>POOLED</w:t>
      </w:r>
      <w:r w:rsidRPr="004A21B9">
        <w:rPr>
          <w:noProof/>
          <w:lang w:val="en-US"/>
        </w:rPr>
        <w:t xml:space="preserve"> - just like pooled-lo, except that here the value from the table/sequence is interpreted as the high end of the value pool.</w:t>
      </w:r>
    </w:p>
    <w:p w:rsidR="00A237E5" w:rsidRPr="004A21B9" w:rsidRDefault="00A237E5" w:rsidP="00860B4B">
      <w:pPr>
        <w:numPr>
          <w:ilvl w:val="0"/>
          <w:numId w:val="33"/>
        </w:numPr>
        <w:spacing w:before="100" w:beforeAutospacing="1" w:after="120"/>
        <w:ind w:left="1281" w:hanging="357"/>
        <w:rPr>
          <w:b/>
          <w:noProof/>
          <w:color w:val="0070C0"/>
          <w:sz w:val="20"/>
          <w:szCs w:val="20"/>
          <w:lang w:val="en-US"/>
        </w:rPr>
      </w:pPr>
      <w:r w:rsidRPr="004A21B9">
        <w:rPr>
          <w:b/>
          <w:noProof/>
          <w:color w:val="0070C0"/>
          <w:sz w:val="20"/>
          <w:szCs w:val="20"/>
          <w:lang w:val="en-US"/>
        </w:rPr>
        <w:t>HILO; LEGACY-HILO</w:t>
      </w:r>
      <w:r w:rsidRPr="004A21B9">
        <w:rPr>
          <w:noProof/>
          <w:lang w:val="en-US"/>
        </w:rPr>
        <w:t xml:space="preserve"> - Define a custom algorithm for generating pools of values based on a single value from a table or sequence. These optimizers are not recommended for use.</w:t>
      </w:r>
    </w:p>
    <w:p w:rsidR="00A237E5" w:rsidRPr="004A21B9" w:rsidRDefault="00A237E5" w:rsidP="0042333E">
      <w:pPr>
        <w:pStyle w:val="Heading1"/>
        <w:numPr>
          <w:ilvl w:val="1"/>
          <w:numId w:val="12"/>
        </w:numPr>
        <w:ind w:left="1134"/>
        <w:jc w:val="center"/>
        <w:rPr>
          <w:noProof/>
          <w:sz w:val="36"/>
          <w:szCs w:val="36"/>
          <w:lang w:val="en-US"/>
        </w:rPr>
      </w:pPr>
      <w:bookmarkStart w:id="26" w:name="_Toc63930725"/>
      <w:r w:rsidRPr="004A21B9">
        <w:rPr>
          <w:noProof/>
          <w:sz w:val="36"/>
          <w:szCs w:val="36"/>
          <w:lang w:val="en-US"/>
        </w:rPr>
        <w:t>@GenericGenerator</w:t>
      </w:r>
      <w:bookmarkEnd w:id="26"/>
    </w:p>
    <w:p w:rsidR="00A237E5" w:rsidRPr="004A21B9" w:rsidRDefault="00A237E5" w:rsidP="0042333E">
      <w:pPr>
        <w:spacing w:after="120"/>
        <w:rPr>
          <w:noProof/>
          <w:lang w:val="en-US"/>
        </w:rPr>
      </w:pPr>
      <w:r w:rsidRPr="004A21B9">
        <w:rPr>
          <w:rStyle w:val="HTMLCode"/>
          <w:rFonts w:ascii="Times New Roman" w:hAnsi="Times New Roman"/>
          <w:noProof/>
          <w:szCs w:val="20"/>
          <w:lang w:val="en-US"/>
        </w:rPr>
        <w:t>@GenericGenerator</w:t>
      </w:r>
      <w:r w:rsidRPr="004A21B9">
        <w:rPr>
          <w:noProof/>
          <w:lang w:val="en-US"/>
        </w:rPr>
        <w:t xml:space="preserve"> allows integration of any Hibernate </w:t>
      </w:r>
      <w:r w:rsidRPr="004A21B9">
        <w:rPr>
          <w:rStyle w:val="HTMLCode"/>
          <w:rFonts w:ascii="Times New Roman" w:hAnsi="Times New Roman"/>
          <w:noProof/>
          <w:szCs w:val="20"/>
          <w:lang w:val="en-US"/>
        </w:rPr>
        <w:t>org.hibernate.id.IdentifierGenerator</w:t>
      </w:r>
      <w:r w:rsidRPr="004A21B9">
        <w:rPr>
          <w:noProof/>
          <w:lang w:val="en-US"/>
        </w:rPr>
        <w:t xml:space="preserve"> implementation, including any of the specific ones discussed here and any custom ones.</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t>@Id</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t>@GeneratedValue(</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r>
      <w:r w:rsidRPr="004A21B9">
        <w:rPr>
          <w:noProof/>
          <w:sz w:val="20"/>
          <w:szCs w:val="20"/>
          <w:lang w:val="en-US"/>
        </w:rPr>
        <w:tab/>
        <w:t>strategy = GenerationType.SEQUENCE,</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r>
      <w:r w:rsidRPr="004A21B9">
        <w:rPr>
          <w:noProof/>
          <w:sz w:val="20"/>
          <w:szCs w:val="20"/>
          <w:lang w:val="en-US"/>
        </w:rPr>
        <w:tab/>
        <w:t>generator = "product_generator"</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t>)</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t>@GenericGenerator(</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r>
      <w:r w:rsidRPr="004A21B9">
        <w:rPr>
          <w:noProof/>
          <w:sz w:val="20"/>
          <w:szCs w:val="20"/>
          <w:lang w:val="en-US"/>
        </w:rPr>
        <w:tab/>
        <w:t>name = "product_generator",</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r>
      <w:r w:rsidRPr="004A21B9">
        <w:rPr>
          <w:noProof/>
          <w:sz w:val="20"/>
          <w:szCs w:val="20"/>
          <w:lang w:val="en-US"/>
        </w:rPr>
        <w:tab/>
        <w:t>strategy = "org.hibernate.id.enhanced.SequenceStyleGenerator",</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r>
      <w:r w:rsidRPr="004A21B9">
        <w:rPr>
          <w:noProof/>
          <w:sz w:val="20"/>
          <w:szCs w:val="20"/>
          <w:lang w:val="en-US"/>
        </w:rPr>
        <w:tab/>
        <w:t>parameters = {</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r>
      <w:r w:rsidRPr="004A21B9">
        <w:rPr>
          <w:noProof/>
          <w:sz w:val="20"/>
          <w:szCs w:val="20"/>
          <w:lang w:val="en-US"/>
        </w:rPr>
        <w:tab/>
      </w:r>
      <w:r w:rsidRPr="004A21B9">
        <w:rPr>
          <w:noProof/>
          <w:sz w:val="20"/>
          <w:szCs w:val="20"/>
          <w:lang w:val="en-US"/>
        </w:rPr>
        <w:tab/>
        <w:t>@Parameter(name = "sequence_name", value = "product_sequence"),</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r>
      <w:r w:rsidRPr="004A21B9">
        <w:rPr>
          <w:noProof/>
          <w:sz w:val="20"/>
          <w:szCs w:val="20"/>
          <w:lang w:val="en-US"/>
        </w:rPr>
        <w:tab/>
      </w:r>
      <w:r w:rsidRPr="004A21B9">
        <w:rPr>
          <w:noProof/>
          <w:sz w:val="20"/>
          <w:szCs w:val="20"/>
          <w:lang w:val="en-US"/>
        </w:rPr>
        <w:tab/>
        <w:t>@Parameter(name = "initial_value", value = "1"),</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r>
      <w:r w:rsidRPr="004A21B9">
        <w:rPr>
          <w:noProof/>
          <w:sz w:val="20"/>
          <w:szCs w:val="20"/>
          <w:lang w:val="en-US"/>
        </w:rPr>
        <w:tab/>
      </w:r>
      <w:r w:rsidRPr="004A21B9">
        <w:rPr>
          <w:noProof/>
          <w:sz w:val="20"/>
          <w:szCs w:val="20"/>
          <w:lang w:val="en-US"/>
        </w:rPr>
        <w:tab/>
        <w:t>@Parameter(name = "increment_size", value = "3"),</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r>
      <w:r w:rsidRPr="004A21B9">
        <w:rPr>
          <w:noProof/>
          <w:sz w:val="20"/>
          <w:szCs w:val="20"/>
          <w:lang w:val="en-US"/>
        </w:rPr>
        <w:tab/>
      </w:r>
      <w:r w:rsidRPr="004A21B9">
        <w:rPr>
          <w:noProof/>
          <w:sz w:val="20"/>
          <w:szCs w:val="20"/>
          <w:lang w:val="en-US"/>
        </w:rPr>
        <w:tab/>
        <w:t>@Parameter(name = "optimizer", value = "pooled-lo")</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r>
      <w:r w:rsidRPr="004A21B9">
        <w:rPr>
          <w:noProof/>
          <w:sz w:val="20"/>
          <w:szCs w:val="20"/>
          <w:lang w:val="en-US"/>
        </w:rPr>
        <w:tab/>
        <w:t>}</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t>)</w:t>
      </w:r>
    </w:p>
    <w:p w:rsidR="00A237E5" w:rsidRPr="004A21B9" w:rsidRDefault="00A237E5" w:rsidP="008E38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 w:val="20"/>
          <w:szCs w:val="20"/>
          <w:lang w:val="en-US"/>
        </w:rPr>
      </w:pPr>
      <w:r w:rsidRPr="004A21B9">
        <w:rPr>
          <w:noProof/>
          <w:sz w:val="20"/>
          <w:szCs w:val="20"/>
          <w:lang w:val="en-US"/>
        </w:rPr>
        <w:tab/>
        <w:t>private Long id;</w:t>
      </w:r>
    </w:p>
    <w:p w:rsidR="00A237E5" w:rsidRPr="004A21B9" w:rsidRDefault="00A237E5" w:rsidP="0042333E">
      <w:pPr>
        <w:spacing w:after="120"/>
        <w:rPr>
          <w:noProof/>
          <w:lang w:val="en-US"/>
        </w:rPr>
      </w:pPr>
    </w:p>
    <w:p w:rsidR="00A237E5" w:rsidRPr="004A21B9" w:rsidRDefault="00A237E5" w:rsidP="002F580F">
      <w:pPr>
        <w:rPr>
          <w:noProof/>
          <w:lang w:val="en-US"/>
        </w:rPr>
      </w:pPr>
    </w:p>
    <w:p w:rsidR="00A237E5" w:rsidRPr="004A21B9" w:rsidRDefault="00A237E5" w:rsidP="00092A99">
      <w:pPr>
        <w:pStyle w:val="Heading1"/>
        <w:numPr>
          <w:ilvl w:val="0"/>
          <w:numId w:val="12"/>
        </w:numPr>
        <w:jc w:val="center"/>
        <w:rPr>
          <w:noProof/>
          <w:sz w:val="36"/>
          <w:szCs w:val="36"/>
          <w:lang w:val="en-US"/>
        </w:rPr>
      </w:pPr>
      <w:bookmarkStart w:id="27" w:name="_Toc63930726"/>
      <w:r w:rsidRPr="004A21B9">
        <w:rPr>
          <w:noProof/>
          <w:sz w:val="36"/>
          <w:szCs w:val="36"/>
          <w:lang w:val="en-US"/>
        </w:rPr>
        <w:t>GENERATEDPROPERTIES</w:t>
      </w:r>
      <w:bookmarkEnd w:id="27"/>
    </w:p>
    <w:p w:rsidR="00A237E5" w:rsidRPr="004A21B9" w:rsidRDefault="00A237E5" w:rsidP="005B4613">
      <w:pPr>
        <w:rPr>
          <w:b/>
          <w:noProof/>
          <w:lang w:val="en-US"/>
        </w:rPr>
      </w:pPr>
      <w:r w:rsidRPr="004A21B9">
        <w:rPr>
          <w:b/>
          <w:noProof/>
          <w:lang w:val="en-US"/>
        </w:rPr>
        <w:t>@Generated</w:t>
      </w:r>
    </w:p>
    <w:p w:rsidR="00A237E5" w:rsidRPr="000F7FED" w:rsidRDefault="00A237E5" w:rsidP="005B4613">
      <w:pPr>
        <w:rPr>
          <w:noProof/>
        </w:rPr>
      </w:pPr>
      <w:r w:rsidRPr="000F7FED">
        <w:rPr>
          <w:noProof/>
        </w:rPr>
        <w:t>Генерируемые свойства (</w:t>
      </w:r>
      <w:r w:rsidRPr="004A21B9">
        <w:rPr>
          <w:noProof/>
          <w:lang w:val="en-US"/>
        </w:rPr>
        <w:t>Generatedproperties</w:t>
      </w:r>
      <w:r w:rsidRPr="000F7FED">
        <w:rPr>
          <w:noProof/>
        </w:rPr>
        <w:t xml:space="preserve">)это свойства, значения которых сгенерированы базой данных. Свойства, помеченные как </w:t>
      </w:r>
      <w:r w:rsidRPr="004A21B9">
        <w:rPr>
          <w:noProof/>
          <w:lang w:val="en-US"/>
        </w:rPr>
        <w:t>generated</w:t>
      </w:r>
      <w:r w:rsidRPr="000F7FED">
        <w:rPr>
          <w:noProof/>
        </w:rPr>
        <w:t>дополнительно должнв быть</w:t>
      </w:r>
      <w:r w:rsidRPr="004A21B9">
        <w:rPr>
          <w:rStyle w:val="Emphasis"/>
          <w:iCs/>
          <w:noProof/>
          <w:lang w:val="en-US"/>
        </w:rPr>
        <w:t>non</w:t>
      </w:r>
      <w:r w:rsidRPr="000F7FED">
        <w:rPr>
          <w:rStyle w:val="Emphasis"/>
          <w:iCs/>
          <w:noProof/>
        </w:rPr>
        <w:t>-</w:t>
      </w:r>
      <w:r w:rsidRPr="004A21B9">
        <w:rPr>
          <w:rStyle w:val="Emphasis"/>
          <w:iCs/>
          <w:noProof/>
          <w:lang w:val="en-US"/>
        </w:rPr>
        <w:t>insertable</w:t>
      </w:r>
      <w:r w:rsidRPr="000F7FED">
        <w:rPr>
          <w:noProof/>
        </w:rPr>
        <w:t>и</w:t>
      </w:r>
      <w:r w:rsidRPr="004A21B9">
        <w:rPr>
          <w:rStyle w:val="Emphasis"/>
          <w:iCs/>
          <w:noProof/>
          <w:lang w:val="en-US"/>
        </w:rPr>
        <w:t>non</w:t>
      </w:r>
      <w:r w:rsidRPr="000F7FED">
        <w:rPr>
          <w:rStyle w:val="Emphasis"/>
          <w:iCs/>
          <w:noProof/>
        </w:rPr>
        <w:t>-</w:t>
      </w:r>
      <w:r w:rsidRPr="004A21B9">
        <w:rPr>
          <w:rStyle w:val="Emphasis"/>
          <w:iCs/>
          <w:noProof/>
          <w:lang w:val="en-US"/>
        </w:rPr>
        <w:t>updateable</w:t>
      </w:r>
      <w:r w:rsidRPr="000F7FED">
        <w:rPr>
          <w:noProof/>
        </w:rPr>
        <w:t>. Только типы</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Version</w:t>
      </w:r>
      <w:r w:rsidRPr="000F7FED">
        <w:rPr>
          <w:noProof/>
        </w:rPr>
        <w:t>и</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Basic</w:t>
      </w:r>
      <w:r w:rsidRPr="000F7FED">
        <w:rPr>
          <w:noProof/>
        </w:rPr>
        <w:t>могут быть помечены как</w:t>
      </w:r>
      <w:r w:rsidRPr="004A21B9">
        <w:rPr>
          <w:noProof/>
          <w:lang w:val="en-US"/>
        </w:rPr>
        <w:t>generated</w:t>
      </w:r>
      <w:r w:rsidRPr="000F7FED">
        <w:rPr>
          <w:noProof/>
        </w:rPr>
        <w:t>.</w:t>
      </w:r>
    </w:p>
    <w:p w:rsidR="00A237E5" w:rsidRPr="000F7FED" w:rsidRDefault="00A237E5" w:rsidP="005B4613">
      <w:pPr>
        <w:rPr>
          <w:noProof/>
        </w:rPr>
      </w:pPr>
      <w:r w:rsidRPr="000F7FED">
        <w:rPr>
          <w:noProof/>
        </w:rPr>
        <w:t xml:space="preserve">Чтобы пометить поле как генерируемое следует использовать специфическую </w:t>
      </w:r>
      <w:r w:rsidRPr="004A21B9">
        <w:rPr>
          <w:noProof/>
          <w:lang w:val="en-US"/>
        </w:rPr>
        <w:t>Hibernate</w:t>
      </w:r>
      <w:r w:rsidRPr="000F7FED">
        <w:rPr>
          <w:noProof/>
        </w:rPr>
        <w:t>аннотацию</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Generated</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org</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hibernate</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annotations</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Generated</w:t>
      </w:r>
      <w:r w:rsidRPr="000F7FED">
        <w:rPr>
          <w:rStyle w:val="HTMLCode"/>
          <w:rFonts w:ascii="Times New Roman" w:hAnsi="Times New Roman"/>
          <w:noProof/>
          <w:szCs w:val="20"/>
        </w:rPr>
        <w:t>)</w:t>
      </w:r>
      <w:r w:rsidRPr="000F7FED">
        <w:rPr>
          <w:noProof/>
        </w:rPr>
        <w:t>, которая принимает в качестве аргумента “</w:t>
      </w:r>
      <w:r w:rsidRPr="004A21B9">
        <w:rPr>
          <w:noProof/>
          <w:lang w:val="en-US"/>
        </w:rPr>
        <w:t>Value</w:t>
      </w:r>
      <w:r w:rsidRPr="000F7FED">
        <w:rPr>
          <w:noProof/>
        </w:rPr>
        <w:t xml:space="preserve">” </w:t>
      </w:r>
      <w:r w:rsidRPr="004A21B9">
        <w:rPr>
          <w:noProof/>
          <w:lang w:val="en-US"/>
        </w:rPr>
        <w:t>enum</w:t>
      </w:r>
      <w:r w:rsidRPr="000F7FED">
        <w:rPr>
          <w:noProof/>
        </w:rPr>
        <w:t xml:space="preserve"> “</w:t>
      </w:r>
      <w:r w:rsidRPr="004A21B9">
        <w:rPr>
          <w:noProof/>
          <w:sz w:val="20"/>
          <w:szCs w:val="20"/>
          <w:lang w:val="en-US"/>
        </w:rPr>
        <w:t>GenerationTime</w:t>
      </w:r>
      <w:r w:rsidRPr="000F7FED">
        <w:rPr>
          <w:noProof/>
        </w:rPr>
        <w:t>”:</w:t>
      </w:r>
    </w:p>
    <w:p w:rsidR="00A237E5" w:rsidRPr="004A21B9" w:rsidRDefault="00A237E5" w:rsidP="007D21E0">
      <w:pPr>
        <w:numPr>
          <w:ilvl w:val="0"/>
          <w:numId w:val="19"/>
        </w:numPr>
        <w:rPr>
          <w:noProof/>
          <w:lang w:val="en-US"/>
        </w:rPr>
      </w:pPr>
      <w:r w:rsidRPr="004A21B9">
        <w:rPr>
          <w:b/>
          <w:noProof/>
          <w:lang w:val="en-US"/>
        </w:rPr>
        <w:t>GenerationTime.NEVER (the default)</w:t>
      </w:r>
      <w:r w:rsidRPr="004A21B9">
        <w:rPr>
          <w:noProof/>
          <w:lang w:val="en-US"/>
        </w:rPr>
        <w:t xml:space="preserve"> -the given property value is not generated within the database.</w:t>
      </w:r>
    </w:p>
    <w:p w:rsidR="00A237E5" w:rsidRPr="004A21B9" w:rsidRDefault="00A237E5" w:rsidP="007D21E0">
      <w:pPr>
        <w:numPr>
          <w:ilvl w:val="0"/>
          <w:numId w:val="19"/>
        </w:numPr>
        <w:rPr>
          <w:noProof/>
          <w:lang w:val="en-US"/>
        </w:rPr>
      </w:pPr>
      <w:r w:rsidRPr="004A21B9">
        <w:rPr>
          <w:b/>
          <w:noProof/>
          <w:lang w:val="en-US"/>
        </w:rPr>
        <w:t>GenerationTime.INSERT</w:t>
      </w:r>
      <w:r w:rsidRPr="004A21B9">
        <w:rPr>
          <w:noProof/>
          <w:lang w:val="en-US"/>
        </w:rPr>
        <w:t xml:space="preserve"> - the given property value is generated on insert but is not regenerated on subsequent updates. Properties like creationTimestamp fall into this category.</w:t>
      </w:r>
    </w:p>
    <w:p w:rsidR="00A237E5" w:rsidRPr="004A21B9" w:rsidRDefault="00A237E5" w:rsidP="007D21E0">
      <w:pPr>
        <w:numPr>
          <w:ilvl w:val="0"/>
          <w:numId w:val="19"/>
        </w:numPr>
        <w:rPr>
          <w:noProof/>
          <w:lang w:val="en-US"/>
        </w:rPr>
      </w:pPr>
      <w:r w:rsidRPr="004A21B9">
        <w:rPr>
          <w:b/>
          <w:noProof/>
          <w:lang w:val="en-US"/>
        </w:rPr>
        <w:t>GenerationTime.ALWAYS</w:t>
      </w:r>
      <w:r w:rsidRPr="004A21B9">
        <w:rPr>
          <w:noProof/>
          <w:lang w:val="en-US"/>
        </w:rPr>
        <w:t xml:space="preserve"> - the property value is generated both on insert and update.</w:t>
      </w:r>
    </w:p>
    <w:p w:rsidR="00A237E5" w:rsidRPr="004A21B9" w:rsidRDefault="00A237E5" w:rsidP="005B4613">
      <w:pPr>
        <w:rPr>
          <w:noProof/>
          <w:lang w:val="en-US"/>
        </w:rPr>
      </w:pPr>
    </w:p>
    <w:p w:rsidR="00A237E5" w:rsidRPr="004A21B9" w:rsidRDefault="00A237E5" w:rsidP="005B4613">
      <w:pPr>
        <w:rPr>
          <w:noProof/>
          <w:lang w:val="en-US"/>
        </w:rPr>
      </w:pPr>
      <w:r w:rsidRPr="004A21B9">
        <w:rPr>
          <w:b/>
          <w:noProof/>
          <w:lang w:val="en-US"/>
        </w:rPr>
        <w:t>@GeneratorType</w:t>
      </w:r>
      <w:r w:rsidRPr="004A21B9">
        <w:rPr>
          <w:noProof/>
          <w:lang w:val="en-US"/>
        </w:rPr>
        <w:t xml:space="preserve">: </w:t>
      </w:r>
    </w:p>
    <w:p w:rsidR="00A237E5" w:rsidRPr="004A21B9" w:rsidRDefault="00A237E5" w:rsidP="005B4613">
      <w:pPr>
        <w:rPr>
          <w:noProof/>
          <w:lang w:val="en-US"/>
        </w:rPr>
      </w:pPr>
      <w:r w:rsidRPr="004A21B9">
        <w:rPr>
          <w:noProof/>
          <w:lang w:val="en-US"/>
        </w:rPr>
        <w:t xml:space="preserve">The </w:t>
      </w:r>
      <w:hyperlink r:id="rId17" w:history="1">
        <w:r w:rsidRPr="004A21B9">
          <w:rPr>
            <w:rStyle w:val="HTMLCode"/>
            <w:rFonts w:ascii="Times New Roman" w:hAnsi="Times New Roman"/>
            <w:noProof/>
            <w:color w:val="0000FF"/>
            <w:szCs w:val="20"/>
            <w:u w:val="single"/>
            <w:lang w:val="en-US"/>
          </w:rPr>
          <w:t>@GeneratorType</w:t>
        </w:r>
      </w:hyperlink>
      <w:r w:rsidRPr="004A21B9">
        <w:rPr>
          <w:noProof/>
          <w:lang w:val="en-US"/>
        </w:rPr>
        <w:t xml:space="preserve"> annotation is used so that you can provide a custom generator to set the value of the currently annotated property.</w:t>
      </w:r>
    </w:p>
    <w:p w:rsidR="00A237E5" w:rsidRPr="004A21B9" w:rsidRDefault="00A237E5" w:rsidP="005B4613">
      <w:pPr>
        <w:rPr>
          <w:noProof/>
          <w:lang w:val="en-US"/>
        </w:rPr>
      </w:pPr>
    </w:p>
    <w:p w:rsidR="00A237E5" w:rsidRPr="004A21B9" w:rsidRDefault="00A237E5" w:rsidP="00814B01">
      <w:pPr>
        <w:rPr>
          <w:b/>
          <w:noProof/>
          <w:lang w:val="en-US"/>
        </w:rPr>
      </w:pPr>
      <w:r w:rsidRPr="004A21B9">
        <w:rPr>
          <w:b/>
          <w:noProof/>
          <w:lang w:val="en-US"/>
        </w:rPr>
        <w:t>@CreationTimestamp:</w:t>
      </w:r>
    </w:p>
    <w:p w:rsidR="00A237E5" w:rsidRPr="004A21B9" w:rsidRDefault="00A237E5" w:rsidP="00814B01">
      <w:pPr>
        <w:pStyle w:val="NormalWeb"/>
        <w:rPr>
          <w:noProof/>
          <w:lang w:val="en-US"/>
        </w:rPr>
      </w:pPr>
      <w:r w:rsidRPr="004A21B9">
        <w:rPr>
          <w:noProof/>
          <w:lang w:val="en-US"/>
        </w:rPr>
        <w:t xml:space="preserve">The </w:t>
      </w:r>
      <w:r w:rsidRPr="004A21B9">
        <w:rPr>
          <w:rStyle w:val="HTMLCode"/>
          <w:rFonts w:ascii="Times New Roman" w:hAnsi="Times New Roman"/>
          <w:noProof/>
          <w:szCs w:val="20"/>
          <w:lang w:val="en-US"/>
        </w:rPr>
        <w:t>@CreationTimestamp</w:t>
      </w:r>
      <w:r w:rsidRPr="004A21B9">
        <w:rPr>
          <w:noProof/>
          <w:lang w:val="en-US"/>
        </w:rPr>
        <w:t xml:space="preserve"> annotation instructs Hibernate to set the annotated entity attribute with the current timestamp value of the JVM when the entity is being persisted.</w:t>
      </w:r>
    </w:p>
    <w:p w:rsidR="00A237E5" w:rsidRPr="004A21B9" w:rsidRDefault="00A237E5" w:rsidP="00814B01">
      <w:pPr>
        <w:pStyle w:val="NormalWeb"/>
        <w:rPr>
          <w:noProof/>
          <w:lang w:val="en-US"/>
        </w:rPr>
      </w:pPr>
      <w:r w:rsidRPr="004A21B9">
        <w:rPr>
          <w:noProof/>
          <w:lang w:val="en-US"/>
        </w:rPr>
        <w:t>The supported property types are:</w:t>
      </w:r>
    </w:p>
    <w:p w:rsidR="00A237E5" w:rsidRPr="004A21B9" w:rsidRDefault="00A237E5" w:rsidP="007D21E0">
      <w:pPr>
        <w:pStyle w:val="NormalWeb"/>
        <w:numPr>
          <w:ilvl w:val="0"/>
          <w:numId w:val="20"/>
        </w:numPr>
        <w:rPr>
          <w:noProof/>
          <w:lang w:val="en-US"/>
        </w:rPr>
      </w:pPr>
      <w:r w:rsidRPr="004A21B9">
        <w:rPr>
          <w:rStyle w:val="HTMLCode"/>
          <w:rFonts w:ascii="Times New Roman" w:hAnsi="Times New Roman"/>
          <w:noProof/>
          <w:szCs w:val="20"/>
          <w:lang w:val="en-US"/>
        </w:rPr>
        <w:t>java.util.Date</w:t>
      </w:r>
    </w:p>
    <w:p w:rsidR="00A237E5" w:rsidRPr="004A21B9" w:rsidRDefault="00A237E5" w:rsidP="007D21E0">
      <w:pPr>
        <w:pStyle w:val="NormalWeb"/>
        <w:numPr>
          <w:ilvl w:val="0"/>
          <w:numId w:val="20"/>
        </w:numPr>
        <w:rPr>
          <w:noProof/>
          <w:lang w:val="en-US"/>
        </w:rPr>
      </w:pPr>
      <w:r w:rsidRPr="004A21B9">
        <w:rPr>
          <w:rStyle w:val="HTMLCode"/>
          <w:rFonts w:ascii="Times New Roman" w:hAnsi="Times New Roman"/>
          <w:noProof/>
          <w:szCs w:val="20"/>
          <w:lang w:val="en-US"/>
        </w:rPr>
        <w:t>java.util.Calendar</w:t>
      </w:r>
    </w:p>
    <w:p w:rsidR="00A237E5" w:rsidRPr="004A21B9" w:rsidRDefault="00A237E5" w:rsidP="007D21E0">
      <w:pPr>
        <w:pStyle w:val="NormalWeb"/>
        <w:numPr>
          <w:ilvl w:val="0"/>
          <w:numId w:val="20"/>
        </w:numPr>
        <w:rPr>
          <w:noProof/>
          <w:lang w:val="en-US"/>
        </w:rPr>
      </w:pPr>
      <w:r w:rsidRPr="004A21B9">
        <w:rPr>
          <w:rStyle w:val="HTMLCode"/>
          <w:rFonts w:ascii="Times New Roman" w:hAnsi="Times New Roman"/>
          <w:noProof/>
          <w:szCs w:val="20"/>
          <w:lang w:val="en-US"/>
        </w:rPr>
        <w:t>java.sql.Date</w:t>
      </w:r>
    </w:p>
    <w:p w:rsidR="00A237E5" w:rsidRPr="004A21B9" w:rsidRDefault="00A237E5" w:rsidP="007D21E0">
      <w:pPr>
        <w:pStyle w:val="NormalWeb"/>
        <w:numPr>
          <w:ilvl w:val="0"/>
          <w:numId w:val="20"/>
        </w:numPr>
        <w:rPr>
          <w:noProof/>
          <w:lang w:val="en-US"/>
        </w:rPr>
      </w:pPr>
      <w:r w:rsidRPr="004A21B9">
        <w:rPr>
          <w:rStyle w:val="HTMLCode"/>
          <w:rFonts w:ascii="Times New Roman" w:hAnsi="Times New Roman"/>
          <w:noProof/>
          <w:szCs w:val="20"/>
          <w:lang w:val="en-US"/>
        </w:rPr>
        <w:t>java.sql.Time</w:t>
      </w:r>
    </w:p>
    <w:p w:rsidR="00A237E5" w:rsidRPr="004A21B9" w:rsidRDefault="00A237E5" w:rsidP="007D21E0">
      <w:pPr>
        <w:pStyle w:val="NormalWeb"/>
        <w:numPr>
          <w:ilvl w:val="0"/>
          <w:numId w:val="20"/>
        </w:numPr>
        <w:rPr>
          <w:noProof/>
          <w:lang w:val="en-US"/>
        </w:rPr>
      </w:pPr>
      <w:r w:rsidRPr="004A21B9">
        <w:rPr>
          <w:rStyle w:val="HTMLCode"/>
          <w:rFonts w:ascii="Times New Roman" w:hAnsi="Times New Roman"/>
          <w:noProof/>
          <w:szCs w:val="20"/>
          <w:lang w:val="en-US"/>
        </w:rPr>
        <w:t>java.sql.Timestamp</w:t>
      </w:r>
    </w:p>
    <w:p w:rsidR="00A237E5" w:rsidRPr="004A21B9" w:rsidRDefault="00A237E5" w:rsidP="00E21CC6">
      <w:pPr>
        <w:rPr>
          <w:b/>
          <w:noProof/>
          <w:lang w:val="en-US"/>
        </w:rPr>
      </w:pPr>
      <w:r w:rsidRPr="004A21B9">
        <w:rPr>
          <w:b/>
          <w:noProof/>
          <w:lang w:val="en-US"/>
        </w:rPr>
        <w:t>@UpdateTimestamp:</w:t>
      </w:r>
    </w:p>
    <w:p w:rsidR="00A237E5" w:rsidRPr="004A21B9" w:rsidRDefault="00A237E5" w:rsidP="00E21CC6">
      <w:pPr>
        <w:pStyle w:val="NormalWeb"/>
        <w:rPr>
          <w:noProof/>
          <w:lang w:val="en-US"/>
        </w:rPr>
      </w:pPr>
      <w:r w:rsidRPr="004A21B9">
        <w:rPr>
          <w:noProof/>
          <w:lang w:val="en-US"/>
        </w:rPr>
        <w:t xml:space="preserve">The </w:t>
      </w:r>
      <w:r w:rsidRPr="004A21B9">
        <w:rPr>
          <w:rStyle w:val="HTMLCode"/>
          <w:rFonts w:ascii="Times New Roman" w:hAnsi="Times New Roman"/>
          <w:noProof/>
          <w:szCs w:val="20"/>
          <w:lang w:val="en-US"/>
        </w:rPr>
        <w:t>@UpdateTimestamp</w:t>
      </w:r>
      <w:r w:rsidRPr="004A21B9">
        <w:rPr>
          <w:noProof/>
          <w:lang w:val="en-US"/>
        </w:rPr>
        <w:t xml:space="preserve"> annotation instructs Hibernate to set the annotated entity attribute with the current timestamp value of the JVM when the entity is being persisted.</w:t>
      </w:r>
    </w:p>
    <w:p w:rsidR="00A237E5" w:rsidRPr="004A21B9" w:rsidRDefault="00A237E5" w:rsidP="00E21CC6">
      <w:pPr>
        <w:pStyle w:val="NormalWeb"/>
        <w:rPr>
          <w:noProof/>
          <w:lang w:val="en-US"/>
        </w:rPr>
      </w:pPr>
      <w:r w:rsidRPr="004A21B9">
        <w:rPr>
          <w:noProof/>
          <w:lang w:val="en-US"/>
        </w:rPr>
        <w:t>The supported property types are:</w:t>
      </w:r>
    </w:p>
    <w:p w:rsidR="00A237E5" w:rsidRPr="004A21B9" w:rsidRDefault="00A237E5" w:rsidP="007D21E0">
      <w:pPr>
        <w:pStyle w:val="NormalWeb"/>
        <w:numPr>
          <w:ilvl w:val="0"/>
          <w:numId w:val="21"/>
        </w:numPr>
        <w:rPr>
          <w:noProof/>
          <w:lang w:val="en-US"/>
        </w:rPr>
      </w:pPr>
      <w:r w:rsidRPr="004A21B9">
        <w:rPr>
          <w:rStyle w:val="HTMLCode"/>
          <w:rFonts w:ascii="Times New Roman" w:hAnsi="Times New Roman"/>
          <w:noProof/>
          <w:szCs w:val="20"/>
          <w:lang w:val="en-US"/>
        </w:rPr>
        <w:t>java.util.Date</w:t>
      </w:r>
    </w:p>
    <w:p w:rsidR="00A237E5" w:rsidRPr="004A21B9" w:rsidRDefault="00A237E5" w:rsidP="007D21E0">
      <w:pPr>
        <w:pStyle w:val="NormalWeb"/>
        <w:numPr>
          <w:ilvl w:val="0"/>
          <w:numId w:val="21"/>
        </w:numPr>
        <w:rPr>
          <w:noProof/>
          <w:lang w:val="en-US"/>
        </w:rPr>
      </w:pPr>
      <w:r w:rsidRPr="004A21B9">
        <w:rPr>
          <w:rStyle w:val="HTMLCode"/>
          <w:rFonts w:ascii="Times New Roman" w:hAnsi="Times New Roman"/>
          <w:noProof/>
          <w:szCs w:val="20"/>
          <w:lang w:val="en-US"/>
        </w:rPr>
        <w:t>java.util.Calendar</w:t>
      </w:r>
    </w:p>
    <w:p w:rsidR="00A237E5" w:rsidRPr="004A21B9" w:rsidRDefault="00A237E5" w:rsidP="007D21E0">
      <w:pPr>
        <w:pStyle w:val="NormalWeb"/>
        <w:numPr>
          <w:ilvl w:val="0"/>
          <w:numId w:val="21"/>
        </w:numPr>
        <w:rPr>
          <w:noProof/>
          <w:lang w:val="en-US"/>
        </w:rPr>
      </w:pPr>
      <w:r w:rsidRPr="004A21B9">
        <w:rPr>
          <w:rStyle w:val="HTMLCode"/>
          <w:rFonts w:ascii="Times New Roman" w:hAnsi="Times New Roman"/>
          <w:noProof/>
          <w:szCs w:val="20"/>
          <w:lang w:val="en-US"/>
        </w:rPr>
        <w:t>java.sql.Date</w:t>
      </w:r>
    </w:p>
    <w:p w:rsidR="00A237E5" w:rsidRPr="004A21B9" w:rsidRDefault="00A237E5" w:rsidP="007D21E0">
      <w:pPr>
        <w:pStyle w:val="NormalWeb"/>
        <w:numPr>
          <w:ilvl w:val="0"/>
          <w:numId w:val="21"/>
        </w:numPr>
        <w:rPr>
          <w:noProof/>
          <w:lang w:val="en-US"/>
        </w:rPr>
      </w:pPr>
      <w:r w:rsidRPr="004A21B9">
        <w:rPr>
          <w:rStyle w:val="HTMLCode"/>
          <w:rFonts w:ascii="Times New Roman" w:hAnsi="Times New Roman"/>
          <w:noProof/>
          <w:szCs w:val="20"/>
          <w:lang w:val="en-US"/>
        </w:rPr>
        <w:t>java.sql.Time</w:t>
      </w:r>
    </w:p>
    <w:p w:rsidR="00A237E5" w:rsidRPr="004A21B9" w:rsidRDefault="00A237E5" w:rsidP="007D21E0">
      <w:pPr>
        <w:pStyle w:val="NormalWeb"/>
        <w:numPr>
          <w:ilvl w:val="0"/>
          <w:numId w:val="21"/>
        </w:numPr>
        <w:rPr>
          <w:noProof/>
          <w:lang w:val="en-US"/>
        </w:rPr>
      </w:pPr>
      <w:r w:rsidRPr="004A21B9">
        <w:rPr>
          <w:rStyle w:val="HTMLCode"/>
          <w:rFonts w:ascii="Times New Roman" w:hAnsi="Times New Roman"/>
          <w:noProof/>
          <w:szCs w:val="20"/>
          <w:lang w:val="en-US"/>
        </w:rPr>
        <w:t>java.sql.Timestamp</w:t>
      </w:r>
    </w:p>
    <w:p w:rsidR="00A237E5" w:rsidRPr="004A21B9" w:rsidRDefault="00A237E5" w:rsidP="00141268">
      <w:pPr>
        <w:rPr>
          <w:noProof/>
          <w:lang w:val="en-US"/>
        </w:rPr>
      </w:pPr>
      <w:r w:rsidRPr="004A21B9">
        <w:rPr>
          <w:b/>
          <w:noProof/>
          <w:lang w:val="en-US"/>
        </w:rPr>
        <w:t xml:space="preserve">@ValueGenerationType </w:t>
      </w:r>
      <w:r w:rsidRPr="004A21B9">
        <w:rPr>
          <w:noProof/>
          <w:lang w:val="en-US"/>
        </w:rPr>
        <w:t>meta-annotation</w:t>
      </w:r>
    </w:p>
    <w:p w:rsidR="00A237E5" w:rsidRPr="000F7FED" w:rsidRDefault="00A237E5" w:rsidP="00AC2167">
      <w:pPr>
        <w:spacing w:before="240"/>
        <w:rPr>
          <w:noProof/>
        </w:rPr>
      </w:pPr>
      <w:r w:rsidRPr="000F7FED">
        <w:rPr>
          <w:noProof/>
        </w:rPr>
        <w:t xml:space="preserve">Позволяет генерировать значение как на стороне базы данных, так и по аналогии с аннотацией </w:t>
      </w:r>
      <w:r w:rsidRPr="000F7FED">
        <w:rPr>
          <w:b/>
          <w:noProof/>
        </w:rPr>
        <w:t>@</w:t>
      </w:r>
      <w:r w:rsidRPr="004A21B9">
        <w:rPr>
          <w:b/>
          <w:noProof/>
          <w:lang w:val="en-US"/>
        </w:rPr>
        <w:t>GeneratorType</w:t>
      </w:r>
      <w:r w:rsidRPr="000F7FED">
        <w:rPr>
          <w:noProof/>
        </w:rPr>
        <w:t>.</w:t>
      </w:r>
    </w:p>
    <w:p w:rsidR="00A237E5" w:rsidRPr="000F7FED" w:rsidRDefault="00A237E5" w:rsidP="005B4613">
      <w:pPr>
        <w:rPr>
          <w:b/>
          <w:noProof/>
        </w:rPr>
      </w:pPr>
    </w:p>
    <w:p w:rsidR="00A237E5" w:rsidRPr="004A21B9" w:rsidRDefault="00A237E5" w:rsidP="00092A99">
      <w:pPr>
        <w:pStyle w:val="Heading1"/>
        <w:numPr>
          <w:ilvl w:val="0"/>
          <w:numId w:val="12"/>
        </w:numPr>
        <w:jc w:val="center"/>
        <w:rPr>
          <w:noProof/>
          <w:sz w:val="36"/>
          <w:szCs w:val="36"/>
          <w:lang w:val="en-US"/>
        </w:rPr>
      </w:pPr>
      <w:bookmarkStart w:id="28" w:name="_Toc63930727"/>
      <w:r w:rsidRPr="004A21B9">
        <w:rPr>
          <w:noProof/>
          <w:sz w:val="36"/>
          <w:szCs w:val="36"/>
          <w:lang w:val="en-US"/>
        </w:rPr>
        <w:t>COLUMN TRANSFORMERS: READ AND WRITE EXPRESSIONS</w:t>
      </w:r>
      <w:bookmarkEnd w:id="28"/>
    </w:p>
    <w:p w:rsidR="00A237E5" w:rsidRPr="000F7FED" w:rsidRDefault="00A237E5" w:rsidP="00AC499E">
      <w:pPr>
        <w:rPr>
          <w:noProof/>
        </w:rPr>
      </w:pPr>
      <w:r w:rsidRPr="000F7FED">
        <w:rPr>
          <w:noProof/>
        </w:rPr>
        <w:t>Позволяет модифицировать значение при его записи и чтении.</w:t>
      </w:r>
    </w:p>
    <w:p w:rsidR="00A237E5" w:rsidRPr="004A21B9"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ind w:left="1134" w:firstLine="0"/>
        <w:rPr>
          <w:noProof/>
          <w:sz w:val="20"/>
          <w:szCs w:val="20"/>
          <w:lang w:val="en-US"/>
        </w:rPr>
      </w:pPr>
      <w:r w:rsidRPr="004A21B9">
        <w:rPr>
          <w:noProof/>
          <w:sz w:val="20"/>
          <w:szCs w:val="20"/>
          <w:lang w:val="en-US"/>
        </w:rPr>
        <w:t>@Column(name = "pswd")</w:t>
      </w:r>
    </w:p>
    <w:p w:rsidR="00A237E5" w:rsidRPr="004A21B9"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4A21B9">
        <w:rPr>
          <w:noProof/>
          <w:sz w:val="20"/>
          <w:szCs w:val="20"/>
          <w:lang w:val="en-US"/>
        </w:rPr>
        <w:t>@ColumnTransformer(</w:t>
      </w:r>
    </w:p>
    <w:p w:rsidR="00A237E5" w:rsidRPr="004A21B9"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4A21B9">
        <w:rPr>
          <w:noProof/>
          <w:sz w:val="20"/>
          <w:szCs w:val="20"/>
          <w:lang w:val="en-US"/>
        </w:rPr>
        <w:tab/>
        <w:t>read = "decrypt('AES', '00', pswd)",</w:t>
      </w:r>
    </w:p>
    <w:p w:rsidR="00A237E5" w:rsidRPr="004A21B9"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4A21B9">
        <w:rPr>
          <w:noProof/>
          <w:sz w:val="20"/>
          <w:szCs w:val="20"/>
          <w:lang w:val="en-US"/>
        </w:rPr>
        <w:tab/>
        <w:t>write = "encrypt('AES', '00', ?)"</w:t>
      </w:r>
    </w:p>
    <w:p w:rsidR="00A237E5" w:rsidRPr="004A21B9"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4A21B9">
        <w:rPr>
          <w:noProof/>
          <w:sz w:val="20"/>
          <w:szCs w:val="20"/>
          <w:lang w:val="en-US"/>
        </w:rPr>
        <w:t>)</w:t>
      </w:r>
    </w:p>
    <w:p w:rsidR="00A237E5" w:rsidRPr="004A21B9" w:rsidRDefault="00A237E5" w:rsidP="000F3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4A21B9">
        <w:rPr>
          <w:noProof/>
          <w:sz w:val="20"/>
          <w:szCs w:val="20"/>
          <w:lang w:val="en-US"/>
        </w:rPr>
        <w:t>private String password;</w:t>
      </w:r>
    </w:p>
    <w:p w:rsidR="00A237E5" w:rsidRPr="004A21B9" w:rsidRDefault="00A237E5" w:rsidP="00AC499E">
      <w:pPr>
        <w:rPr>
          <w:noProof/>
          <w:lang w:val="en-US"/>
        </w:rPr>
      </w:pPr>
    </w:p>
    <w:p w:rsidR="00A237E5" w:rsidRPr="004A21B9" w:rsidRDefault="00A237E5" w:rsidP="00AC499E">
      <w:pPr>
        <w:rPr>
          <w:noProof/>
          <w:lang w:val="en-US"/>
        </w:rPr>
      </w:pPr>
      <w:r w:rsidRPr="004A21B9">
        <w:rPr>
          <w:noProof/>
          <w:lang w:val="en-US"/>
        </w:rPr>
        <w:t xml:space="preserve">You can use the plural form </w:t>
      </w:r>
      <w:r w:rsidRPr="004A21B9">
        <w:rPr>
          <w:rStyle w:val="HTMLCode"/>
          <w:rFonts w:ascii="Times New Roman" w:hAnsi="Times New Roman"/>
          <w:noProof/>
          <w:szCs w:val="20"/>
          <w:lang w:val="en-US"/>
        </w:rPr>
        <w:t>@ColumnTransformers</w:t>
      </w:r>
      <w:r w:rsidRPr="004A21B9">
        <w:rPr>
          <w:noProof/>
          <w:lang w:val="en-US"/>
        </w:rPr>
        <w:t xml:space="preserve"> if more than one columns need to define either of these rules.</w:t>
      </w:r>
    </w:p>
    <w:p w:rsidR="00A237E5" w:rsidRPr="004A21B9" w:rsidRDefault="00A237E5" w:rsidP="00092A99">
      <w:pPr>
        <w:pStyle w:val="Heading1"/>
        <w:numPr>
          <w:ilvl w:val="0"/>
          <w:numId w:val="12"/>
        </w:numPr>
        <w:jc w:val="center"/>
        <w:rPr>
          <w:noProof/>
          <w:sz w:val="36"/>
          <w:szCs w:val="36"/>
          <w:lang w:val="en-US"/>
        </w:rPr>
      </w:pPr>
      <w:bookmarkStart w:id="29" w:name="_Toc63930728"/>
      <w:r w:rsidRPr="004A21B9">
        <w:rPr>
          <w:noProof/>
          <w:sz w:val="36"/>
          <w:szCs w:val="36"/>
          <w:lang w:val="en-US"/>
        </w:rPr>
        <w:t>NAMINGSTRATEGIES</w:t>
      </w:r>
      <w:bookmarkEnd w:id="29"/>
    </w:p>
    <w:p w:rsidR="00A237E5" w:rsidRPr="004A21B9" w:rsidRDefault="00A237E5" w:rsidP="00CD4E66">
      <w:pPr>
        <w:spacing w:after="240"/>
        <w:rPr>
          <w:noProof/>
          <w:lang w:val="en-US"/>
        </w:rPr>
      </w:pPr>
      <w:r w:rsidRPr="004A21B9">
        <w:rPr>
          <w:noProof/>
          <w:lang w:val="en-US"/>
        </w:rPr>
        <w:lastRenderedPageBreak/>
        <w:t>Двухэтапный маппинг:</w:t>
      </w:r>
    </w:p>
    <w:p w:rsidR="00A237E5" w:rsidRPr="000F7FED" w:rsidRDefault="00A237E5" w:rsidP="007D21E0">
      <w:pPr>
        <w:numPr>
          <w:ilvl w:val="0"/>
          <w:numId w:val="6"/>
        </w:numPr>
        <w:spacing w:after="240"/>
        <w:rPr>
          <w:noProof/>
        </w:rPr>
      </w:pPr>
      <w:r w:rsidRPr="000F7FED">
        <w:rPr>
          <w:noProof/>
        </w:rPr>
        <w:t xml:space="preserve">Определение </w:t>
      </w:r>
      <w:r w:rsidRPr="000F7FED">
        <w:rPr>
          <w:rStyle w:val="HTMLCode"/>
          <w:rFonts w:ascii="Times New Roman" w:hAnsi="Times New Roman"/>
          <w:noProof/>
          <w:szCs w:val="20"/>
        </w:rPr>
        <w:t>логического имени</w:t>
      </w:r>
      <w:r w:rsidRPr="000F7FED">
        <w:rPr>
          <w:noProof/>
        </w:rPr>
        <w:t xml:space="preserve"> (Через явное указание имени или неявное определение через </w:t>
      </w:r>
      <w:r w:rsidRPr="004A21B9">
        <w:rPr>
          <w:rStyle w:val="HTMLCode"/>
          <w:rFonts w:ascii="Times New Roman" w:hAnsi="Times New Roman"/>
          <w:noProof/>
          <w:szCs w:val="20"/>
          <w:lang w:val="en-US"/>
        </w:rPr>
        <w:t>ImplicitNamingStrategy</w:t>
      </w:r>
      <w:r w:rsidRPr="000F7FED">
        <w:rPr>
          <w:noProof/>
        </w:rPr>
        <w:t>).</w:t>
      </w:r>
    </w:p>
    <w:p w:rsidR="00A237E5" w:rsidRPr="000F7FED" w:rsidRDefault="00A237E5" w:rsidP="007D21E0">
      <w:pPr>
        <w:numPr>
          <w:ilvl w:val="0"/>
          <w:numId w:val="6"/>
        </w:numPr>
        <w:rPr>
          <w:noProof/>
        </w:rPr>
      </w:pPr>
      <w:r w:rsidRPr="000F7FED">
        <w:rPr>
          <w:noProof/>
        </w:rPr>
        <w:t xml:space="preserve">Определение </w:t>
      </w:r>
      <w:r w:rsidRPr="000F7FED">
        <w:rPr>
          <w:rStyle w:val="HTMLCode"/>
          <w:rFonts w:ascii="Times New Roman" w:hAnsi="Times New Roman"/>
          <w:noProof/>
          <w:szCs w:val="20"/>
        </w:rPr>
        <w:t>физического имени</w:t>
      </w:r>
      <w:r w:rsidRPr="000F7FED">
        <w:rPr>
          <w:noProof/>
        </w:rPr>
        <w:t xml:space="preserve"> на основании </w:t>
      </w:r>
      <w:r w:rsidRPr="000F7FED">
        <w:rPr>
          <w:rStyle w:val="HTMLCode"/>
          <w:rFonts w:ascii="Times New Roman" w:hAnsi="Times New Roman"/>
          <w:noProof/>
          <w:szCs w:val="20"/>
        </w:rPr>
        <w:t>логического имени</w:t>
      </w:r>
      <w:r w:rsidRPr="000F7FED">
        <w:rPr>
          <w:noProof/>
        </w:rPr>
        <w:t xml:space="preserve"> через </w:t>
      </w:r>
      <w:r w:rsidRPr="004A21B9">
        <w:rPr>
          <w:rStyle w:val="HTMLCode"/>
          <w:rFonts w:ascii="Times New Roman" w:hAnsi="Times New Roman"/>
          <w:noProof/>
          <w:szCs w:val="20"/>
          <w:lang w:val="en-US"/>
        </w:rPr>
        <w:t>PhysicalNamingStrategy</w:t>
      </w:r>
      <w:r w:rsidRPr="000F7FED">
        <w:rPr>
          <w:noProof/>
        </w:rPr>
        <w:t>.</w:t>
      </w:r>
    </w:p>
    <w:p w:rsidR="00A237E5" w:rsidRPr="000F7FED" w:rsidRDefault="00A237E5" w:rsidP="00CD4E66">
      <w:pPr>
        <w:spacing w:after="240"/>
        <w:rPr>
          <w:noProof/>
        </w:rPr>
      </w:pPr>
    </w:p>
    <w:p w:rsidR="00A237E5" w:rsidRPr="000F7FED" w:rsidRDefault="00A237E5" w:rsidP="00CD4E66">
      <w:pPr>
        <w:spacing w:after="240"/>
        <w:rPr>
          <w:noProof/>
        </w:rPr>
      </w:pPr>
      <w:r w:rsidRPr="000F7FED">
        <w:rPr>
          <w:noProof/>
        </w:rPr>
        <w:t xml:space="preserve">В </w:t>
      </w:r>
      <w:r w:rsidRPr="004A21B9">
        <w:rPr>
          <w:noProof/>
          <w:lang w:val="en-US"/>
        </w:rPr>
        <w:t>JPA</w:t>
      </w:r>
      <w:r w:rsidRPr="000F7FED">
        <w:rPr>
          <w:noProof/>
        </w:rPr>
        <w:t xml:space="preserve">-спецификации логическое имя и физическое имя – это одно и тоже. Соответственно, чтобы придерживаться </w:t>
      </w:r>
      <w:r w:rsidRPr="004A21B9">
        <w:rPr>
          <w:noProof/>
          <w:lang w:val="en-US"/>
        </w:rPr>
        <w:t>JPA</w:t>
      </w:r>
      <w:r w:rsidRPr="000F7FED">
        <w:rPr>
          <w:noProof/>
        </w:rPr>
        <w:t xml:space="preserve"> – в приложении не должна задаваться </w:t>
      </w:r>
      <w:r w:rsidRPr="004A21B9">
        <w:rPr>
          <w:rStyle w:val="HTMLCode"/>
          <w:rFonts w:ascii="Times New Roman" w:hAnsi="Times New Roman"/>
          <w:noProof/>
          <w:szCs w:val="20"/>
          <w:lang w:val="en-US"/>
        </w:rPr>
        <w:t>PhysicalNamingStrategy</w:t>
      </w:r>
      <w:r w:rsidRPr="000F7FED">
        <w:rPr>
          <w:noProof/>
        </w:rPr>
        <w:t xml:space="preserve">. Также для соответствия </w:t>
      </w:r>
      <w:r w:rsidRPr="004A21B9">
        <w:rPr>
          <w:noProof/>
          <w:lang w:val="en-US"/>
        </w:rPr>
        <w:t>JPA</w:t>
      </w:r>
      <w:r w:rsidRPr="000F7FED">
        <w:rPr>
          <w:noProof/>
        </w:rPr>
        <w:t xml:space="preserve"> необходимо придерживаться </w:t>
      </w:r>
      <w:r w:rsidRPr="004A21B9">
        <w:rPr>
          <w:noProof/>
          <w:lang w:val="en-US"/>
        </w:rPr>
        <w:t>ImplicitNamingStrategyJpaCompliantImpl</w:t>
      </w:r>
      <w:r w:rsidRPr="000F7FED">
        <w:rPr>
          <w:noProof/>
        </w:rPr>
        <w:t xml:space="preserve"> (</w:t>
      </w:r>
      <w:r w:rsidRPr="004A21B9">
        <w:rPr>
          <w:noProof/>
          <w:lang w:val="en-US"/>
        </w:rPr>
        <w:t>thedefault</w:t>
      </w:r>
      <w:r w:rsidRPr="000F7FED">
        <w:rPr>
          <w:noProof/>
        </w:rPr>
        <w:t>) для определения неявных имен.</w:t>
      </w:r>
    </w:p>
    <w:p w:rsidR="00A237E5" w:rsidRPr="000F7FED" w:rsidRDefault="00A237E5" w:rsidP="00B23C81">
      <w:pPr>
        <w:spacing w:before="100" w:beforeAutospacing="1" w:after="100" w:afterAutospacing="1"/>
        <w:rPr>
          <w:rStyle w:val="HTMLCode"/>
          <w:rFonts w:ascii="Times New Roman" w:hAnsi="Times New Roman"/>
          <w:noProof/>
          <w:szCs w:val="20"/>
        </w:rPr>
      </w:pPr>
      <w:r w:rsidRPr="000F7FED">
        <w:rPr>
          <w:noProof/>
        </w:rPr>
        <w:t xml:space="preserve">Когда в приложении явно не задается имя таблицы или атрибута (поля), то используется одна из реализаций </w:t>
      </w:r>
      <w:r w:rsidRPr="004A21B9">
        <w:rPr>
          <w:rStyle w:val="HTMLCode"/>
          <w:rFonts w:ascii="Times New Roman" w:hAnsi="Times New Roman"/>
          <w:noProof/>
          <w:szCs w:val="20"/>
          <w:lang w:val="en-US"/>
        </w:rPr>
        <w:t>ImplicitNamingStrategy</w:t>
      </w:r>
      <w:r w:rsidRPr="000F7FED">
        <w:rPr>
          <w:rStyle w:val="HTMLCode"/>
          <w:rFonts w:ascii="Times New Roman" w:hAnsi="Times New Roman"/>
          <w:noProof/>
          <w:szCs w:val="20"/>
        </w:rPr>
        <w:t>.</w:t>
      </w:r>
      <w:r w:rsidRPr="004A21B9">
        <w:rPr>
          <w:noProof/>
          <w:lang w:val="en-US"/>
        </w:rPr>
        <w:t>Hibernate</w:t>
      </w:r>
      <w:r w:rsidRPr="000F7FED">
        <w:rPr>
          <w:noProof/>
        </w:rPr>
        <w:t xml:space="preserve"> имеет несколько готовых реализаций, но можно создавать и пользовательские.</w:t>
      </w:r>
    </w:p>
    <w:p w:rsidR="00A237E5" w:rsidRPr="004A21B9" w:rsidRDefault="00CE158C" w:rsidP="00096A1B">
      <w:pPr>
        <w:keepNext/>
        <w:spacing w:before="100" w:beforeAutospacing="1" w:after="100" w:afterAutospacing="1"/>
        <w:ind w:firstLine="0"/>
        <w:rPr>
          <w:noProof/>
          <w:lang w:val="en-US"/>
        </w:rPr>
      </w:pPr>
      <w:r>
        <w:rPr>
          <w:noProof/>
          <w:lang w:val="en-US"/>
        </w:rPr>
        <w:pict>
          <v:shape id="_x0000_i1027" type="#_x0000_t75" style="width:498pt;height:126pt" o:bordertopcolor="this" o:borderleftcolor="this" o:borderbottomcolor="this" o:borderrightcolor="this">
            <v:imagedata r:id="rId18" o:title=""/>
            <w10:bordertop type="single" width="4"/>
            <w10:borderleft type="single" width="4"/>
            <w10:borderbottom type="single" width="4"/>
            <w10:borderright type="single" width="4"/>
          </v:shape>
        </w:pict>
      </w:r>
    </w:p>
    <w:p w:rsidR="00A237E5" w:rsidRPr="004A21B9" w:rsidRDefault="00A237E5" w:rsidP="00096A1B">
      <w:pPr>
        <w:pStyle w:val="Caption"/>
        <w:jc w:val="left"/>
        <w:rPr>
          <w:noProof/>
          <w:lang w:val="en-US"/>
        </w:rPr>
      </w:pPr>
      <w:r w:rsidRPr="004A21B9">
        <w:rPr>
          <w:noProof/>
          <w:lang w:val="en-US"/>
        </w:rPr>
        <w:t xml:space="preserve">Рисунок </w:t>
      </w:r>
      <w:r w:rsidR="009A14FC" w:rsidRPr="004A21B9">
        <w:rPr>
          <w:noProof/>
          <w:lang w:val="en-US"/>
        </w:rPr>
        <w:fldChar w:fldCharType="begin"/>
      </w:r>
      <w:r w:rsidRPr="004A21B9">
        <w:rPr>
          <w:noProof/>
          <w:lang w:val="en-US"/>
        </w:rPr>
        <w:instrText>STYLEREF 1 \s</w:instrText>
      </w:r>
      <w:r w:rsidR="009A14FC" w:rsidRPr="004A21B9">
        <w:rPr>
          <w:noProof/>
          <w:lang w:val="en-US"/>
        </w:rPr>
        <w:fldChar w:fldCharType="separate"/>
      </w:r>
      <w:r w:rsidRPr="004A21B9">
        <w:rPr>
          <w:noProof/>
          <w:lang w:val="en-US"/>
        </w:rPr>
        <w:t>6</w:t>
      </w:r>
      <w:r w:rsidR="009A14FC" w:rsidRPr="004A21B9">
        <w:rPr>
          <w:noProof/>
          <w:lang w:val="en-US"/>
        </w:rPr>
        <w:fldChar w:fldCharType="end"/>
      </w:r>
      <w:r w:rsidRPr="004A21B9">
        <w:rPr>
          <w:noProof/>
          <w:lang w:val="en-US"/>
        </w:rPr>
        <w:t>.</w:t>
      </w:r>
      <w:r w:rsidR="009A14FC" w:rsidRPr="004A21B9">
        <w:rPr>
          <w:noProof/>
          <w:lang w:val="en-US"/>
        </w:rPr>
        <w:fldChar w:fldCharType="begin"/>
      </w:r>
      <w:r w:rsidRPr="004A21B9">
        <w:rPr>
          <w:noProof/>
          <w:lang w:val="en-US"/>
        </w:rPr>
        <w:instrText xml:space="preserve">SEQ Рисунок \* ARABIC \s 1 </w:instrText>
      </w:r>
      <w:r w:rsidR="009A14FC" w:rsidRPr="004A21B9">
        <w:rPr>
          <w:noProof/>
          <w:lang w:val="en-US"/>
        </w:rPr>
        <w:fldChar w:fldCharType="separate"/>
      </w:r>
      <w:r w:rsidRPr="004A21B9">
        <w:rPr>
          <w:noProof/>
          <w:lang w:val="en-US"/>
        </w:rPr>
        <w:t>1</w:t>
      </w:r>
      <w:r w:rsidR="009A14FC" w:rsidRPr="004A21B9">
        <w:rPr>
          <w:noProof/>
          <w:lang w:val="en-US"/>
        </w:rPr>
        <w:fldChar w:fldCharType="end"/>
      </w:r>
      <w:r w:rsidRPr="004A21B9">
        <w:rPr>
          <w:noProof/>
          <w:lang w:val="en-US"/>
        </w:rPr>
        <w:t xml:space="preserve"> Имплементации интерфейса ImplicitNamingStrategy</w:t>
      </w:r>
    </w:p>
    <w:p w:rsidR="00A237E5" w:rsidRPr="004A21B9" w:rsidRDefault="00A237E5" w:rsidP="00B23C81">
      <w:pPr>
        <w:rPr>
          <w:noProof/>
          <w:lang w:val="en-US"/>
        </w:rPr>
      </w:pPr>
    </w:p>
    <w:p w:rsidR="00A237E5" w:rsidRPr="004A21B9" w:rsidRDefault="00A237E5" w:rsidP="00704588">
      <w:pPr>
        <w:spacing w:after="240"/>
        <w:rPr>
          <w:noProof/>
          <w:lang w:val="en-US"/>
        </w:rPr>
      </w:pPr>
      <w:r w:rsidRPr="004A21B9">
        <w:rPr>
          <w:noProof/>
          <w:lang w:val="en-US"/>
        </w:rPr>
        <w:t>Способы задания ImplicitNamingStrategy:</w:t>
      </w:r>
    </w:p>
    <w:p w:rsidR="00A237E5" w:rsidRPr="004A21B9" w:rsidRDefault="00A237E5" w:rsidP="007D21E0">
      <w:pPr>
        <w:numPr>
          <w:ilvl w:val="0"/>
          <w:numId w:val="7"/>
        </w:numPr>
        <w:rPr>
          <w:rStyle w:val="HTMLCode"/>
          <w:rFonts w:ascii="Times New Roman" w:hAnsi="Times New Roman"/>
          <w:noProof/>
          <w:sz w:val="24"/>
          <w:lang w:val="en-US"/>
        </w:rPr>
      </w:pPr>
      <w:r w:rsidRPr="004A21B9">
        <w:rPr>
          <w:noProof/>
          <w:lang w:val="en-US"/>
        </w:rPr>
        <w:t>Черезсвойствоконфигурации</w:t>
      </w:r>
      <w:r w:rsidRPr="004A21B9">
        <w:rPr>
          <w:rStyle w:val="HTMLCode"/>
          <w:rFonts w:ascii="Times New Roman" w:hAnsi="Times New Roman"/>
          <w:noProof/>
          <w:szCs w:val="20"/>
          <w:lang w:val="en-US"/>
        </w:rPr>
        <w:t>hibernate.implicit_naming_strategy, которыйпринимает:</w:t>
      </w:r>
    </w:p>
    <w:p w:rsidR="00A237E5" w:rsidRPr="004A21B9" w:rsidRDefault="00A237E5" w:rsidP="007D21E0">
      <w:pPr>
        <w:numPr>
          <w:ilvl w:val="0"/>
          <w:numId w:val="8"/>
        </w:numPr>
        <w:rPr>
          <w:noProof/>
          <w:lang w:val="en-US"/>
        </w:rPr>
      </w:pPr>
      <w:r w:rsidRPr="004A21B9">
        <w:rPr>
          <w:b/>
          <w:noProof/>
          <w:lang w:val="en-US"/>
        </w:rPr>
        <w:t>pre-defined "short names"</w:t>
      </w:r>
      <w:r w:rsidRPr="004A21B9">
        <w:rPr>
          <w:noProof/>
          <w:lang w:val="en-US"/>
        </w:rPr>
        <w:t xml:space="preserve"> for the out-of-the-box implementations (“default”, “jpa”, “legacy-hbm”, “legacy-jpa”);</w:t>
      </w:r>
    </w:p>
    <w:p w:rsidR="00A237E5" w:rsidRPr="004A21B9" w:rsidRDefault="00A237E5" w:rsidP="007D21E0">
      <w:pPr>
        <w:numPr>
          <w:ilvl w:val="0"/>
          <w:numId w:val="8"/>
        </w:numPr>
        <w:rPr>
          <w:noProof/>
          <w:lang w:val="en-US"/>
        </w:rPr>
      </w:pPr>
      <w:r w:rsidRPr="004A21B9">
        <w:rPr>
          <w:b/>
          <w:noProof/>
          <w:lang w:val="en-US"/>
        </w:rPr>
        <w:t>reference to a class</w:t>
      </w:r>
      <w:r w:rsidRPr="004A21B9">
        <w:rPr>
          <w:noProof/>
          <w:lang w:val="en-US"/>
        </w:rPr>
        <w:t xml:space="preserve"> that implements the   </w:t>
      </w:r>
      <w:r w:rsidRPr="004A21B9">
        <w:rPr>
          <w:noProof/>
          <w:sz w:val="20"/>
          <w:szCs w:val="20"/>
          <w:lang w:val="en-US"/>
        </w:rPr>
        <w:t>org.hibernate.boot.model.naming.ImplicitNamingStrategy</w:t>
      </w:r>
      <w:r w:rsidRPr="004A21B9">
        <w:rPr>
          <w:noProof/>
          <w:lang w:val="en-US"/>
        </w:rPr>
        <w:t xml:space="preserve"> contract;</w:t>
      </w:r>
    </w:p>
    <w:p w:rsidR="00A237E5" w:rsidRPr="004A21B9" w:rsidRDefault="00A237E5" w:rsidP="007D21E0">
      <w:pPr>
        <w:numPr>
          <w:ilvl w:val="0"/>
          <w:numId w:val="8"/>
        </w:numPr>
        <w:rPr>
          <w:noProof/>
          <w:lang w:val="en-US"/>
        </w:rPr>
      </w:pPr>
      <w:r w:rsidRPr="004A21B9">
        <w:rPr>
          <w:b/>
          <w:noProof/>
          <w:lang w:val="en-US"/>
        </w:rPr>
        <w:t>FQN of a class</w:t>
      </w:r>
      <w:r w:rsidRPr="004A21B9">
        <w:rPr>
          <w:noProof/>
          <w:lang w:val="en-US"/>
        </w:rPr>
        <w:t xml:space="preserve"> that implements the </w:t>
      </w:r>
      <w:r w:rsidRPr="004A21B9">
        <w:rPr>
          <w:rStyle w:val="HTMLCode"/>
          <w:rFonts w:ascii="Times New Roman" w:hAnsi="Times New Roman"/>
          <w:noProof/>
          <w:szCs w:val="20"/>
          <w:lang w:val="en-US"/>
        </w:rPr>
        <w:t>org.hibernate.boot.model.naming.ImplicitNamingStrategy</w:t>
      </w:r>
      <w:r w:rsidRPr="004A21B9">
        <w:rPr>
          <w:noProof/>
          <w:lang w:val="en-US"/>
        </w:rPr>
        <w:t xml:space="preserve"> contract.</w:t>
      </w:r>
    </w:p>
    <w:p w:rsidR="00A237E5" w:rsidRPr="004A21B9" w:rsidRDefault="00A237E5" w:rsidP="007D21E0">
      <w:pPr>
        <w:numPr>
          <w:ilvl w:val="0"/>
          <w:numId w:val="7"/>
        </w:numPr>
        <w:rPr>
          <w:rStyle w:val="HTMLCode"/>
          <w:rFonts w:ascii="Times New Roman" w:hAnsi="Times New Roman"/>
          <w:noProof/>
          <w:sz w:val="24"/>
          <w:lang w:val="en-US"/>
        </w:rPr>
      </w:pPr>
      <w:r w:rsidRPr="004A21B9">
        <w:rPr>
          <w:noProof/>
          <w:lang w:val="en-US"/>
        </w:rPr>
        <w:t>Используя метод</w:t>
      </w:r>
      <w:r w:rsidRPr="004A21B9">
        <w:rPr>
          <w:rStyle w:val="HTMLCode"/>
          <w:rFonts w:ascii="Times New Roman" w:hAnsi="Times New Roman"/>
          <w:noProof/>
          <w:szCs w:val="20"/>
          <w:lang w:val="en-US"/>
        </w:rPr>
        <w:t xml:space="preserve"> org.hibernate.boot.MetadataBuilder#applyImplicitNamingStrategy (uses by applications or integrations).</w:t>
      </w:r>
    </w:p>
    <w:p w:rsidR="00A237E5" w:rsidRPr="004A21B9" w:rsidRDefault="00A237E5" w:rsidP="002F4564">
      <w:pPr>
        <w:spacing w:before="240" w:after="240"/>
        <w:rPr>
          <w:noProof/>
          <w:lang w:val="en-US"/>
        </w:rPr>
      </w:pPr>
      <w:r w:rsidRPr="004A21B9">
        <w:rPr>
          <w:noProof/>
          <w:lang w:val="en-US"/>
        </w:rPr>
        <w:t>Способы задания PhysicalNamingStrategy:</w:t>
      </w:r>
    </w:p>
    <w:p w:rsidR="00A237E5" w:rsidRPr="000F7FED" w:rsidRDefault="00A237E5" w:rsidP="007D21E0">
      <w:pPr>
        <w:numPr>
          <w:ilvl w:val="0"/>
          <w:numId w:val="7"/>
        </w:numPr>
        <w:rPr>
          <w:rStyle w:val="HTMLCode"/>
          <w:rFonts w:ascii="Times New Roman" w:hAnsi="Times New Roman"/>
          <w:noProof/>
          <w:sz w:val="24"/>
        </w:rPr>
      </w:pPr>
      <w:r w:rsidRPr="000F7FED">
        <w:rPr>
          <w:noProof/>
        </w:rPr>
        <w:t xml:space="preserve">Через свойство конфигурации </w:t>
      </w:r>
      <w:r w:rsidRPr="004A21B9">
        <w:rPr>
          <w:rStyle w:val="HTMLCode"/>
          <w:rFonts w:ascii="Times New Roman" w:hAnsi="Times New Roman"/>
          <w:noProof/>
          <w:szCs w:val="20"/>
          <w:lang w:val="en-US"/>
        </w:rPr>
        <w:t>hibernate</w:t>
      </w:r>
      <w:r w:rsidRPr="000F7FED">
        <w:rPr>
          <w:rStyle w:val="HTMLCode"/>
          <w:rFonts w:ascii="Times New Roman" w:hAnsi="Times New Roman"/>
          <w:noProof/>
          <w:szCs w:val="20"/>
        </w:rPr>
        <w:t>.</w:t>
      </w:r>
      <w:r w:rsidRPr="004A21B9">
        <w:rPr>
          <w:rStyle w:val="HTMLCode"/>
          <w:rFonts w:ascii="Times New Roman" w:hAnsi="Times New Roman"/>
          <w:noProof/>
          <w:szCs w:val="20"/>
          <w:lang w:val="en-US"/>
        </w:rPr>
        <w:t>physical</w:t>
      </w:r>
      <w:r w:rsidRPr="000F7FED">
        <w:rPr>
          <w:rStyle w:val="HTMLCode"/>
          <w:rFonts w:ascii="Times New Roman" w:hAnsi="Times New Roman"/>
          <w:noProof/>
          <w:szCs w:val="20"/>
        </w:rPr>
        <w:t>_</w:t>
      </w:r>
      <w:r w:rsidRPr="004A21B9">
        <w:rPr>
          <w:rStyle w:val="HTMLCode"/>
          <w:rFonts w:ascii="Times New Roman" w:hAnsi="Times New Roman"/>
          <w:noProof/>
          <w:szCs w:val="20"/>
          <w:lang w:val="en-US"/>
        </w:rPr>
        <w:t>naming</w:t>
      </w:r>
      <w:r w:rsidRPr="000F7FED">
        <w:rPr>
          <w:rStyle w:val="HTMLCode"/>
          <w:rFonts w:ascii="Times New Roman" w:hAnsi="Times New Roman"/>
          <w:noProof/>
          <w:szCs w:val="20"/>
        </w:rPr>
        <w:t>_</w:t>
      </w:r>
      <w:r w:rsidRPr="004A21B9">
        <w:rPr>
          <w:rStyle w:val="HTMLCode"/>
          <w:rFonts w:ascii="Times New Roman" w:hAnsi="Times New Roman"/>
          <w:noProof/>
          <w:szCs w:val="20"/>
          <w:lang w:val="en-US"/>
        </w:rPr>
        <w:t>strategy</w:t>
      </w:r>
      <w:r w:rsidRPr="000F7FED">
        <w:rPr>
          <w:rStyle w:val="HTMLCode"/>
          <w:rFonts w:ascii="Times New Roman" w:hAnsi="Times New Roman"/>
          <w:noProof/>
          <w:szCs w:val="20"/>
        </w:rPr>
        <w:t>, который принимает:</w:t>
      </w:r>
    </w:p>
    <w:p w:rsidR="00A237E5" w:rsidRPr="004A21B9" w:rsidRDefault="00A237E5" w:rsidP="007D21E0">
      <w:pPr>
        <w:numPr>
          <w:ilvl w:val="0"/>
          <w:numId w:val="8"/>
        </w:numPr>
        <w:rPr>
          <w:noProof/>
          <w:lang w:val="en-US"/>
        </w:rPr>
      </w:pPr>
      <w:r w:rsidRPr="004A21B9">
        <w:rPr>
          <w:b/>
          <w:noProof/>
          <w:lang w:val="en-US"/>
        </w:rPr>
        <w:t>reference to a class</w:t>
      </w:r>
      <w:r w:rsidRPr="004A21B9">
        <w:rPr>
          <w:noProof/>
          <w:lang w:val="en-US"/>
        </w:rPr>
        <w:t xml:space="preserve"> that implements the   </w:t>
      </w:r>
      <w:r w:rsidRPr="004A21B9">
        <w:rPr>
          <w:noProof/>
          <w:sz w:val="20"/>
          <w:szCs w:val="20"/>
          <w:lang w:val="en-US"/>
        </w:rPr>
        <w:t>org.hibernate.boot.model.naming.PhysicalNamingStrategy</w:t>
      </w:r>
      <w:r w:rsidRPr="004A21B9">
        <w:rPr>
          <w:noProof/>
          <w:lang w:val="en-US"/>
        </w:rPr>
        <w:t xml:space="preserve"> contract;</w:t>
      </w:r>
    </w:p>
    <w:p w:rsidR="00A237E5" w:rsidRPr="004A21B9" w:rsidRDefault="00A237E5" w:rsidP="007D21E0">
      <w:pPr>
        <w:numPr>
          <w:ilvl w:val="0"/>
          <w:numId w:val="8"/>
        </w:numPr>
        <w:rPr>
          <w:noProof/>
          <w:lang w:val="en-US"/>
        </w:rPr>
      </w:pPr>
      <w:r w:rsidRPr="004A21B9">
        <w:rPr>
          <w:b/>
          <w:noProof/>
          <w:lang w:val="en-US"/>
        </w:rPr>
        <w:t>FQN of a class</w:t>
      </w:r>
      <w:r w:rsidRPr="004A21B9">
        <w:rPr>
          <w:noProof/>
          <w:lang w:val="en-US"/>
        </w:rPr>
        <w:t xml:space="preserve"> that implements the </w:t>
      </w:r>
      <w:r w:rsidRPr="004A21B9">
        <w:rPr>
          <w:rStyle w:val="HTMLCode"/>
          <w:rFonts w:ascii="Times New Roman" w:hAnsi="Times New Roman"/>
          <w:noProof/>
          <w:szCs w:val="20"/>
          <w:lang w:val="en-US"/>
        </w:rPr>
        <w:t>org.hibernate.boot.model.naming.</w:t>
      </w:r>
      <w:r w:rsidRPr="004A21B9">
        <w:rPr>
          <w:noProof/>
          <w:sz w:val="20"/>
          <w:szCs w:val="20"/>
          <w:lang w:val="en-US"/>
        </w:rPr>
        <w:t xml:space="preserve"> Physical</w:t>
      </w:r>
      <w:r w:rsidRPr="004A21B9">
        <w:rPr>
          <w:rStyle w:val="HTMLCode"/>
          <w:rFonts w:ascii="Times New Roman" w:hAnsi="Times New Roman"/>
          <w:noProof/>
          <w:szCs w:val="20"/>
          <w:lang w:val="en-US"/>
        </w:rPr>
        <w:t>NamingStrategy</w:t>
      </w:r>
      <w:r w:rsidRPr="004A21B9">
        <w:rPr>
          <w:noProof/>
          <w:lang w:val="en-US"/>
        </w:rPr>
        <w:t xml:space="preserve"> contract.</w:t>
      </w:r>
    </w:p>
    <w:p w:rsidR="00A237E5" w:rsidRPr="004A21B9" w:rsidRDefault="00A237E5" w:rsidP="007D21E0">
      <w:pPr>
        <w:numPr>
          <w:ilvl w:val="0"/>
          <w:numId w:val="7"/>
        </w:numPr>
        <w:rPr>
          <w:noProof/>
          <w:lang w:val="en-US"/>
        </w:rPr>
      </w:pPr>
      <w:r w:rsidRPr="004A21B9">
        <w:rPr>
          <w:noProof/>
          <w:lang w:val="en-US"/>
        </w:rPr>
        <w:t>Используя метод</w:t>
      </w:r>
      <w:r w:rsidRPr="004A21B9">
        <w:rPr>
          <w:rStyle w:val="HTMLCode"/>
          <w:rFonts w:ascii="Times New Roman" w:hAnsi="Times New Roman"/>
          <w:noProof/>
          <w:szCs w:val="20"/>
          <w:lang w:val="en-US"/>
        </w:rPr>
        <w:t xml:space="preserve"> org.hibernate.boot.MetadataBuilder#apply</w:t>
      </w:r>
      <w:r w:rsidRPr="004A21B9">
        <w:rPr>
          <w:noProof/>
          <w:sz w:val="20"/>
          <w:szCs w:val="20"/>
          <w:lang w:val="en-US"/>
        </w:rPr>
        <w:t>Physical</w:t>
      </w:r>
      <w:r w:rsidRPr="004A21B9">
        <w:rPr>
          <w:rStyle w:val="HTMLCode"/>
          <w:rFonts w:ascii="Times New Roman" w:hAnsi="Times New Roman"/>
          <w:noProof/>
          <w:szCs w:val="20"/>
          <w:lang w:val="en-US"/>
        </w:rPr>
        <w:t>NamingStrategy (uses by applications or integrations)</w:t>
      </w:r>
    </w:p>
    <w:p w:rsidR="00A237E5" w:rsidRPr="000F7FED" w:rsidRDefault="00A237E5" w:rsidP="00D85BCF">
      <w:pPr>
        <w:spacing w:before="240" w:after="240"/>
        <w:rPr>
          <w:noProof/>
        </w:rPr>
      </w:pPr>
      <w:r w:rsidRPr="000F7FED">
        <w:rPr>
          <w:noProof/>
        </w:rPr>
        <w:lastRenderedPageBreak/>
        <w:t xml:space="preserve">Для конвертирования имен сущностей и их атрибутов в имена таблиц и их полей, которые должны соответсвовать определенной конвенции именования – используйте реализацию </w:t>
      </w:r>
      <w:r w:rsidRPr="004A21B9">
        <w:rPr>
          <w:rStyle w:val="HTMLCode"/>
          <w:rFonts w:ascii="Times New Roman" w:hAnsi="Times New Roman"/>
          <w:noProof/>
          <w:szCs w:val="20"/>
          <w:lang w:val="en-US"/>
        </w:rPr>
        <w:t>PhysicalNamingStrategy</w:t>
      </w:r>
      <w:r w:rsidRPr="000F7FED">
        <w:rPr>
          <w:noProof/>
        </w:rPr>
        <w:t>,так как она работает с логическими именами, которые могут быть заданы как явно, так и неявно.</w:t>
      </w:r>
    </w:p>
    <w:p w:rsidR="00A237E5" w:rsidRPr="004A21B9" w:rsidRDefault="00A237E5" w:rsidP="00092A99">
      <w:pPr>
        <w:pStyle w:val="Heading1"/>
        <w:numPr>
          <w:ilvl w:val="0"/>
          <w:numId w:val="12"/>
        </w:numPr>
        <w:jc w:val="center"/>
        <w:rPr>
          <w:noProof/>
          <w:sz w:val="36"/>
          <w:szCs w:val="36"/>
          <w:lang w:val="en-US"/>
        </w:rPr>
      </w:pPr>
      <w:bookmarkStart w:id="30" w:name="_Toc63930729"/>
      <w:r w:rsidRPr="004A21B9">
        <w:rPr>
          <w:noProof/>
          <w:sz w:val="36"/>
          <w:szCs w:val="36"/>
          <w:lang w:val="en-US"/>
        </w:rPr>
        <w:t>SQL QUOTEDIDENTIFIERS</w:t>
      </w:r>
      <w:bookmarkEnd w:id="30"/>
    </w:p>
    <w:p w:rsidR="00A237E5" w:rsidRPr="000F7FED" w:rsidRDefault="00A237E5" w:rsidP="00062626">
      <w:pPr>
        <w:rPr>
          <w:noProof/>
        </w:rPr>
      </w:pPr>
      <w:r w:rsidRPr="000F7FED">
        <w:rPr>
          <w:noProof/>
        </w:rPr>
        <w:t>Если в качестве параметре используется ключевое слово, то такие значения необходимо экранировать:</w:t>
      </w:r>
    </w:p>
    <w:p w:rsidR="00A237E5" w:rsidRPr="004A21B9" w:rsidRDefault="00A237E5" w:rsidP="007D21E0">
      <w:pPr>
        <w:numPr>
          <w:ilvl w:val="0"/>
          <w:numId w:val="18"/>
        </w:numPr>
        <w:spacing w:before="240"/>
        <w:ind w:left="1281" w:hanging="357"/>
        <w:rPr>
          <w:noProof/>
          <w:lang w:val="en-US"/>
        </w:rPr>
      </w:pPr>
      <w:r w:rsidRPr="004A21B9">
        <w:rPr>
          <w:noProof/>
          <w:lang w:val="en-US"/>
        </w:rPr>
        <w:t>Hibernate: @Column(name=”`name`”).</w:t>
      </w:r>
    </w:p>
    <w:p w:rsidR="00A237E5" w:rsidRPr="004A21B9" w:rsidRDefault="00A237E5" w:rsidP="007D21E0">
      <w:pPr>
        <w:numPr>
          <w:ilvl w:val="0"/>
          <w:numId w:val="18"/>
        </w:numPr>
        <w:spacing w:after="240"/>
        <w:ind w:left="1281" w:hanging="357"/>
        <w:rPr>
          <w:noProof/>
          <w:lang w:val="en-US"/>
        </w:rPr>
      </w:pPr>
      <w:r w:rsidRPr="004A21B9">
        <w:rPr>
          <w:noProof/>
          <w:lang w:val="en-US"/>
        </w:rPr>
        <w:t>JPA: @Column(name=”\”name\””).</w:t>
      </w:r>
    </w:p>
    <w:p w:rsidR="00A237E5" w:rsidRPr="000F7FED" w:rsidRDefault="00A237E5" w:rsidP="00C31DE4">
      <w:pPr>
        <w:spacing w:after="240"/>
        <w:rPr>
          <w:noProof/>
        </w:rPr>
      </w:pPr>
      <w:r w:rsidRPr="000F7FED">
        <w:rPr>
          <w:noProof/>
        </w:rPr>
        <w:t xml:space="preserve">Можно установить глобальное экранирование через свойство </w:t>
      </w:r>
    </w:p>
    <w:p w:rsidR="00A237E5" w:rsidRPr="004A21B9"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4A21B9">
        <w:rPr>
          <w:noProof/>
          <w:sz w:val="20"/>
          <w:szCs w:val="20"/>
          <w:lang w:val="en-US"/>
        </w:rPr>
        <w:t>&lt;property</w:t>
      </w:r>
    </w:p>
    <w:p w:rsidR="00A237E5" w:rsidRPr="004A21B9"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4A21B9">
        <w:rPr>
          <w:noProof/>
          <w:sz w:val="20"/>
          <w:szCs w:val="20"/>
          <w:lang w:val="en-US"/>
        </w:rPr>
        <w:t xml:space="preserve">    name="hibernate.globally_quoted_identifiers"</w:t>
      </w:r>
    </w:p>
    <w:p w:rsidR="00A237E5" w:rsidRPr="004A21B9"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4A21B9">
        <w:rPr>
          <w:noProof/>
          <w:sz w:val="20"/>
          <w:szCs w:val="20"/>
          <w:lang w:val="en-US"/>
        </w:rPr>
        <w:t xml:space="preserve">    value="true"</w:t>
      </w:r>
    </w:p>
    <w:p w:rsidR="00A237E5" w:rsidRPr="004A21B9" w:rsidRDefault="00A237E5" w:rsidP="00C31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34" w:firstLine="0"/>
        <w:rPr>
          <w:noProof/>
          <w:sz w:val="20"/>
          <w:szCs w:val="20"/>
          <w:lang w:val="en-US"/>
        </w:rPr>
      </w:pPr>
      <w:r w:rsidRPr="004A21B9">
        <w:rPr>
          <w:noProof/>
          <w:sz w:val="20"/>
          <w:szCs w:val="20"/>
          <w:lang w:val="en-US"/>
        </w:rPr>
        <w:t>/&gt;</w:t>
      </w:r>
    </w:p>
    <w:p w:rsidR="00A237E5" w:rsidRPr="004A21B9" w:rsidRDefault="00A237E5" w:rsidP="00F60BA6">
      <w:pPr>
        <w:pStyle w:val="Heading1"/>
        <w:numPr>
          <w:ilvl w:val="0"/>
          <w:numId w:val="12"/>
        </w:numPr>
        <w:jc w:val="center"/>
        <w:rPr>
          <w:noProof/>
          <w:sz w:val="36"/>
          <w:szCs w:val="36"/>
          <w:lang w:val="en-US"/>
        </w:rPr>
      </w:pPr>
      <w:bookmarkStart w:id="31" w:name="_Toc63930730"/>
      <w:r w:rsidRPr="004A21B9">
        <w:rPr>
          <w:noProof/>
          <w:sz w:val="36"/>
          <w:szCs w:val="36"/>
          <w:lang w:val="en-US"/>
        </w:rPr>
        <w:t>ASSOCIATIONS</w:t>
      </w:r>
      <w:bookmarkEnd w:id="31"/>
    </w:p>
    <w:p w:rsidR="00A237E5" w:rsidRPr="004A21B9" w:rsidRDefault="00A237E5" w:rsidP="007D4547">
      <w:pPr>
        <w:spacing w:before="240" w:after="120"/>
        <w:rPr>
          <w:noProof/>
          <w:lang w:val="en-US"/>
        </w:rPr>
      </w:pPr>
      <w:r w:rsidRPr="004A21B9">
        <w:rPr>
          <w:noProof/>
          <w:lang w:val="en-US"/>
        </w:rPr>
        <w:t>Четыре типа ассоциации:</w:t>
      </w:r>
    </w:p>
    <w:p w:rsidR="00A237E5" w:rsidRPr="004A21B9" w:rsidRDefault="00A237E5" w:rsidP="00860B4B">
      <w:pPr>
        <w:numPr>
          <w:ilvl w:val="0"/>
          <w:numId w:val="35"/>
        </w:numPr>
        <w:ind w:left="1281" w:hanging="357"/>
        <w:rPr>
          <w:noProof/>
          <w:lang w:val="en-US"/>
        </w:rPr>
      </w:pPr>
      <w:r w:rsidRPr="004A21B9">
        <w:rPr>
          <w:noProof/>
          <w:lang w:val="en-US"/>
        </w:rPr>
        <w:t>ManyToOne.</w:t>
      </w:r>
    </w:p>
    <w:p w:rsidR="00A237E5" w:rsidRPr="004A21B9" w:rsidRDefault="00A237E5" w:rsidP="00860B4B">
      <w:pPr>
        <w:numPr>
          <w:ilvl w:val="0"/>
          <w:numId w:val="35"/>
        </w:numPr>
        <w:ind w:left="1281" w:hanging="357"/>
        <w:rPr>
          <w:noProof/>
          <w:lang w:val="en-US"/>
        </w:rPr>
      </w:pPr>
      <w:r w:rsidRPr="004A21B9">
        <w:rPr>
          <w:noProof/>
          <w:lang w:val="en-US"/>
        </w:rPr>
        <w:t>OneToMany.</w:t>
      </w:r>
    </w:p>
    <w:p w:rsidR="00A237E5" w:rsidRPr="004A21B9" w:rsidRDefault="00A237E5" w:rsidP="00860B4B">
      <w:pPr>
        <w:numPr>
          <w:ilvl w:val="0"/>
          <w:numId w:val="35"/>
        </w:numPr>
        <w:ind w:left="1281" w:hanging="357"/>
        <w:rPr>
          <w:noProof/>
          <w:lang w:val="en-US"/>
        </w:rPr>
      </w:pPr>
      <w:r w:rsidRPr="004A21B9">
        <w:rPr>
          <w:noProof/>
          <w:lang w:val="en-US"/>
        </w:rPr>
        <w:t>OneToOne.</w:t>
      </w:r>
    </w:p>
    <w:p w:rsidR="00A237E5" w:rsidRPr="004A21B9" w:rsidRDefault="00A237E5" w:rsidP="00860B4B">
      <w:pPr>
        <w:numPr>
          <w:ilvl w:val="0"/>
          <w:numId w:val="35"/>
        </w:numPr>
        <w:ind w:left="1281" w:hanging="357"/>
        <w:rPr>
          <w:noProof/>
          <w:lang w:val="en-US"/>
        </w:rPr>
      </w:pPr>
      <w:r w:rsidRPr="004A21B9">
        <w:rPr>
          <w:noProof/>
          <w:lang w:val="en-US"/>
        </w:rPr>
        <w:t>ManyToMany.</w:t>
      </w:r>
    </w:p>
    <w:p w:rsidR="00A237E5" w:rsidRPr="004A21B9" w:rsidRDefault="00A237E5" w:rsidP="00C31132">
      <w:pPr>
        <w:rPr>
          <w:noProof/>
          <w:lang w:val="en-US"/>
        </w:rPr>
      </w:pPr>
    </w:p>
    <w:p w:rsidR="00A237E5" w:rsidRPr="004A21B9" w:rsidRDefault="00A237E5" w:rsidP="005968D6">
      <w:pPr>
        <w:pStyle w:val="Heading1"/>
        <w:numPr>
          <w:ilvl w:val="1"/>
          <w:numId w:val="12"/>
        </w:numPr>
        <w:ind w:left="1134"/>
        <w:jc w:val="center"/>
        <w:rPr>
          <w:noProof/>
          <w:sz w:val="36"/>
          <w:szCs w:val="36"/>
          <w:lang w:val="en-US"/>
        </w:rPr>
      </w:pPr>
      <w:bookmarkStart w:id="32" w:name="_Toc63930731"/>
      <w:r w:rsidRPr="004A21B9">
        <w:rPr>
          <w:noProof/>
          <w:sz w:val="36"/>
          <w:szCs w:val="36"/>
          <w:lang w:val="en-US"/>
        </w:rPr>
        <w:t>ManyToOne</w:t>
      </w:r>
      <w:bookmarkEnd w:id="32"/>
    </w:p>
    <w:p w:rsidR="00A237E5" w:rsidRPr="004A21B9" w:rsidRDefault="00A237E5" w:rsidP="005968D6">
      <w:pPr>
        <w:spacing w:after="240"/>
        <w:rPr>
          <w:noProof/>
          <w:lang w:val="en-US"/>
        </w:rPr>
      </w:pPr>
      <w:r w:rsidRPr="004A21B9">
        <w:rPr>
          <w:b/>
          <w:noProof/>
          <w:lang w:val="en-US"/>
        </w:rPr>
        <w:t>@ManyToOne</w:t>
      </w:r>
      <w:r w:rsidRPr="004A21B9">
        <w:rPr>
          <w:noProof/>
          <w:lang w:val="en-US"/>
        </w:rPr>
        <w:t xml:space="preserve"> is the most common association, having a direct equivalent in the relational database as well (e.g. foreign key)</w:t>
      </w:r>
    </w:p>
    <w:p w:rsidR="00A237E5" w:rsidRPr="000F7FED" w:rsidRDefault="00A237E5" w:rsidP="005968D6">
      <w:pPr>
        <w:rPr>
          <w:noProof/>
        </w:rPr>
      </w:pPr>
      <w:r w:rsidRPr="000F7FED">
        <w:rPr>
          <w:noProof/>
        </w:rPr>
        <w:t>В БД реализуется через две таблицы (соединение по внешнему ключу).</w:t>
      </w:r>
    </w:p>
    <w:p w:rsidR="00A237E5" w:rsidRPr="000F7FED" w:rsidRDefault="00A237E5" w:rsidP="005968D6">
      <w:pPr>
        <w:rPr>
          <w:noProof/>
        </w:rPr>
      </w:pPr>
      <w:r w:rsidRPr="000F7FED">
        <w:rPr>
          <w:noProof/>
        </w:rPr>
        <w:t>В классах реализуется через аннотацию:</w:t>
      </w:r>
    </w:p>
    <w:p w:rsidR="00A237E5" w:rsidRPr="004A21B9" w:rsidRDefault="00A237E5" w:rsidP="005968D6">
      <w:pPr>
        <w:rPr>
          <w:noProof/>
          <w:lang w:val="en-US"/>
        </w:rPr>
      </w:pPr>
      <w:r w:rsidRPr="004A21B9">
        <w:rPr>
          <w:noProof/>
          <w:lang w:val="en-US"/>
        </w:rPr>
        <w:t>@JoinColumn(name = "person_id",foreignKey = @ForeignKey(name = "PERSON_ID_FK")</w:t>
      </w:r>
    </w:p>
    <w:p w:rsidR="00A237E5" w:rsidRPr="000F7FED" w:rsidRDefault="00A237E5" w:rsidP="005968D6">
      <w:pPr>
        <w:rPr>
          <w:noProof/>
        </w:rPr>
      </w:pPr>
      <w:r w:rsidRPr="000F7FED">
        <w:rPr>
          <w:noProof/>
        </w:rPr>
        <w:t>в классе, предстовляющем множественную чторону отношения.</w:t>
      </w:r>
    </w:p>
    <w:p w:rsidR="00A237E5" w:rsidRPr="004A21B9" w:rsidRDefault="00A237E5" w:rsidP="005968D6">
      <w:pPr>
        <w:pStyle w:val="Heading1"/>
        <w:numPr>
          <w:ilvl w:val="1"/>
          <w:numId w:val="12"/>
        </w:numPr>
        <w:ind w:left="1134"/>
        <w:jc w:val="center"/>
        <w:rPr>
          <w:noProof/>
          <w:sz w:val="36"/>
          <w:szCs w:val="36"/>
          <w:lang w:val="en-US"/>
        </w:rPr>
      </w:pPr>
      <w:bookmarkStart w:id="33" w:name="_Toc63930732"/>
      <w:r w:rsidRPr="004A21B9">
        <w:rPr>
          <w:noProof/>
          <w:sz w:val="36"/>
          <w:szCs w:val="36"/>
          <w:lang w:val="en-US"/>
        </w:rPr>
        <w:t>OneToMany</w:t>
      </w:r>
      <w:bookmarkEnd w:id="33"/>
    </w:p>
    <w:p w:rsidR="00A237E5" w:rsidRPr="000F7FED" w:rsidRDefault="00A237E5" w:rsidP="005968D6">
      <w:pPr>
        <w:spacing w:after="120"/>
        <w:rPr>
          <w:noProof/>
        </w:rPr>
      </w:pPr>
      <w:r w:rsidRPr="000F7FED">
        <w:rPr>
          <w:noProof/>
        </w:rPr>
        <w:t xml:space="preserve">Отношение </w:t>
      </w:r>
      <w:r w:rsidRPr="004A21B9">
        <w:rPr>
          <w:noProof/>
          <w:lang w:val="en-US"/>
        </w:rPr>
        <w:t>OneToMany</w:t>
      </w:r>
      <w:r w:rsidRPr="000F7FED">
        <w:rPr>
          <w:noProof/>
        </w:rPr>
        <w:t>может быть реализовано в двух вариантах:</w:t>
      </w:r>
    </w:p>
    <w:p w:rsidR="00A237E5" w:rsidRPr="000F7FED" w:rsidRDefault="00A237E5" w:rsidP="00860B4B">
      <w:pPr>
        <w:numPr>
          <w:ilvl w:val="0"/>
          <w:numId w:val="36"/>
        </w:numPr>
        <w:rPr>
          <w:noProof/>
        </w:rPr>
      </w:pPr>
      <w:r w:rsidRPr="004A21B9">
        <w:rPr>
          <w:b/>
          <w:noProof/>
          <w:lang w:val="en-US"/>
        </w:rPr>
        <w:t>Unidirectional</w:t>
      </w:r>
      <w:r w:rsidRPr="000F7FED">
        <w:rPr>
          <w:noProof/>
        </w:rPr>
        <w:t xml:space="preserve"> – соответсвующие аннотации расположены только на стороне одиночного отношения.</w:t>
      </w:r>
    </w:p>
    <w:p w:rsidR="00A237E5" w:rsidRPr="000F7FED" w:rsidRDefault="00A237E5" w:rsidP="00860B4B">
      <w:pPr>
        <w:numPr>
          <w:ilvl w:val="0"/>
          <w:numId w:val="36"/>
        </w:numPr>
        <w:rPr>
          <w:noProof/>
        </w:rPr>
      </w:pPr>
      <w:r w:rsidRPr="004A21B9">
        <w:rPr>
          <w:b/>
          <w:noProof/>
          <w:lang w:val="en-US"/>
        </w:rPr>
        <w:t>Bidirectional</w:t>
      </w:r>
      <w:r w:rsidRPr="000F7FED">
        <w:rPr>
          <w:noProof/>
        </w:rPr>
        <w:t xml:space="preserve"> – соответсвующие аннотации расположены на обеих сторонах отношения.</w:t>
      </w:r>
    </w:p>
    <w:p w:rsidR="00A237E5" w:rsidRPr="000F7FED" w:rsidRDefault="00A237E5" w:rsidP="005968D6">
      <w:pPr>
        <w:rPr>
          <w:noProof/>
        </w:rPr>
      </w:pPr>
    </w:p>
    <w:p w:rsidR="00A237E5" w:rsidRPr="000F7FED" w:rsidRDefault="00A237E5" w:rsidP="005968D6">
      <w:pPr>
        <w:rPr>
          <w:noProof/>
        </w:rPr>
      </w:pPr>
      <w:r w:rsidRPr="000F7FED">
        <w:rPr>
          <w:noProof/>
        </w:rPr>
        <w:t>В бд</w:t>
      </w:r>
      <w:r w:rsidRPr="004A21B9">
        <w:rPr>
          <w:noProof/>
          <w:lang w:val="en-US"/>
        </w:rPr>
        <w:t>UnidirectionalOneToMany</w:t>
      </w:r>
      <w:r w:rsidRPr="000F7FED">
        <w:rPr>
          <w:noProof/>
        </w:rPr>
        <w:t xml:space="preserve">отношение реализуется через дополнительную таблицу. </w:t>
      </w:r>
    </w:p>
    <w:p w:rsidR="00A237E5" w:rsidRPr="000F7FED" w:rsidRDefault="00A237E5" w:rsidP="005968D6">
      <w:pPr>
        <w:rPr>
          <w:noProof/>
        </w:rPr>
      </w:pPr>
    </w:p>
    <w:p w:rsidR="00A237E5" w:rsidRPr="004A21B9" w:rsidRDefault="00A237E5" w:rsidP="00392737">
      <w:pPr>
        <w:spacing w:after="120"/>
        <w:rPr>
          <w:noProof/>
          <w:lang w:val="en-US"/>
        </w:rPr>
      </w:pPr>
      <w:r w:rsidRPr="004A21B9">
        <w:rPr>
          <w:noProof/>
          <w:lang w:val="en-US"/>
        </w:rPr>
        <w:t>Параметры аннотации OneToMany:</w:t>
      </w:r>
    </w:p>
    <w:p w:rsidR="00A237E5" w:rsidRPr="000F7FED" w:rsidRDefault="00A237E5" w:rsidP="00860B4B">
      <w:pPr>
        <w:numPr>
          <w:ilvl w:val="0"/>
          <w:numId w:val="37"/>
        </w:numPr>
        <w:rPr>
          <w:noProof/>
        </w:rPr>
      </w:pPr>
      <w:r w:rsidRPr="004A21B9">
        <w:rPr>
          <w:b/>
          <w:noProof/>
          <w:lang w:val="en-US"/>
        </w:rPr>
        <w:lastRenderedPageBreak/>
        <w:t>Cascade</w:t>
      </w:r>
      <w:r w:rsidRPr="000F7FED">
        <w:rPr>
          <w:noProof/>
        </w:rPr>
        <w:t xml:space="preserve"> – указывает, какие операции распространятся на другую сторону отношения.</w:t>
      </w:r>
    </w:p>
    <w:p w:rsidR="00A237E5" w:rsidRPr="000F7FED" w:rsidRDefault="00A237E5" w:rsidP="00860B4B">
      <w:pPr>
        <w:numPr>
          <w:ilvl w:val="0"/>
          <w:numId w:val="37"/>
        </w:numPr>
        <w:rPr>
          <w:noProof/>
        </w:rPr>
      </w:pPr>
      <w:r w:rsidRPr="004A21B9">
        <w:rPr>
          <w:b/>
          <w:noProof/>
          <w:lang w:val="en-US"/>
        </w:rPr>
        <w:t>OrphanRemoval</w:t>
      </w:r>
      <w:r w:rsidRPr="000F7FED">
        <w:rPr>
          <w:b/>
          <w:noProof/>
        </w:rPr>
        <w:t xml:space="preserve"> – </w:t>
      </w:r>
      <w:r w:rsidRPr="000F7FED">
        <w:rPr>
          <w:noProof/>
        </w:rPr>
        <w:t xml:space="preserve">при значении </w:t>
      </w:r>
      <w:r w:rsidRPr="004A21B9">
        <w:rPr>
          <w:b/>
          <w:noProof/>
          <w:lang w:val="en-US"/>
        </w:rPr>
        <w:t>true</w:t>
      </w:r>
      <w:r w:rsidRPr="000F7FED">
        <w:rPr>
          <w:noProof/>
        </w:rPr>
        <w:t>, если на стороне одиночного отношения удаляется ссылка на сущность со стороны множественного отношения, то эта сущность также будет удалена из БД, в противном случае будет удалена только само отношение сущностей.</w:t>
      </w:r>
    </w:p>
    <w:p w:rsidR="00A237E5" w:rsidRPr="000F7FED" w:rsidRDefault="00A237E5" w:rsidP="005968D6">
      <w:pPr>
        <w:rPr>
          <w:noProof/>
        </w:rPr>
      </w:pPr>
    </w:p>
    <w:p w:rsidR="00A237E5" w:rsidRPr="000F7FED" w:rsidRDefault="00A237E5" w:rsidP="005968D6">
      <w:pPr>
        <w:rPr>
          <w:noProof/>
        </w:rPr>
      </w:pPr>
      <w:r w:rsidRPr="000F7FED">
        <w:rPr>
          <w:noProof/>
        </w:rPr>
        <w:t xml:space="preserve">При </w:t>
      </w:r>
      <w:r w:rsidRPr="004A21B9">
        <w:rPr>
          <w:b/>
          <w:noProof/>
          <w:lang w:val="en-US"/>
        </w:rPr>
        <w:t>unidirectionalOneToMany</w:t>
      </w:r>
      <w:r w:rsidRPr="000F7FED">
        <w:rPr>
          <w:noProof/>
        </w:rPr>
        <w:t xml:space="preserve">отношении, когда на стороне одиночного отношения происходит удаление дочернего элемента из коллекции, то </w:t>
      </w:r>
      <w:r w:rsidRPr="004A21B9">
        <w:rPr>
          <w:noProof/>
          <w:lang w:val="en-US"/>
        </w:rPr>
        <w:t>Hibernate</w:t>
      </w:r>
      <w:r w:rsidRPr="000F7FED">
        <w:rPr>
          <w:noProof/>
        </w:rPr>
        <w:t xml:space="preserve">делает это не эффективно – сначала удаляются все записи с </w:t>
      </w:r>
      <w:r w:rsidRPr="004A21B9">
        <w:rPr>
          <w:noProof/>
          <w:lang w:val="en-US"/>
        </w:rPr>
        <w:t>ID</w:t>
      </w:r>
      <w:r w:rsidRPr="000F7FED">
        <w:rPr>
          <w:noProof/>
        </w:rPr>
        <w:t xml:space="preserve"> родительского элемента, а потом вставляются все те, которые остались в коллекции.</w:t>
      </w:r>
    </w:p>
    <w:p w:rsidR="00A237E5" w:rsidRPr="000F7FED" w:rsidRDefault="00A237E5" w:rsidP="005968D6">
      <w:pPr>
        <w:rPr>
          <w:noProof/>
        </w:rPr>
      </w:pPr>
    </w:p>
    <w:p w:rsidR="00A237E5" w:rsidRPr="000F7FED" w:rsidRDefault="00A237E5" w:rsidP="005968D6">
      <w:pPr>
        <w:rPr>
          <w:noProof/>
        </w:rPr>
      </w:pPr>
      <w:r w:rsidRPr="004A21B9">
        <w:rPr>
          <w:b/>
          <w:noProof/>
          <w:lang w:val="en-US"/>
        </w:rPr>
        <w:t>BiderectuioanlOneToMany</w:t>
      </w:r>
      <w:r w:rsidRPr="000F7FED">
        <w:rPr>
          <w:noProof/>
        </w:rPr>
        <w:t xml:space="preserve">отношение требует наличие </w:t>
      </w:r>
      <w:r w:rsidRPr="004A21B9">
        <w:rPr>
          <w:b/>
          <w:noProof/>
          <w:lang w:val="en-US"/>
        </w:rPr>
        <w:t>ManyToOne</w:t>
      </w:r>
      <w:r w:rsidRPr="000F7FED">
        <w:rPr>
          <w:noProof/>
        </w:rPr>
        <w:t xml:space="preserve">отношения на дочерней стороне. На стороне БД реализуется двумя таблицами (соединение по внешнему ключу). </w:t>
      </w:r>
    </w:p>
    <w:p w:rsidR="00A237E5" w:rsidRPr="004A21B9" w:rsidRDefault="00A237E5" w:rsidP="005968D6">
      <w:pPr>
        <w:rPr>
          <w:noProof/>
          <w:lang w:val="en-US"/>
        </w:rPr>
      </w:pPr>
      <w:r w:rsidRPr="004A21B9">
        <w:rPr>
          <w:noProof/>
          <w:lang w:val="en-US"/>
        </w:rPr>
        <w:t xml:space="preserve">Every bidirectional association must have one owning side only (the child side), the other one being referred to as the </w:t>
      </w:r>
      <w:r w:rsidRPr="004A21B9">
        <w:rPr>
          <w:rStyle w:val="Emphasis"/>
          <w:iCs/>
          <w:noProof/>
          <w:lang w:val="en-US"/>
        </w:rPr>
        <w:t>inverse</w:t>
      </w:r>
      <w:r w:rsidRPr="004A21B9">
        <w:rPr>
          <w:noProof/>
          <w:lang w:val="en-US"/>
        </w:rPr>
        <w:t xml:space="preserve"> (or the </w:t>
      </w:r>
      <w:r w:rsidRPr="004A21B9">
        <w:rPr>
          <w:rStyle w:val="HTMLCode"/>
          <w:rFonts w:ascii="Times New Roman" w:hAnsi="Times New Roman"/>
          <w:noProof/>
          <w:szCs w:val="20"/>
          <w:lang w:val="en-US"/>
        </w:rPr>
        <w:t>mappedBy</w:t>
      </w:r>
      <w:r w:rsidRPr="004A21B9">
        <w:rPr>
          <w:noProof/>
          <w:lang w:val="en-US"/>
        </w:rPr>
        <w:t>) side.</w:t>
      </w:r>
    </w:p>
    <w:p w:rsidR="00A237E5" w:rsidRPr="004A21B9" w:rsidRDefault="00A237E5" w:rsidP="005968D6">
      <w:pPr>
        <w:rPr>
          <w:noProof/>
          <w:lang w:val="en-US"/>
        </w:rPr>
      </w:pPr>
      <w:r w:rsidRPr="004A21B9">
        <w:rPr>
          <w:noProof/>
          <w:lang w:val="en-US"/>
        </w:rPr>
        <w:t>Whenever a bidirectional association is formed, the application developer must make sure both sides are in-sync at all times (Черездополнительныеутилитныеметоды).</w:t>
      </w:r>
    </w:p>
    <w:p w:rsidR="00A237E5" w:rsidRPr="004A21B9" w:rsidRDefault="00A237E5" w:rsidP="005968D6">
      <w:pPr>
        <w:rPr>
          <w:noProof/>
          <w:lang w:val="en-US"/>
        </w:rPr>
      </w:pPr>
    </w:p>
    <w:p w:rsidR="00A237E5" w:rsidRPr="004A21B9" w:rsidRDefault="00A237E5" w:rsidP="00E142B1">
      <w:pPr>
        <w:pStyle w:val="Heading1"/>
        <w:numPr>
          <w:ilvl w:val="1"/>
          <w:numId w:val="12"/>
        </w:numPr>
        <w:ind w:left="1134"/>
        <w:jc w:val="center"/>
        <w:rPr>
          <w:noProof/>
          <w:sz w:val="36"/>
          <w:szCs w:val="36"/>
          <w:lang w:val="en-US"/>
        </w:rPr>
      </w:pPr>
      <w:bookmarkStart w:id="34" w:name="_Toc63930733"/>
      <w:r w:rsidRPr="004A21B9">
        <w:rPr>
          <w:noProof/>
          <w:sz w:val="36"/>
          <w:szCs w:val="36"/>
          <w:lang w:val="en-US"/>
        </w:rPr>
        <w:t>OneToOne</w:t>
      </w:r>
      <w:bookmarkEnd w:id="34"/>
    </w:p>
    <w:p w:rsidR="00A237E5" w:rsidRPr="000F7FED" w:rsidRDefault="00A237E5" w:rsidP="00E142B1">
      <w:pPr>
        <w:spacing w:after="120"/>
        <w:rPr>
          <w:noProof/>
        </w:rPr>
      </w:pPr>
      <w:r w:rsidRPr="000F7FED">
        <w:rPr>
          <w:noProof/>
        </w:rPr>
        <w:t xml:space="preserve">Отношение </w:t>
      </w:r>
      <w:r w:rsidRPr="004A21B9">
        <w:rPr>
          <w:noProof/>
          <w:lang w:val="en-US"/>
        </w:rPr>
        <w:t>OneToOne</w:t>
      </w:r>
      <w:r w:rsidRPr="000F7FED">
        <w:rPr>
          <w:noProof/>
        </w:rPr>
        <w:t>такжеможет быть реализовано в двух вариантах:</w:t>
      </w:r>
    </w:p>
    <w:p w:rsidR="00A237E5" w:rsidRPr="000F7FED" w:rsidRDefault="00A237E5" w:rsidP="00860B4B">
      <w:pPr>
        <w:numPr>
          <w:ilvl w:val="0"/>
          <w:numId w:val="39"/>
        </w:numPr>
        <w:rPr>
          <w:noProof/>
        </w:rPr>
      </w:pPr>
      <w:r w:rsidRPr="004A21B9">
        <w:rPr>
          <w:b/>
          <w:noProof/>
          <w:lang w:val="en-US"/>
        </w:rPr>
        <w:t>Unidirectional</w:t>
      </w:r>
      <w:r w:rsidRPr="000F7FED">
        <w:rPr>
          <w:noProof/>
        </w:rPr>
        <w:t xml:space="preserve"> – соответсвующие аннотации расположены только на стороне одиночного отношения.</w:t>
      </w:r>
    </w:p>
    <w:p w:rsidR="00A237E5" w:rsidRPr="000F7FED" w:rsidRDefault="00A237E5" w:rsidP="00860B4B">
      <w:pPr>
        <w:numPr>
          <w:ilvl w:val="0"/>
          <w:numId w:val="39"/>
        </w:numPr>
        <w:rPr>
          <w:noProof/>
        </w:rPr>
      </w:pPr>
      <w:r w:rsidRPr="004A21B9">
        <w:rPr>
          <w:b/>
          <w:noProof/>
          <w:lang w:val="en-US"/>
        </w:rPr>
        <w:t>Bidirectional</w:t>
      </w:r>
      <w:r w:rsidRPr="000F7FED">
        <w:rPr>
          <w:noProof/>
        </w:rPr>
        <w:t xml:space="preserve"> – соответсвующие аннотации расположены на обеих сторонах отношения.</w:t>
      </w:r>
    </w:p>
    <w:p w:rsidR="00A237E5" w:rsidRPr="000F7FED" w:rsidRDefault="00A237E5" w:rsidP="005968D6">
      <w:pPr>
        <w:rPr>
          <w:noProof/>
        </w:rPr>
      </w:pPr>
    </w:p>
    <w:p w:rsidR="00A237E5" w:rsidRPr="004A21B9" w:rsidRDefault="00A237E5" w:rsidP="005968D6">
      <w:pPr>
        <w:rPr>
          <w:rStyle w:val="HTMLCode"/>
          <w:rFonts w:ascii="Times New Roman" w:hAnsi="Times New Roman"/>
          <w:noProof/>
          <w:szCs w:val="20"/>
          <w:lang w:val="en-US"/>
        </w:rPr>
      </w:pPr>
      <w:r w:rsidRPr="004A21B9">
        <w:rPr>
          <w:noProof/>
          <w:lang w:val="en-US"/>
        </w:rPr>
        <w:t xml:space="preserve">When using a bidirectional </w:t>
      </w:r>
      <w:r w:rsidRPr="004A21B9">
        <w:rPr>
          <w:rStyle w:val="HTMLCode"/>
          <w:rFonts w:ascii="Times New Roman" w:hAnsi="Times New Roman"/>
          <w:noProof/>
          <w:szCs w:val="20"/>
          <w:lang w:val="en-US"/>
        </w:rPr>
        <w:t>@OneToOne</w:t>
      </w:r>
      <w:r w:rsidRPr="004A21B9">
        <w:rPr>
          <w:noProof/>
          <w:lang w:val="en-US"/>
        </w:rPr>
        <w:t xml:space="preserve"> association, Hibernate enforces the unique constraint upon fetching the child-side. If there are more than one children associated with the same parent, Hibernate will throw a</w:t>
      </w:r>
      <w:r w:rsidRPr="004A21B9">
        <w:rPr>
          <w:rStyle w:val="HTMLCode"/>
          <w:rFonts w:ascii="Times New Roman" w:hAnsi="Times New Roman"/>
          <w:noProof/>
          <w:szCs w:val="20"/>
          <w:lang w:val="en-US"/>
        </w:rPr>
        <w:t>org.hibernate.exception.ConstraintViolationException.</w:t>
      </w:r>
    </w:p>
    <w:p w:rsidR="00A237E5" w:rsidRPr="004A21B9" w:rsidRDefault="00A237E5" w:rsidP="005968D6">
      <w:pPr>
        <w:rPr>
          <w:rStyle w:val="HTMLCode"/>
          <w:rFonts w:ascii="Times New Roman" w:hAnsi="Times New Roman"/>
          <w:noProof/>
          <w:szCs w:val="20"/>
          <w:lang w:val="en-US"/>
        </w:rPr>
      </w:pPr>
    </w:p>
    <w:p w:rsidR="00A237E5" w:rsidRPr="004A21B9" w:rsidRDefault="00A237E5" w:rsidP="00AE30BD">
      <w:pPr>
        <w:rPr>
          <w:b/>
          <w:noProof/>
          <w:sz w:val="15"/>
          <w:szCs w:val="15"/>
          <w:lang w:val="en-US"/>
        </w:rPr>
      </w:pPr>
      <w:r w:rsidRPr="004A21B9">
        <w:rPr>
          <w:b/>
          <w:noProof/>
          <w:lang w:val="en-US"/>
        </w:rPr>
        <w:t xml:space="preserve">Bidirectional </w:t>
      </w:r>
      <w:r w:rsidRPr="004A21B9">
        <w:rPr>
          <w:rStyle w:val="HTMLCode"/>
          <w:rFonts w:ascii="Times New Roman" w:hAnsi="Times New Roman"/>
          <w:b/>
          <w:noProof/>
          <w:szCs w:val="20"/>
          <w:lang w:val="en-US"/>
        </w:rPr>
        <w:t>@OneToOne</w:t>
      </w:r>
      <w:r w:rsidRPr="004A21B9">
        <w:rPr>
          <w:b/>
          <w:noProof/>
          <w:lang w:val="en-US"/>
        </w:rPr>
        <w:t xml:space="preserve"> lazy association</w:t>
      </w:r>
    </w:p>
    <w:p w:rsidR="00A237E5" w:rsidRPr="004A21B9" w:rsidRDefault="00A237E5" w:rsidP="00A60C21">
      <w:pPr>
        <w:pStyle w:val="NormalWeb"/>
        <w:spacing w:after="0" w:afterAutospacing="0"/>
        <w:rPr>
          <w:noProof/>
          <w:lang w:val="en-US"/>
        </w:rPr>
      </w:pPr>
      <w:r w:rsidRPr="004A21B9">
        <w:rPr>
          <w:noProof/>
          <w:lang w:val="en-US"/>
        </w:rPr>
        <w:t xml:space="preserve">Although you might annotate the parent-side association to be fetched lazily, Hibernate cannot honor this request since it cannot know whether the association is </w:t>
      </w:r>
      <w:r w:rsidRPr="004A21B9">
        <w:rPr>
          <w:rStyle w:val="HTMLCode"/>
          <w:rFonts w:ascii="Times New Roman" w:hAnsi="Times New Roman"/>
          <w:noProof/>
          <w:szCs w:val="20"/>
          <w:lang w:val="en-US"/>
        </w:rPr>
        <w:t>null</w:t>
      </w:r>
      <w:r w:rsidRPr="004A21B9">
        <w:rPr>
          <w:noProof/>
          <w:lang w:val="en-US"/>
        </w:rPr>
        <w:t xml:space="preserve"> or not.</w:t>
      </w:r>
    </w:p>
    <w:p w:rsidR="00A237E5" w:rsidRPr="004A21B9" w:rsidRDefault="00A237E5" w:rsidP="00A60C21">
      <w:pPr>
        <w:pStyle w:val="NormalWeb"/>
        <w:spacing w:before="0" w:beforeAutospacing="0" w:after="0" w:afterAutospacing="0"/>
        <w:rPr>
          <w:noProof/>
          <w:lang w:val="en-US"/>
        </w:rPr>
      </w:pPr>
      <w:r w:rsidRPr="004A21B9">
        <w:rPr>
          <w:noProof/>
          <w:lang w:val="en-US"/>
        </w:rPr>
        <w:t xml:space="preserve">The only way to figure out whether there is an associated record on the child side is to fetch the child association using a secondary query. Because this can lead to N+1 query issues, it’s much more efficient to use unidirectional </w:t>
      </w:r>
      <w:r w:rsidRPr="004A21B9">
        <w:rPr>
          <w:rStyle w:val="HTMLCode"/>
          <w:rFonts w:ascii="Times New Roman" w:hAnsi="Times New Roman"/>
          <w:noProof/>
          <w:szCs w:val="20"/>
          <w:lang w:val="en-US"/>
        </w:rPr>
        <w:t>@OneToOne</w:t>
      </w:r>
      <w:r w:rsidRPr="004A21B9">
        <w:rPr>
          <w:noProof/>
          <w:lang w:val="en-US"/>
        </w:rPr>
        <w:t xml:space="preserve"> associations with the </w:t>
      </w:r>
      <w:r w:rsidRPr="004A21B9">
        <w:rPr>
          <w:rStyle w:val="HTMLCode"/>
          <w:rFonts w:ascii="Times New Roman" w:hAnsi="Times New Roman"/>
          <w:noProof/>
          <w:szCs w:val="20"/>
          <w:lang w:val="en-US"/>
        </w:rPr>
        <w:t>@MapsId</w:t>
      </w:r>
      <w:r w:rsidRPr="004A21B9">
        <w:rPr>
          <w:noProof/>
          <w:lang w:val="en-US"/>
        </w:rPr>
        <w:t xml:space="preserve"> annotation in place.</w:t>
      </w:r>
    </w:p>
    <w:p w:rsidR="00A237E5" w:rsidRPr="004A21B9" w:rsidRDefault="00A237E5" w:rsidP="00A60C21">
      <w:pPr>
        <w:pStyle w:val="NormalWeb"/>
        <w:spacing w:before="0" w:beforeAutospacing="0"/>
        <w:rPr>
          <w:noProof/>
          <w:lang w:val="en-US"/>
        </w:rPr>
      </w:pPr>
      <w:r w:rsidRPr="004A21B9">
        <w:rPr>
          <w:noProof/>
          <w:lang w:val="en-US"/>
        </w:rPr>
        <w:t xml:space="preserve">However, if you really need to use a bidirectional association and want to make sure that this is always going to be fetched lazily, then you need to enable lazy state initialization bytecode enhancement and use the </w:t>
      </w:r>
      <w:hyperlink r:id="rId19" w:history="1">
        <w:r w:rsidRPr="004A21B9">
          <w:rPr>
            <w:rStyle w:val="HTMLCode"/>
            <w:rFonts w:ascii="Times New Roman" w:hAnsi="Times New Roman"/>
            <w:noProof/>
            <w:color w:val="0000FF"/>
            <w:szCs w:val="20"/>
            <w:u w:val="single"/>
            <w:lang w:val="en-US"/>
          </w:rPr>
          <w:t>@LazyToOne</w:t>
        </w:r>
      </w:hyperlink>
      <w:r w:rsidRPr="004A21B9">
        <w:rPr>
          <w:noProof/>
          <w:lang w:val="en-US"/>
        </w:rPr>
        <w:t xml:space="preserve"> annotation as well.</w:t>
      </w:r>
    </w:p>
    <w:p w:rsidR="00A237E5" w:rsidRPr="004A21B9" w:rsidRDefault="00A237E5" w:rsidP="0051081F">
      <w:pPr>
        <w:pStyle w:val="Heading1"/>
        <w:numPr>
          <w:ilvl w:val="1"/>
          <w:numId w:val="12"/>
        </w:numPr>
        <w:ind w:left="1134"/>
        <w:jc w:val="center"/>
        <w:rPr>
          <w:noProof/>
          <w:sz w:val="36"/>
          <w:szCs w:val="36"/>
          <w:lang w:val="en-US"/>
        </w:rPr>
      </w:pPr>
      <w:bookmarkStart w:id="35" w:name="_Toc63930734"/>
      <w:r w:rsidRPr="004A21B9">
        <w:rPr>
          <w:noProof/>
          <w:sz w:val="36"/>
          <w:szCs w:val="36"/>
          <w:lang w:val="en-US"/>
        </w:rPr>
        <w:t>ManyToMany</w:t>
      </w:r>
      <w:bookmarkEnd w:id="35"/>
    </w:p>
    <w:p w:rsidR="00A237E5" w:rsidRPr="000F7FED" w:rsidRDefault="00A237E5" w:rsidP="0051081F">
      <w:pPr>
        <w:spacing w:after="120"/>
        <w:rPr>
          <w:noProof/>
        </w:rPr>
      </w:pPr>
      <w:r w:rsidRPr="000F7FED">
        <w:rPr>
          <w:noProof/>
        </w:rPr>
        <w:t xml:space="preserve">Отношение </w:t>
      </w:r>
      <w:r w:rsidRPr="004A21B9">
        <w:rPr>
          <w:noProof/>
          <w:lang w:val="en-US"/>
        </w:rPr>
        <w:t>ManyToMany</w:t>
      </w:r>
      <w:r w:rsidRPr="000F7FED">
        <w:rPr>
          <w:noProof/>
        </w:rPr>
        <w:t>такжеможет быть реализовано в двух вариантах:</w:t>
      </w:r>
    </w:p>
    <w:p w:rsidR="00A237E5" w:rsidRPr="000F7FED" w:rsidRDefault="00A237E5" w:rsidP="00860B4B">
      <w:pPr>
        <w:numPr>
          <w:ilvl w:val="0"/>
          <w:numId w:val="38"/>
        </w:numPr>
        <w:rPr>
          <w:noProof/>
        </w:rPr>
      </w:pPr>
      <w:r w:rsidRPr="004A21B9">
        <w:rPr>
          <w:b/>
          <w:noProof/>
          <w:lang w:val="en-US"/>
        </w:rPr>
        <w:t>Unidirectional</w:t>
      </w:r>
      <w:r w:rsidRPr="000F7FED">
        <w:rPr>
          <w:noProof/>
        </w:rPr>
        <w:t xml:space="preserve"> – соответсвующие аннотации расположены только на стороне одиночного отношения.</w:t>
      </w:r>
    </w:p>
    <w:p w:rsidR="00A237E5" w:rsidRPr="000F7FED" w:rsidRDefault="00A237E5" w:rsidP="00860B4B">
      <w:pPr>
        <w:numPr>
          <w:ilvl w:val="0"/>
          <w:numId w:val="38"/>
        </w:numPr>
        <w:rPr>
          <w:noProof/>
        </w:rPr>
      </w:pPr>
      <w:r w:rsidRPr="004A21B9">
        <w:rPr>
          <w:b/>
          <w:noProof/>
          <w:lang w:val="en-US"/>
        </w:rPr>
        <w:t>Bidirectional</w:t>
      </w:r>
      <w:r w:rsidRPr="000F7FED">
        <w:rPr>
          <w:noProof/>
        </w:rPr>
        <w:t xml:space="preserve"> – соответсвующие аннотации расположены на обеих сторонах отношения.</w:t>
      </w:r>
    </w:p>
    <w:p w:rsidR="00A237E5" w:rsidRPr="004A21B9" w:rsidRDefault="00A237E5" w:rsidP="00E142B1">
      <w:pPr>
        <w:pStyle w:val="NormalWeb"/>
        <w:rPr>
          <w:noProof/>
          <w:lang w:val="en-US"/>
        </w:rPr>
      </w:pPr>
      <w:r w:rsidRPr="004A21B9">
        <w:rPr>
          <w:noProof/>
          <w:lang w:val="en-US"/>
        </w:rPr>
        <w:lastRenderedPageBreak/>
        <w:t xml:space="preserve">The </w:t>
      </w:r>
      <w:r w:rsidRPr="004A21B9">
        <w:rPr>
          <w:rStyle w:val="HTMLCode"/>
          <w:rFonts w:ascii="Times New Roman" w:hAnsi="Times New Roman"/>
          <w:noProof/>
          <w:szCs w:val="20"/>
          <w:lang w:val="en-US"/>
        </w:rPr>
        <w:t>@ManyToMany</w:t>
      </w:r>
      <w:r w:rsidRPr="004A21B9">
        <w:rPr>
          <w:noProof/>
          <w:lang w:val="en-US"/>
        </w:rPr>
        <w:t xml:space="preserve"> association requires a link table that joins two entities.</w:t>
      </w:r>
    </w:p>
    <w:p w:rsidR="00A237E5" w:rsidRPr="000F7FED" w:rsidRDefault="00A237E5" w:rsidP="005968D6">
      <w:pPr>
        <w:rPr>
          <w:noProof/>
        </w:rPr>
      </w:pPr>
      <w:r w:rsidRPr="000F7FED">
        <w:rPr>
          <w:noProof/>
        </w:rPr>
        <w:t xml:space="preserve">В отличии от </w:t>
      </w:r>
      <w:r w:rsidRPr="004A21B9">
        <w:rPr>
          <w:noProof/>
          <w:lang w:val="en-US"/>
        </w:rPr>
        <w:t>bidirectionalOneToMany</w:t>
      </w:r>
      <w:r w:rsidRPr="000F7FED">
        <w:rPr>
          <w:noProof/>
        </w:rPr>
        <w:t xml:space="preserve">, </w:t>
      </w:r>
      <w:r w:rsidRPr="004A21B9">
        <w:rPr>
          <w:noProof/>
          <w:lang w:val="en-US"/>
        </w:rPr>
        <w:t>bidirectionalManyToMany</w:t>
      </w:r>
      <w:r w:rsidRPr="000F7FED">
        <w:rPr>
          <w:noProof/>
        </w:rPr>
        <w:t xml:space="preserve">не позволяет оптимизировать удаление дочерней записи из коллекции, содержащейся в родительское </w:t>
      </w:r>
      <w:r w:rsidRPr="004A21B9">
        <w:rPr>
          <w:noProof/>
          <w:lang w:val="en-US"/>
        </w:rPr>
        <w:t>entity</w:t>
      </w:r>
      <w:r w:rsidRPr="000F7FED">
        <w:rPr>
          <w:noProof/>
        </w:rPr>
        <w:t xml:space="preserve">. Будет происходить удаление всех записей из промежуточной таблицы и повторная вставка всех записей, кроме удаленной. Для преодоления этого ограничения необходимо заменить отношение </w:t>
      </w:r>
      <w:r w:rsidRPr="004A21B9">
        <w:rPr>
          <w:noProof/>
          <w:lang w:val="en-US"/>
        </w:rPr>
        <w:t>ManyToMany</w:t>
      </w:r>
      <w:r w:rsidRPr="000F7FED">
        <w:rPr>
          <w:noProof/>
        </w:rPr>
        <w:t xml:space="preserve">на два </w:t>
      </w:r>
      <w:r w:rsidRPr="004A21B9">
        <w:rPr>
          <w:noProof/>
          <w:lang w:val="en-US"/>
        </w:rPr>
        <w:t>bidirectionalOneToMany</w:t>
      </w:r>
      <w:r w:rsidRPr="000F7FED">
        <w:rPr>
          <w:noProof/>
        </w:rPr>
        <w:t>.</w:t>
      </w:r>
    </w:p>
    <w:p w:rsidR="00A237E5" w:rsidRPr="004A21B9" w:rsidRDefault="00A237E5" w:rsidP="0050013A">
      <w:pPr>
        <w:pStyle w:val="Heading1"/>
        <w:numPr>
          <w:ilvl w:val="1"/>
          <w:numId w:val="12"/>
        </w:numPr>
        <w:ind w:left="1134"/>
        <w:jc w:val="center"/>
        <w:rPr>
          <w:noProof/>
          <w:sz w:val="36"/>
          <w:szCs w:val="36"/>
          <w:lang w:val="en-US"/>
        </w:rPr>
      </w:pPr>
      <w:bookmarkStart w:id="36" w:name="_Toc63930735"/>
      <w:r w:rsidRPr="004A21B9">
        <w:rPr>
          <w:noProof/>
          <w:sz w:val="36"/>
          <w:szCs w:val="36"/>
          <w:lang w:val="en-US"/>
        </w:rPr>
        <w:t>ManyToOne + Any</w:t>
      </w:r>
      <w:bookmarkEnd w:id="36"/>
    </w:p>
    <w:p w:rsidR="00A237E5" w:rsidRPr="004A21B9" w:rsidRDefault="00A237E5" w:rsidP="005968D6">
      <w:pPr>
        <w:rPr>
          <w:noProof/>
          <w:lang w:val="en-US"/>
        </w:rPr>
      </w:pPr>
      <w:r w:rsidRPr="004A21B9">
        <w:rPr>
          <w:noProof/>
          <w:lang w:val="en-US"/>
        </w:rPr>
        <w:t xml:space="preserve">The </w:t>
      </w:r>
      <w:r w:rsidRPr="004A21B9">
        <w:rPr>
          <w:rStyle w:val="HTMLCode"/>
          <w:rFonts w:ascii="Times New Roman" w:hAnsi="Times New Roman"/>
          <w:noProof/>
          <w:szCs w:val="20"/>
          <w:lang w:val="en-US"/>
        </w:rPr>
        <w:t>@Any</w:t>
      </w:r>
      <w:r w:rsidRPr="004A21B9">
        <w:rPr>
          <w:noProof/>
          <w:lang w:val="en-US"/>
        </w:rPr>
        <w:t xml:space="preserve"> mapping is useful to emulate a unidirectional </w:t>
      </w:r>
      <w:r w:rsidRPr="004A21B9">
        <w:rPr>
          <w:rStyle w:val="HTMLCode"/>
          <w:rFonts w:ascii="Times New Roman" w:hAnsi="Times New Roman"/>
          <w:noProof/>
          <w:szCs w:val="20"/>
          <w:lang w:val="en-US"/>
        </w:rPr>
        <w:t>@ManyToOne</w:t>
      </w:r>
      <w:r w:rsidRPr="004A21B9">
        <w:rPr>
          <w:noProof/>
          <w:lang w:val="en-US"/>
        </w:rPr>
        <w:t xml:space="preserve"> association when there can be multiple target entities.Т.е. полеможетбытьзаданородительскимклассомилиинтерфейсом, ассылатьсянаегопотомков.</w:t>
      </w:r>
    </w:p>
    <w:p w:rsidR="00A237E5" w:rsidRPr="004A21B9" w:rsidRDefault="00A237E5" w:rsidP="00EC1FA2">
      <w:pPr>
        <w:pStyle w:val="Heading1"/>
        <w:numPr>
          <w:ilvl w:val="1"/>
          <w:numId w:val="12"/>
        </w:numPr>
        <w:ind w:left="1134"/>
        <w:jc w:val="center"/>
        <w:rPr>
          <w:noProof/>
          <w:sz w:val="36"/>
          <w:szCs w:val="36"/>
          <w:lang w:val="en-US"/>
        </w:rPr>
      </w:pPr>
      <w:bookmarkStart w:id="37" w:name="_Toc63930736"/>
      <w:r w:rsidRPr="004A21B9">
        <w:rPr>
          <w:noProof/>
          <w:sz w:val="36"/>
          <w:szCs w:val="36"/>
          <w:lang w:val="en-US"/>
        </w:rPr>
        <w:t>ManyToAny</w:t>
      </w:r>
      <w:bookmarkEnd w:id="37"/>
    </w:p>
    <w:p w:rsidR="00A237E5" w:rsidRPr="004A21B9" w:rsidRDefault="00A237E5" w:rsidP="005968D6">
      <w:pPr>
        <w:rPr>
          <w:noProof/>
          <w:lang w:val="en-US"/>
        </w:rPr>
      </w:pPr>
      <w:r w:rsidRPr="004A21B9">
        <w:rPr>
          <w:noProof/>
          <w:lang w:val="en-US"/>
        </w:rPr>
        <w:t xml:space="preserve">While the </w:t>
      </w:r>
      <w:r w:rsidRPr="004A21B9">
        <w:rPr>
          <w:rStyle w:val="HTMLCode"/>
          <w:rFonts w:ascii="Times New Roman" w:hAnsi="Times New Roman"/>
          <w:noProof/>
          <w:szCs w:val="20"/>
          <w:lang w:val="en-US"/>
        </w:rPr>
        <w:t>@Any</w:t>
      </w:r>
      <w:r w:rsidRPr="004A21B9">
        <w:rPr>
          <w:noProof/>
          <w:lang w:val="en-US"/>
        </w:rPr>
        <w:t xml:space="preserve"> mapping is useful to emulate a </w:t>
      </w:r>
      <w:r w:rsidRPr="004A21B9">
        <w:rPr>
          <w:rStyle w:val="HTMLCode"/>
          <w:rFonts w:ascii="Times New Roman" w:hAnsi="Times New Roman"/>
          <w:noProof/>
          <w:szCs w:val="20"/>
          <w:lang w:val="en-US"/>
        </w:rPr>
        <w:t>@ManyToOne</w:t>
      </w:r>
      <w:r w:rsidRPr="004A21B9">
        <w:rPr>
          <w:noProof/>
          <w:lang w:val="en-US"/>
        </w:rPr>
        <w:t xml:space="preserve"> association when there can be multiple target entities, to emulate a </w:t>
      </w:r>
      <w:r w:rsidRPr="004A21B9">
        <w:rPr>
          <w:rStyle w:val="HTMLCode"/>
          <w:rFonts w:ascii="Times New Roman" w:hAnsi="Times New Roman"/>
          <w:noProof/>
          <w:szCs w:val="20"/>
          <w:lang w:val="en-US"/>
        </w:rPr>
        <w:t>@OneToMany</w:t>
      </w:r>
      <w:r w:rsidRPr="004A21B9">
        <w:rPr>
          <w:noProof/>
          <w:lang w:val="en-US"/>
        </w:rPr>
        <w:t xml:space="preserve"> association, the </w:t>
      </w:r>
      <w:r w:rsidRPr="004A21B9">
        <w:rPr>
          <w:rStyle w:val="HTMLCode"/>
          <w:rFonts w:ascii="Times New Roman" w:hAnsi="Times New Roman"/>
          <w:noProof/>
          <w:szCs w:val="20"/>
          <w:lang w:val="en-US"/>
        </w:rPr>
        <w:t>@ManyToAny</w:t>
      </w:r>
      <w:r w:rsidRPr="004A21B9">
        <w:rPr>
          <w:noProof/>
          <w:lang w:val="en-US"/>
        </w:rPr>
        <w:t xml:space="preserve"> annotation must be used.</w:t>
      </w:r>
    </w:p>
    <w:p w:rsidR="00A237E5" w:rsidRPr="004A21B9" w:rsidRDefault="00A237E5" w:rsidP="005968D6">
      <w:pPr>
        <w:rPr>
          <w:noProof/>
          <w:lang w:val="en-US"/>
        </w:rPr>
      </w:pPr>
    </w:p>
    <w:p w:rsidR="00A237E5" w:rsidRPr="004A21B9" w:rsidRDefault="00A237E5" w:rsidP="00EC1FA2">
      <w:pPr>
        <w:pStyle w:val="Heading1"/>
        <w:numPr>
          <w:ilvl w:val="1"/>
          <w:numId w:val="12"/>
        </w:numPr>
        <w:ind w:left="1134"/>
        <w:jc w:val="center"/>
        <w:rPr>
          <w:noProof/>
          <w:sz w:val="36"/>
          <w:szCs w:val="36"/>
          <w:lang w:val="en-US"/>
        </w:rPr>
      </w:pPr>
      <w:bookmarkStart w:id="38" w:name="_Toc63930737"/>
      <w:r w:rsidRPr="004A21B9">
        <w:rPr>
          <w:noProof/>
          <w:sz w:val="36"/>
          <w:szCs w:val="36"/>
          <w:lang w:val="en-US"/>
        </w:rPr>
        <w:t>ManyToOne + JoinFormula</w:t>
      </w:r>
      <w:bookmarkEnd w:id="38"/>
    </w:p>
    <w:p w:rsidR="00A237E5" w:rsidRPr="004A21B9" w:rsidRDefault="00A237E5" w:rsidP="006B7754">
      <w:pPr>
        <w:rPr>
          <w:noProof/>
          <w:lang w:val="en-US"/>
        </w:rPr>
      </w:pPr>
      <w:r w:rsidRPr="004A21B9">
        <w:rPr>
          <w:noProof/>
          <w:lang w:val="en-US"/>
        </w:rPr>
        <w:t xml:space="preserve">The </w:t>
      </w:r>
      <w:hyperlink r:id="rId20" w:history="1">
        <w:r w:rsidRPr="004A21B9">
          <w:rPr>
            <w:rStyle w:val="HTMLCode"/>
            <w:rFonts w:ascii="Times New Roman" w:hAnsi="Times New Roman"/>
            <w:noProof/>
            <w:color w:val="0000FF"/>
            <w:szCs w:val="20"/>
            <w:u w:val="single"/>
            <w:lang w:val="en-US"/>
          </w:rPr>
          <w:t>@JoinFormula</w:t>
        </w:r>
      </w:hyperlink>
      <w:r w:rsidRPr="004A21B9">
        <w:rPr>
          <w:noProof/>
          <w:lang w:val="en-US"/>
        </w:rPr>
        <w:t xml:space="preserve"> annotation is used to customize the join between a child Foreign Key and a parent row Primary Key.</w:t>
      </w:r>
      <w:r w:rsidRPr="004A21B9">
        <w:rPr>
          <w:i/>
          <w:noProof/>
          <w:lang w:val="en-US"/>
        </w:rPr>
        <w:t>The formula has to be a valid SQL fragment</w:t>
      </w:r>
      <w:r w:rsidRPr="004A21B9">
        <w:rPr>
          <w:noProof/>
          <w:lang w:val="en-US"/>
        </w:rPr>
        <w:t>.</w:t>
      </w:r>
    </w:p>
    <w:p w:rsidR="00A237E5" w:rsidRPr="004A21B9" w:rsidRDefault="00A237E5" w:rsidP="006B7754">
      <w:pPr>
        <w:rPr>
          <w:noProof/>
          <w:lang w:val="en-US"/>
        </w:rPr>
      </w:pPr>
    </w:p>
    <w:p w:rsidR="00A237E5" w:rsidRPr="004A21B9" w:rsidRDefault="00A237E5" w:rsidP="00EC1FA2">
      <w:pPr>
        <w:pStyle w:val="Heading1"/>
        <w:numPr>
          <w:ilvl w:val="1"/>
          <w:numId w:val="12"/>
        </w:numPr>
        <w:ind w:left="1134"/>
        <w:jc w:val="center"/>
        <w:rPr>
          <w:noProof/>
          <w:sz w:val="36"/>
          <w:szCs w:val="36"/>
          <w:lang w:val="en-US"/>
        </w:rPr>
      </w:pPr>
      <w:bookmarkStart w:id="39" w:name="_Toc63930738"/>
      <w:r w:rsidRPr="004A21B9">
        <w:rPr>
          <w:noProof/>
          <w:sz w:val="36"/>
          <w:szCs w:val="36"/>
          <w:lang w:val="en-US"/>
        </w:rPr>
        <w:t>ManyToOne + JoinColumnOrFormula</w:t>
      </w:r>
      <w:bookmarkEnd w:id="39"/>
    </w:p>
    <w:p w:rsidR="00A237E5" w:rsidRPr="004A21B9" w:rsidRDefault="00A237E5" w:rsidP="006B7754">
      <w:pPr>
        <w:rPr>
          <w:noProof/>
          <w:lang w:val="en-US"/>
        </w:rPr>
      </w:pPr>
      <w:r w:rsidRPr="004A21B9">
        <w:rPr>
          <w:noProof/>
          <w:lang w:val="en-US"/>
        </w:rPr>
        <w:t xml:space="preserve">The </w:t>
      </w:r>
      <w:hyperlink r:id="rId21" w:history="1">
        <w:r w:rsidRPr="004A21B9">
          <w:rPr>
            <w:rStyle w:val="HTMLCode"/>
            <w:rFonts w:ascii="Times New Roman" w:hAnsi="Times New Roman"/>
            <w:noProof/>
            <w:color w:val="0000FF"/>
            <w:szCs w:val="20"/>
            <w:u w:val="single"/>
            <w:lang w:val="en-US"/>
          </w:rPr>
          <w:t>@JoinColumnOrFormula</w:t>
        </w:r>
      </w:hyperlink>
      <w:r w:rsidRPr="004A21B9">
        <w:rPr>
          <w:noProof/>
          <w:lang w:val="en-US"/>
        </w:rPr>
        <w:t xml:space="preserve"> annotation is used to customize the join between a child Foreign Key and a parent row Primary Key when we need to take into consideration a column value as well as a </w:t>
      </w:r>
      <w:r w:rsidRPr="004A21B9">
        <w:rPr>
          <w:rStyle w:val="HTMLCode"/>
          <w:rFonts w:ascii="Times New Roman" w:hAnsi="Times New Roman"/>
          <w:noProof/>
          <w:szCs w:val="20"/>
          <w:lang w:val="en-US"/>
        </w:rPr>
        <w:t>@JoinFormula</w:t>
      </w:r>
      <w:r w:rsidRPr="004A21B9">
        <w:rPr>
          <w:noProof/>
          <w:lang w:val="en-US"/>
        </w:rPr>
        <w:t>.</w:t>
      </w:r>
    </w:p>
    <w:p w:rsidR="00A237E5" w:rsidRPr="004A21B9" w:rsidRDefault="00A237E5" w:rsidP="00EC1FA2">
      <w:pPr>
        <w:pStyle w:val="Heading1"/>
        <w:numPr>
          <w:ilvl w:val="0"/>
          <w:numId w:val="12"/>
        </w:numPr>
        <w:jc w:val="center"/>
        <w:rPr>
          <w:noProof/>
          <w:sz w:val="36"/>
          <w:szCs w:val="36"/>
          <w:lang w:val="en-US"/>
        </w:rPr>
      </w:pPr>
      <w:bookmarkStart w:id="40" w:name="_Toc63930739"/>
      <w:r w:rsidRPr="004A21B9">
        <w:rPr>
          <w:noProof/>
          <w:sz w:val="36"/>
          <w:szCs w:val="36"/>
          <w:lang w:val="en-US"/>
        </w:rPr>
        <w:t>COLLECTIONS</w:t>
      </w:r>
      <w:bookmarkEnd w:id="40"/>
    </w:p>
    <w:p w:rsidR="00A237E5" w:rsidRPr="004A21B9" w:rsidRDefault="00A237E5" w:rsidP="0034401B">
      <w:pPr>
        <w:spacing w:after="120"/>
        <w:rPr>
          <w:noProof/>
          <w:lang w:val="en-US"/>
        </w:rPr>
      </w:pPr>
      <w:r w:rsidRPr="004A21B9">
        <w:rPr>
          <w:noProof/>
          <w:lang w:val="en-US"/>
        </w:rPr>
        <w:t>Persistent collection can contain:</w:t>
      </w:r>
    </w:p>
    <w:p w:rsidR="00A237E5" w:rsidRPr="004A21B9" w:rsidRDefault="00A237E5" w:rsidP="00860B4B">
      <w:pPr>
        <w:numPr>
          <w:ilvl w:val="0"/>
          <w:numId w:val="40"/>
        </w:numPr>
        <w:rPr>
          <w:rStyle w:val="HTMLCode"/>
          <w:rFonts w:ascii="Times New Roman" w:hAnsi="Times New Roman"/>
          <w:noProof/>
          <w:szCs w:val="20"/>
          <w:lang w:val="en-US"/>
        </w:rPr>
      </w:pPr>
      <w:r w:rsidRPr="004A21B9">
        <w:rPr>
          <w:rStyle w:val="HTMLCode"/>
          <w:rFonts w:ascii="Times New Roman" w:hAnsi="Times New Roman"/>
          <w:noProof/>
          <w:szCs w:val="20"/>
          <w:lang w:val="en-US"/>
        </w:rPr>
        <w:t>Basic types;</w:t>
      </w:r>
    </w:p>
    <w:p w:rsidR="00A237E5" w:rsidRPr="004A21B9" w:rsidRDefault="00A237E5" w:rsidP="00860B4B">
      <w:pPr>
        <w:numPr>
          <w:ilvl w:val="0"/>
          <w:numId w:val="40"/>
        </w:numPr>
        <w:rPr>
          <w:rStyle w:val="HTMLCode"/>
          <w:rFonts w:ascii="Times New Roman" w:hAnsi="Times New Roman"/>
          <w:noProof/>
          <w:szCs w:val="20"/>
          <w:lang w:val="en-US"/>
        </w:rPr>
      </w:pPr>
      <w:r w:rsidRPr="004A21B9">
        <w:rPr>
          <w:rStyle w:val="HTMLCode"/>
          <w:rFonts w:ascii="Times New Roman" w:hAnsi="Times New Roman"/>
          <w:noProof/>
          <w:szCs w:val="20"/>
          <w:lang w:val="en-US"/>
        </w:rPr>
        <w:t>Custom types;</w:t>
      </w:r>
    </w:p>
    <w:p w:rsidR="00A237E5" w:rsidRPr="004A21B9" w:rsidRDefault="00A237E5" w:rsidP="00860B4B">
      <w:pPr>
        <w:numPr>
          <w:ilvl w:val="0"/>
          <w:numId w:val="40"/>
        </w:numPr>
        <w:rPr>
          <w:rStyle w:val="HTMLCode"/>
          <w:rFonts w:ascii="Times New Roman" w:hAnsi="Times New Roman"/>
          <w:noProof/>
          <w:szCs w:val="20"/>
          <w:lang w:val="en-US"/>
        </w:rPr>
      </w:pPr>
      <w:r w:rsidRPr="004A21B9">
        <w:rPr>
          <w:rStyle w:val="HTMLCode"/>
          <w:rFonts w:ascii="Times New Roman" w:hAnsi="Times New Roman"/>
          <w:noProof/>
          <w:szCs w:val="20"/>
          <w:lang w:val="en-US"/>
        </w:rPr>
        <w:t>Embeddables;</w:t>
      </w:r>
    </w:p>
    <w:p w:rsidR="00A237E5" w:rsidRPr="004A21B9" w:rsidRDefault="00A237E5" w:rsidP="00860B4B">
      <w:pPr>
        <w:numPr>
          <w:ilvl w:val="0"/>
          <w:numId w:val="40"/>
        </w:numPr>
        <w:rPr>
          <w:rStyle w:val="HTMLCode"/>
          <w:rFonts w:ascii="Times New Roman" w:hAnsi="Times New Roman"/>
          <w:noProof/>
          <w:szCs w:val="20"/>
          <w:lang w:val="en-US"/>
        </w:rPr>
      </w:pPr>
      <w:r w:rsidRPr="004A21B9">
        <w:rPr>
          <w:rStyle w:val="HTMLCode"/>
          <w:rFonts w:ascii="Times New Roman" w:hAnsi="Times New Roman"/>
          <w:noProof/>
          <w:szCs w:val="20"/>
          <w:lang w:val="en-US"/>
        </w:rPr>
        <w:t>Referencestootherentities.</w:t>
      </w:r>
    </w:p>
    <w:p w:rsidR="00A237E5" w:rsidRPr="004A21B9" w:rsidRDefault="00A237E5" w:rsidP="00346B08">
      <w:pPr>
        <w:spacing w:after="120"/>
        <w:rPr>
          <w:noProof/>
          <w:lang w:val="en-US"/>
        </w:rPr>
      </w:pPr>
      <w:r w:rsidRPr="004A21B9">
        <w:rPr>
          <w:noProof/>
          <w:lang w:val="en-US"/>
        </w:rPr>
        <w:t>Hibernate uses its own collection implementations, which are, enriched with lazy-loading, caching or state change detection semantics. For this reason, persistent collections must be declared as an interface type. The actual interface might be:</w:t>
      </w:r>
    </w:p>
    <w:p w:rsidR="00A237E5" w:rsidRPr="004A21B9" w:rsidRDefault="00A237E5" w:rsidP="00860B4B">
      <w:pPr>
        <w:numPr>
          <w:ilvl w:val="0"/>
          <w:numId w:val="40"/>
        </w:numPr>
        <w:rPr>
          <w:noProof/>
          <w:lang w:val="en-US"/>
        </w:rPr>
      </w:pPr>
      <w:r w:rsidRPr="004A21B9">
        <w:rPr>
          <w:rStyle w:val="HTMLCode"/>
          <w:rFonts w:ascii="Times New Roman" w:hAnsi="Times New Roman"/>
          <w:noProof/>
          <w:szCs w:val="20"/>
          <w:lang w:val="en-US"/>
        </w:rPr>
        <w:t>java.util.Collection</w:t>
      </w:r>
      <w:r w:rsidRPr="004A21B9">
        <w:rPr>
          <w:noProof/>
          <w:lang w:val="en-US"/>
        </w:rPr>
        <w:t>;</w:t>
      </w:r>
    </w:p>
    <w:p w:rsidR="00A237E5" w:rsidRPr="004A21B9" w:rsidRDefault="00A237E5" w:rsidP="00860B4B">
      <w:pPr>
        <w:numPr>
          <w:ilvl w:val="0"/>
          <w:numId w:val="40"/>
        </w:numPr>
        <w:rPr>
          <w:rStyle w:val="HTMLCode"/>
          <w:rFonts w:ascii="Times New Roman" w:hAnsi="Times New Roman"/>
          <w:noProof/>
          <w:sz w:val="24"/>
          <w:lang w:val="en-US"/>
        </w:rPr>
      </w:pPr>
      <w:r w:rsidRPr="004A21B9">
        <w:rPr>
          <w:rStyle w:val="HTMLCode"/>
          <w:rFonts w:ascii="Times New Roman" w:hAnsi="Times New Roman"/>
          <w:noProof/>
          <w:szCs w:val="20"/>
          <w:lang w:val="en-US"/>
        </w:rPr>
        <w:t>java.util.List;</w:t>
      </w:r>
    </w:p>
    <w:p w:rsidR="00A237E5" w:rsidRPr="004A21B9" w:rsidRDefault="00A237E5" w:rsidP="00860B4B">
      <w:pPr>
        <w:numPr>
          <w:ilvl w:val="0"/>
          <w:numId w:val="40"/>
        </w:numPr>
        <w:rPr>
          <w:rStyle w:val="HTMLCode"/>
          <w:rFonts w:ascii="Times New Roman" w:hAnsi="Times New Roman"/>
          <w:noProof/>
          <w:sz w:val="24"/>
          <w:lang w:val="en-US"/>
        </w:rPr>
      </w:pPr>
      <w:r w:rsidRPr="004A21B9">
        <w:rPr>
          <w:rStyle w:val="HTMLCode"/>
          <w:rFonts w:ascii="Times New Roman" w:hAnsi="Times New Roman"/>
          <w:noProof/>
          <w:szCs w:val="20"/>
          <w:lang w:val="en-US"/>
        </w:rPr>
        <w:t>java.util.Set;</w:t>
      </w:r>
    </w:p>
    <w:p w:rsidR="00A237E5" w:rsidRPr="004A21B9" w:rsidRDefault="00A237E5" w:rsidP="00860B4B">
      <w:pPr>
        <w:numPr>
          <w:ilvl w:val="0"/>
          <w:numId w:val="40"/>
        </w:numPr>
        <w:rPr>
          <w:rStyle w:val="HTMLCode"/>
          <w:rFonts w:ascii="Times New Roman" w:hAnsi="Times New Roman"/>
          <w:noProof/>
          <w:sz w:val="24"/>
          <w:lang w:val="en-US"/>
        </w:rPr>
      </w:pPr>
      <w:r w:rsidRPr="004A21B9">
        <w:rPr>
          <w:rStyle w:val="HTMLCode"/>
          <w:rFonts w:ascii="Times New Roman" w:hAnsi="Times New Roman"/>
          <w:noProof/>
          <w:szCs w:val="20"/>
          <w:lang w:val="en-US"/>
        </w:rPr>
        <w:t>java.util.Map;</w:t>
      </w:r>
    </w:p>
    <w:p w:rsidR="00A237E5" w:rsidRPr="004A21B9" w:rsidRDefault="00A237E5" w:rsidP="00860B4B">
      <w:pPr>
        <w:numPr>
          <w:ilvl w:val="0"/>
          <w:numId w:val="40"/>
        </w:numPr>
        <w:rPr>
          <w:rStyle w:val="HTMLCode"/>
          <w:rFonts w:ascii="Times New Roman" w:hAnsi="Times New Roman"/>
          <w:noProof/>
          <w:sz w:val="24"/>
          <w:lang w:val="en-US"/>
        </w:rPr>
      </w:pPr>
      <w:r w:rsidRPr="004A21B9">
        <w:rPr>
          <w:rStyle w:val="HTMLCode"/>
          <w:rFonts w:ascii="Times New Roman" w:hAnsi="Times New Roman"/>
          <w:noProof/>
          <w:szCs w:val="20"/>
          <w:lang w:val="en-US"/>
        </w:rPr>
        <w:t>java.util.SortedSet;</w:t>
      </w:r>
    </w:p>
    <w:p w:rsidR="00A237E5" w:rsidRPr="004A21B9" w:rsidRDefault="00A237E5" w:rsidP="00860B4B">
      <w:pPr>
        <w:numPr>
          <w:ilvl w:val="0"/>
          <w:numId w:val="40"/>
        </w:numPr>
        <w:rPr>
          <w:rStyle w:val="HTMLCode"/>
          <w:rFonts w:ascii="Times New Roman" w:hAnsi="Times New Roman"/>
          <w:noProof/>
          <w:sz w:val="24"/>
          <w:lang w:val="en-US"/>
        </w:rPr>
      </w:pPr>
      <w:r w:rsidRPr="004A21B9">
        <w:rPr>
          <w:rStyle w:val="HTMLCode"/>
          <w:rFonts w:ascii="Times New Roman" w:hAnsi="Times New Roman"/>
          <w:noProof/>
          <w:szCs w:val="20"/>
          <w:lang w:val="en-US"/>
        </w:rPr>
        <w:t>java.util.SortedMap;</w:t>
      </w:r>
    </w:p>
    <w:p w:rsidR="00A237E5" w:rsidRPr="004A21B9" w:rsidRDefault="00A237E5" w:rsidP="00860B4B">
      <w:pPr>
        <w:numPr>
          <w:ilvl w:val="0"/>
          <w:numId w:val="40"/>
        </w:numPr>
        <w:spacing w:after="120"/>
        <w:ind w:left="1281" w:hanging="357"/>
        <w:rPr>
          <w:rStyle w:val="HTMLCode"/>
          <w:rFonts w:ascii="Times New Roman" w:hAnsi="Times New Roman"/>
          <w:noProof/>
          <w:sz w:val="24"/>
          <w:lang w:val="en-US"/>
        </w:rPr>
      </w:pPr>
      <w:r w:rsidRPr="004A21B9">
        <w:rPr>
          <w:noProof/>
          <w:lang w:val="en-US"/>
        </w:rPr>
        <w:lastRenderedPageBreak/>
        <w:t xml:space="preserve">implementation of </w:t>
      </w:r>
      <w:r w:rsidRPr="004A21B9">
        <w:rPr>
          <w:rStyle w:val="HTMLCode"/>
          <w:rFonts w:ascii="Times New Roman" w:hAnsi="Times New Roman"/>
          <w:noProof/>
          <w:szCs w:val="20"/>
          <w:lang w:val="en-US"/>
        </w:rPr>
        <w:t>org.hibernate.usertype.UserCollectionType.</w:t>
      </w:r>
    </w:p>
    <w:p w:rsidR="00A237E5" w:rsidRPr="004A21B9" w:rsidRDefault="00A237E5" w:rsidP="00A85CFD">
      <w:pPr>
        <w:rPr>
          <w:noProof/>
          <w:lang w:val="en-US"/>
        </w:rPr>
      </w:pPr>
      <w:r w:rsidRPr="004A21B9">
        <w:rPr>
          <w:noProof/>
          <w:lang w:val="en-US"/>
        </w:rPr>
        <w:t xml:space="preserve">The persistent collections injected by Hibernate behave like </w:t>
      </w:r>
      <w:r w:rsidRPr="004A21B9">
        <w:rPr>
          <w:rStyle w:val="HTMLCode"/>
          <w:rFonts w:ascii="Times New Roman" w:hAnsi="Times New Roman"/>
          <w:noProof/>
          <w:szCs w:val="20"/>
          <w:lang w:val="en-US"/>
        </w:rPr>
        <w:t>ArrayList</w:t>
      </w:r>
      <w:r w:rsidRPr="004A21B9">
        <w:rPr>
          <w:noProof/>
          <w:lang w:val="en-US"/>
        </w:rPr>
        <w:t xml:space="preserve">, </w:t>
      </w:r>
      <w:r w:rsidRPr="004A21B9">
        <w:rPr>
          <w:rStyle w:val="HTMLCode"/>
          <w:rFonts w:ascii="Times New Roman" w:hAnsi="Times New Roman"/>
          <w:noProof/>
          <w:szCs w:val="20"/>
          <w:lang w:val="en-US"/>
        </w:rPr>
        <w:t>HashSet</w:t>
      </w:r>
      <w:r w:rsidRPr="004A21B9">
        <w:rPr>
          <w:noProof/>
          <w:lang w:val="en-US"/>
        </w:rPr>
        <w:t xml:space="preserve">, </w:t>
      </w:r>
      <w:r w:rsidRPr="004A21B9">
        <w:rPr>
          <w:rStyle w:val="HTMLCode"/>
          <w:rFonts w:ascii="Times New Roman" w:hAnsi="Times New Roman"/>
          <w:noProof/>
          <w:szCs w:val="20"/>
          <w:lang w:val="en-US"/>
        </w:rPr>
        <w:t>TreeSet</w:t>
      </w:r>
      <w:r w:rsidRPr="004A21B9">
        <w:rPr>
          <w:noProof/>
          <w:lang w:val="en-US"/>
        </w:rPr>
        <w:t xml:space="preserve">, </w:t>
      </w:r>
      <w:r w:rsidRPr="004A21B9">
        <w:rPr>
          <w:rStyle w:val="HTMLCode"/>
          <w:rFonts w:ascii="Times New Roman" w:hAnsi="Times New Roman"/>
          <w:noProof/>
          <w:szCs w:val="20"/>
          <w:lang w:val="en-US"/>
        </w:rPr>
        <w:t>HashMap</w:t>
      </w:r>
      <w:r w:rsidRPr="004A21B9">
        <w:rPr>
          <w:noProof/>
          <w:lang w:val="en-US"/>
        </w:rPr>
        <w:t xml:space="preserve"> or </w:t>
      </w:r>
      <w:r w:rsidRPr="004A21B9">
        <w:rPr>
          <w:rStyle w:val="HTMLCode"/>
          <w:rFonts w:ascii="Times New Roman" w:hAnsi="Times New Roman"/>
          <w:noProof/>
          <w:szCs w:val="20"/>
          <w:lang w:val="en-US"/>
        </w:rPr>
        <w:t>TreeMap</w:t>
      </w:r>
      <w:r w:rsidRPr="004A21B9">
        <w:rPr>
          <w:noProof/>
          <w:lang w:val="en-US"/>
        </w:rPr>
        <w:t>, depending on the interface type.</w:t>
      </w:r>
    </w:p>
    <w:p w:rsidR="00A237E5" w:rsidRPr="004A21B9" w:rsidRDefault="00A237E5" w:rsidP="0034401B">
      <w:pPr>
        <w:rPr>
          <w:noProof/>
          <w:lang w:val="en-US"/>
        </w:rPr>
      </w:pPr>
      <w:r w:rsidRPr="004A21B9">
        <w:rPr>
          <w:noProof/>
          <w:lang w:val="en-US"/>
        </w:rPr>
        <w:t>Value and embeddable type collections have a similar behavior to basic types since they are automatically persisted when referenced by a persistent object and automatically deleted when unreferenced.</w:t>
      </w:r>
    </w:p>
    <w:p w:rsidR="00A237E5" w:rsidRPr="004A21B9" w:rsidRDefault="00A237E5" w:rsidP="0034401B">
      <w:pPr>
        <w:rPr>
          <w:noProof/>
          <w:lang w:val="en-US"/>
        </w:rPr>
      </w:pPr>
      <w:r w:rsidRPr="004A21B9">
        <w:rPr>
          <w:noProof/>
          <w:lang w:val="en-US"/>
        </w:rPr>
        <w:t xml:space="preserve">Two entities cannot share a reference to the same collection instance. </w:t>
      </w:r>
    </w:p>
    <w:p w:rsidR="00A237E5" w:rsidRPr="004A21B9" w:rsidRDefault="00A237E5" w:rsidP="0034401B">
      <w:pPr>
        <w:rPr>
          <w:noProof/>
          <w:lang w:val="en-US"/>
        </w:rPr>
      </w:pPr>
      <w:r w:rsidRPr="004A21B9">
        <w:rPr>
          <w:noProof/>
          <w:lang w:val="en-US"/>
        </w:rPr>
        <w:t>Collection-valued properties do not support null value semantics because Hibernate does not distinguish between a null collection reference and an empty collection.</w:t>
      </w:r>
    </w:p>
    <w:p w:rsidR="00A237E5" w:rsidRPr="004A21B9" w:rsidRDefault="00A237E5" w:rsidP="0034401B">
      <w:pPr>
        <w:pStyle w:val="Heading1"/>
        <w:numPr>
          <w:ilvl w:val="1"/>
          <w:numId w:val="12"/>
        </w:numPr>
        <w:ind w:left="1134"/>
        <w:jc w:val="center"/>
        <w:rPr>
          <w:noProof/>
          <w:sz w:val="36"/>
          <w:szCs w:val="36"/>
          <w:lang w:val="en-US"/>
        </w:rPr>
      </w:pPr>
      <w:bookmarkStart w:id="41" w:name="_Toc63930740"/>
      <w:r w:rsidRPr="004A21B9">
        <w:rPr>
          <w:noProof/>
          <w:sz w:val="36"/>
          <w:szCs w:val="36"/>
          <w:lang w:val="en-US"/>
        </w:rPr>
        <w:t>Collections of value types</w:t>
      </w:r>
      <w:bookmarkEnd w:id="41"/>
    </w:p>
    <w:p w:rsidR="00A237E5" w:rsidRPr="004A21B9" w:rsidRDefault="00A237E5" w:rsidP="00051AE1">
      <w:pPr>
        <w:spacing w:after="120"/>
        <w:rPr>
          <w:noProof/>
          <w:lang w:val="en-US"/>
        </w:rPr>
      </w:pPr>
      <w:r w:rsidRPr="004A21B9">
        <w:rPr>
          <w:noProof/>
          <w:lang w:val="en-US"/>
        </w:rPr>
        <w:t>Collections of value type include basic and embeddable types. Collections cannot be nested, and, when used in collections, embeddable types are not allowed to define other collections.</w:t>
      </w:r>
    </w:p>
    <w:p w:rsidR="00A237E5" w:rsidRPr="004A21B9" w:rsidRDefault="00A237E5" w:rsidP="009D5C12">
      <w:pPr>
        <w:spacing w:after="120"/>
        <w:rPr>
          <w:noProof/>
          <w:lang w:val="en-US"/>
        </w:rPr>
      </w:pPr>
      <w:r w:rsidRPr="004A21B9">
        <w:rPr>
          <w:noProof/>
          <w:lang w:val="en-US"/>
        </w:rPr>
        <w:t xml:space="preserve">For collections of value types, JPA 2.0 defines the </w:t>
      </w:r>
      <w:r w:rsidRPr="004A21B9">
        <w:rPr>
          <w:b/>
          <w:noProof/>
          <w:color w:val="0070C0"/>
          <w:lang w:val="en-US"/>
        </w:rPr>
        <w:t>@ElementCollection</w:t>
      </w:r>
      <w:r w:rsidRPr="004A21B9">
        <w:rPr>
          <w:noProof/>
          <w:lang w:val="en-US"/>
        </w:rPr>
        <w:t xml:space="preserve"> annotation.</w:t>
      </w:r>
    </w:p>
    <w:p w:rsidR="00A237E5" w:rsidRPr="004A21B9" w:rsidRDefault="00A237E5" w:rsidP="0005309A">
      <w:pPr>
        <w:rPr>
          <w:noProof/>
          <w:lang w:val="en-US"/>
        </w:rPr>
      </w:pPr>
      <w:r w:rsidRPr="004A21B9">
        <w:rPr>
          <w:noProof/>
          <w:lang w:val="en-US"/>
        </w:rPr>
        <w:t>The lifecycle of the value-type collection is entirely controlled by its owning entity.</w:t>
      </w:r>
    </w:p>
    <w:p w:rsidR="00A237E5" w:rsidRPr="004A21B9" w:rsidRDefault="00A237E5" w:rsidP="0005309A">
      <w:pPr>
        <w:rPr>
          <w:noProof/>
          <w:lang w:val="en-US"/>
        </w:rPr>
      </w:pPr>
    </w:p>
    <w:p w:rsidR="00A237E5" w:rsidRPr="000F7FED" w:rsidRDefault="00A237E5" w:rsidP="0005309A">
      <w:pPr>
        <w:rPr>
          <w:noProof/>
        </w:rPr>
      </w:pPr>
      <w:r w:rsidRPr="000F7FED">
        <w:rPr>
          <w:noProof/>
        </w:rPr>
        <w:t xml:space="preserve">При удалении элемента из коллекции, происходит удаление всех записей из соответствующей таблицы и повторная вставка всех оставшихся. Одним из способов решения этой проблемы может быть аннотация </w:t>
      </w:r>
      <w:r w:rsidRPr="000F7FED">
        <w:rPr>
          <w:b/>
          <w:noProof/>
          <w:color w:val="0070C0"/>
        </w:rPr>
        <w:t>@</w:t>
      </w:r>
      <w:r w:rsidRPr="004A21B9">
        <w:rPr>
          <w:b/>
          <w:noProof/>
          <w:color w:val="0070C0"/>
          <w:lang w:val="en-US"/>
        </w:rPr>
        <w:t>OrderColumn</w:t>
      </w:r>
      <w:r w:rsidRPr="000F7FED">
        <w:rPr>
          <w:noProof/>
        </w:rPr>
        <w:t xml:space="preserve">, которая добавляет дополнительное поле в таблицу коллекции. </w:t>
      </w:r>
    </w:p>
    <w:p w:rsidR="00A237E5" w:rsidRPr="004A21B9" w:rsidRDefault="00A237E5" w:rsidP="0005309A">
      <w:pPr>
        <w:rPr>
          <w:noProof/>
          <w:lang w:val="en-US"/>
        </w:rPr>
      </w:pPr>
      <w:r w:rsidRPr="004A21B9">
        <w:rPr>
          <w:noProof/>
          <w:lang w:val="en-US"/>
        </w:rPr>
        <w:t xml:space="preserve">The </w:t>
      </w:r>
      <w:r w:rsidRPr="004A21B9">
        <w:rPr>
          <w:b/>
          <w:noProof/>
          <w:color w:val="0070C0"/>
          <w:lang w:val="en-US"/>
        </w:rPr>
        <w:t>@OrderColumn</w:t>
      </w:r>
      <w:r w:rsidRPr="004A21B9">
        <w:rPr>
          <w:noProof/>
          <w:lang w:val="en-US"/>
        </w:rPr>
        <w:t xml:space="preserve"> column works best when removing from the tail of the collection, as it only requires a single delete statement. Removing from the head or the middle of the collection requires deleting the extra elements and updating the remaining ones to preserve element order.</w:t>
      </w:r>
    </w:p>
    <w:p w:rsidR="00A237E5" w:rsidRPr="004A21B9" w:rsidRDefault="00A237E5" w:rsidP="0034401B">
      <w:pPr>
        <w:pStyle w:val="Heading1"/>
        <w:numPr>
          <w:ilvl w:val="1"/>
          <w:numId w:val="12"/>
        </w:numPr>
        <w:ind w:left="1134"/>
        <w:jc w:val="center"/>
        <w:rPr>
          <w:noProof/>
          <w:sz w:val="36"/>
          <w:szCs w:val="36"/>
          <w:lang w:val="en-US"/>
        </w:rPr>
      </w:pPr>
      <w:bookmarkStart w:id="42" w:name="_Toc63930741"/>
      <w:r w:rsidRPr="004A21B9">
        <w:rPr>
          <w:noProof/>
          <w:sz w:val="36"/>
          <w:szCs w:val="36"/>
          <w:lang w:val="en-US"/>
        </w:rPr>
        <w:t>Collections of entities</w:t>
      </w:r>
      <w:bookmarkEnd w:id="42"/>
    </w:p>
    <w:p w:rsidR="00A237E5" w:rsidRPr="004A21B9" w:rsidRDefault="00A237E5" w:rsidP="00AB2681">
      <w:pPr>
        <w:spacing w:after="120"/>
        <w:rPr>
          <w:noProof/>
          <w:lang w:val="en-US"/>
        </w:rPr>
      </w:pPr>
      <w:r w:rsidRPr="004A21B9">
        <w:rPr>
          <w:noProof/>
          <w:lang w:val="en-US"/>
        </w:rPr>
        <w:t xml:space="preserve">Entity collections can be devised into two main categories: </w:t>
      </w:r>
    </w:p>
    <w:p w:rsidR="00A237E5" w:rsidRPr="004A21B9" w:rsidRDefault="00A237E5" w:rsidP="00860B4B">
      <w:pPr>
        <w:numPr>
          <w:ilvl w:val="0"/>
          <w:numId w:val="41"/>
        </w:numPr>
        <w:tabs>
          <w:tab w:val="clear" w:pos="720"/>
          <w:tab w:val="num" w:pos="1418"/>
        </w:tabs>
        <w:ind w:left="1418" w:hanging="357"/>
        <w:rPr>
          <w:noProof/>
          <w:lang w:val="en-US"/>
        </w:rPr>
      </w:pPr>
      <w:r w:rsidRPr="004A21B9">
        <w:rPr>
          <w:noProof/>
          <w:lang w:val="en-US"/>
        </w:rPr>
        <w:t>Unidirectional;</w:t>
      </w:r>
    </w:p>
    <w:p w:rsidR="00A237E5" w:rsidRPr="004A21B9" w:rsidRDefault="00A237E5" w:rsidP="00860B4B">
      <w:pPr>
        <w:numPr>
          <w:ilvl w:val="0"/>
          <w:numId w:val="41"/>
        </w:numPr>
        <w:tabs>
          <w:tab w:val="clear" w:pos="720"/>
          <w:tab w:val="num" w:pos="1418"/>
        </w:tabs>
        <w:ind w:left="1418" w:hanging="357"/>
        <w:rPr>
          <w:noProof/>
          <w:lang w:val="en-US"/>
        </w:rPr>
      </w:pPr>
      <w:r w:rsidRPr="004A21B9">
        <w:rPr>
          <w:noProof/>
          <w:lang w:val="en-US"/>
        </w:rPr>
        <w:t>Bidirectional.</w:t>
      </w:r>
    </w:p>
    <w:p w:rsidR="00A237E5" w:rsidRPr="004A21B9" w:rsidRDefault="00A237E5" w:rsidP="00CE01A1">
      <w:pPr>
        <w:ind w:left="1287" w:firstLine="0"/>
        <w:rPr>
          <w:noProof/>
          <w:lang w:val="en-US"/>
        </w:rPr>
      </w:pPr>
    </w:p>
    <w:p w:rsidR="00A237E5" w:rsidRPr="004A21B9" w:rsidRDefault="00A237E5" w:rsidP="00597A54">
      <w:pPr>
        <w:spacing w:after="120"/>
        <w:rPr>
          <w:noProof/>
          <w:lang w:val="en-US"/>
        </w:rPr>
      </w:pPr>
      <w:r w:rsidRPr="004A21B9">
        <w:rPr>
          <w:noProof/>
          <w:lang w:val="en-US"/>
        </w:rPr>
        <w:t xml:space="preserve">Bidirectional associations are more tricky since, even if sides need to be in-sync at all times, only one side is responsible for managing the association. </w:t>
      </w:r>
    </w:p>
    <w:p w:rsidR="00A237E5" w:rsidRPr="004A21B9" w:rsidRDefault="00A237E5" w:rsidP="00E86721">
      <w:pPr>
        <w:spacing w:after="120"/>
        <w:rPr>
          <w:noProof/>
          <w:lang w:val="en-US"/>
        </w:rPr>
      </w:pPr>
      <w:r w:rsidRPr="004A21B9">
        <w:rPr>
          <w:noProof/>
          <w:lang w:val="en-US"/>
        </w:rPr>
        <w:t>A bidirectional association has:</w:t>
      </w:r>
    </w:p>
    <w:p w:rsidR="00A237E5" w:rsidRPr="004A21B9" w:rsidRDefault="00A237E5" w:rsidP="00860B4B">
      <w:pPr>
        <w:numPr>
          <w:ilvl w:val="0"/>
          <w:numId w:val="41"/>
        </w:numPr>
        <w:tabs>
          <w:tab w:val="clear" w:pos="720"/>
          <w:tab w:val="num" w:pos="1418"/>
        </w:tabs>
        <w:ind w:left="1418" w:hanging="357"/>
        <w:rPr>
          <w:noProof/>
          <w:lang w:val="en-US"/>
        </w:rPr>
      </w:pPr>
      <w:r w:rsidRPr="004A21B9">
        <w:rPr>
          <w:noProof/>
          <w:lang w:val="en-US"/>
        </w:rPr>
        <w:t xml:space="preserve">an </w:t>
      </w:r>
      <w:r w:rsidRPr="004A21B9">
        <w:rPr>
          <w:i/>
          <w:iCs/>
          <w:noProof/>
          <w:lang w:val="en-US"/>
        </w:rPr>
        <w:t>owning</w:t>
      </w:r>
      <w:r w:rsidRPr="004A21B9">
        <w:rPr>
          <w:noProof/>
          <w:lang w:val="en-US"/>
        </w:rPr>
        <w:t xml:space="preserve"> side;</w:t>
      </w:r>
    </w:p>
    <w:p w:rsidR="00A237E5" w:rsidRPr="004A21B9" w:rsidRDefault="00A237E5" w:rsidP="00860B4B">
      <w:pPr>
        <w:numPr>
          <w:ilvl w:val="0"/>
          <w:numId w:val="41"/>
        </w:numPr>
        <w:tabs>
          <w:tab w:val="clear" w:pos="720"/>
          <w:tab w:val="num" w:pos="1418"/>
        </w:tabs>
        <w:ind w:left="1418" w:hanging="357"/>
        <w:rPr>
          <w:noProof/>
          <w:lang w:val="en-US"/>
        </w:rPr>
      </w:pPr>
      <w:r w:rsidRPr="004A21B9">
        <w:rPr>
          <w:noProof/>
          <w:lang w:val="en-US"/>
        </w:rPr>
        <w:t xml:space="preserve">an </w:t>
      </w:r>
      <w:r w:rsidRPr="004A21B9">
        <w:rPr>
          <w:i/>
          <w:iCs/>
          <w:noProof/>
          <w:lang w:val="en-US"/>
        </w:rPr>
        <w:t>inverse (mappedBy)</w:t>
      </w:r>
      <w:r w:rsidRPr="004A21B9">
        <w:rPr>
          <w:noProof/>
          <w:lang w:val="en-US"/>
        </w:rPr>
        <w:t xml:space="preserve"> side.</w:t>
      </w:r>
    </w:p>
    <w:p w:rsidR="00A237E5" w:rsidRPr="004A21B9" w:rsidRDefault="00A237E5" w:rsidP="00860B4B">
      <w:pPr>
        <w:ind w:left="1287" w:firstLine="0"/>
        <w:rPr>
          <w:noProof/>
          <w:lang w:val="en-US"/>
        </w:rPr>
      </w:pPr>
    </w:p>
    <w:p w:rsidR="00A237E5" w:rsidRPr="004A21B9" w:rsidRDefault="00A237E5" w:rsidP="00860B4B">
      <w:pPr>
        <w:spacing w:after="120"/>
        <w:rPr>
          <w:noProof/>
          <w:lang w:val="en-US"/>
        </w:rPr>
      </w:pPr>
      <w:r w:rsidRPr="004A21B9">
        <w:rPr>
          <w:noProof/>
          <w:lang w:val="en-US"/>
        </w:rPr>
        <w:t>Categorizing entity collections by the underlying collection type:</w:t>
      </w:r>
    </w:p>
    <w:p w:rsidR="00A237E5" w:rsidRPr="004A21B9" w:rsidRDefault="00A237E5" w:rsidP="00860B4B">
      <w:pPr>
        <w:numPr>
          <w:ilvl w:val="0"/>
          <w:numId w:val="41"/>
        </w:numPr>
        <w:tabs>
          <w:tab w:val="clear" w:pos="720"/>
          <w:tab w:val="num" w:pos="1418"/>
        </w:tabs>
        <w:ind w:left="1418" w:hanging="357"/>
        <w:rPr>
          <w:noProof/>
          <w:lang w:val="en-US"/>
        </w:rPr>
      </w:pPr>
      <w:r w:rsidRPr="004A21B9">
        <w:rPr>
          <w:noProof/>
          <w:lang w:val="en-US"/>
        </w:rPr>
        <w:t>bags;</w:t>
      </w:r>
    </w:p>
    <w:p w:rsidR="00A237E5" w:rsidRPr="004A21B9" w:rsidRDefault="00A237E5" w:rsidP="00860B4B">
      <w:pPr>
        <w:numPr>
          <w:ilvl w:val="0"/>
          <w:numId w:val="41"/>
        </w:numPr>
        <w:tabs>
          <w:tab w:val="clear" w:pos="720"/>
          <w:tab w:val="num" w:pos="1418"/>
        </w:tabs>
        <w:ind w:left="1418" w:hanging="357"/>
        <w:rPr>
          <w:noProof/>
          <w:lang w:val="en-US"/>
        </w:rPr>
      </w:pPr>
      <w:r w:rsidRPr="004A21B9">
        <w:rPr>
          <w:noProof/>
          <w:lang w:val="en-US"/>
        </w:rPr>
        <w:t>indexed lists;</w:t>
      </w:r>
    </w:p>
    <w:p w:rsidR="00A237E5" w:rsidRPr="004A21B9" w:rsidRDefault="00A237E5" w:rsidP="00860B4B">
      <w:pPr>
        <w:numPr>
          <w:ilvl w:val="0"/>
          <w:numId w:val="41"/>
        </w:numPr>
        <w:tabs>
          <w:tab w:val="clear" w:pos="720"/>
          <w:tab w:val="num" w:pos="1418"/>
        </w:tabs>
        <w:ind w:left="1418" w:hanging="357"/>
        <w:rPr>
          <w:noProof/>
          <w:lang w:val="en-US"/>
        </w:rPr>
      </w:pPr>
      <w:r w:rsidRPr="004A21B9">
        <w:rPr>
          <w:noProof/>
          <w:lang w:val="en-US"/>
        </w:rPr>
        <w:t>sets;</w:t>
      </w:r>
    </w:p>
    <w:p w:rsidR="00A237E5" w:rsidRPr="004A21B9" w:rsidRDefault="00A237E5" w:rsidP="00860B4B">
      <w:pPr>
        <w:numPr>
          <w:ilvl w:val="0"/>
          <w:numId w:val="41"/>
        </w:numPr>
        <w:tabs>
          <w:tab w:val="clear" w:pos="720"/>
          <w:tab w:val="num" w:pos="1418"/>
        </w:tabs>
        <w:ind w:left="1418" w:hanging="357"/>
        <w:rPr>
          <w:noProof/>
          <w:lang w:val="en-US"/>
        </w:rPr>
      </w:pPr>
      <w:r w:rsidRPr="004A21B9">
        <w:rPr>
          <w:noProof/>
          <w:lang w:val="en-US"/>
        </w:rPr>
        <w:t>sorted sets;</w:t>
      </w:r>
    </w:p>
    <w:p w:rsidR="00A237E5" w:rsidRPr="004A21B9" w:rsidRDefault="00A237E5" w:rsidP="00860B4B">
      <w:pPr>
        <w:numPr>
          <w:ilvl w:val="0"/>
          <w:numId w:val="41"/>
        </w:numPr>
        <w:tabs>
          <w:tab w:val="clear" w:pos="720"/>
          <w:tab w:val="num" w:pos="1418"/>
        </w:tabs>
        <w:ind w:left="1418" w:hanging="357"/>
        <w:rPr>
          <w:noProof/>
          <w:lang w:val="en-US"/>
        </w:rPr>
      </w:pPr>
      <w:r w:rsidRPr="004A21B9">
        <w:rPr>
          <w:noProof/>
          <w:lang w:val="en-US"/>
        </w:rPr>
        <w:t>maps;</w:t>
      </w:r>
    </w:p>
    <w:p w:rsidR="00A237E5" w:rsidRPr="004A21B9" w:rsidRDefault="00A237E5" w:rsidP="00860B4B">
      <w:pPr>
        <w:numPr>
          <w:ilvl w:val="0"/>
          <w:numId w:val="41"/>
        </w:numPr>
        <w:tabs>
          <w:tab w:val="clear" w:pos="720"/>
          <w:tab w:val="num" w:pos="1418"/>
        </w:tabs>
        <w:ind w:left="1418" w:hanging="357"/>
        <w:rPr>
          <w:noProof/>
          <w:lang w:val="en-US"/>
        </w:rPr>
      </w:pPr>
      <w:r w:rsidRPr="004A21B9">
        <w:rPr>
          <w:noProof/>
          <w:lang w:val="en-US"/>
        </w:rPr>
        <w:t>sorted maps;</w:t>
      </w:r>
    </w:p>
    <w:p w:rsidR="00A237E5" w:rsidRPr="004A21B9" w:rsidRDefault="00A237E5" w:rsidP="00860B4B">
      <w:pPr>
        <w:numPr>
          <w:ilvl w:val="0"/>
          <w:numId w:val="41"/>
        </w:numPr>
        <w:tabs>
          <w:tab w:val="clear" w:pos="720"/>
          <w:tab w:val="num" w:pos="1418"/>
        </w:tabs>
        <w:ind w:left="1418" w:hanging="357"/>
        <w:rPr>
          <w:noProof/>
          <w:lang w:val="en-US"/>
        </w:rPr>
      </w:pPr>
      <w:r w:rsidRPr="004A21B9">
        <w:rPr>
          <w:noProof/>
          <w:lang w:val="en-US"/>
        </w:rPr>
        <w:t>arrays.</w:t>
      </w:r>
    </w:p>
    <w:p w:rsidR="00A237E5" w:rsidRPr="004A21B9" w:rsidRDefault="00A237E5" w:rsidP="00860B4B">
      <w:pPr>
        <w:rPr>
          <w:noProof/>
          <w:lang w:val="en-US"/>
        </w:rPr>
      </w:pPr>
    </w:p>
    <w:p w:rsidR="00A237E5" w:rsidRPr="004A21B9" w:rsidRDefault="00A237E5" w:rsidP="00C62649">
      <w:pPr>
        <w:pStyle w:val="Heading1"/>
        <w:numPr>
          <w:ilvl w:val="2"/>
          <w:numId w:val="12"/>
        </w:numPr>
        <w:ind w:hanging="90"/>
        <w:jc w:val="center"/>
        <w:rPr>
          <w:noProof/>
          <w:sz w:val="36"/>
          <w:szCs w:val="36"/>
          <w:lang w:val="en-US"/>
        </w:rPr>
      </w:pPr>
      <w:bookmarkStart w:id="43" w:name="_Toc63930742"/>
      <w:r w:rsidRPr="004A21B9">
        <w:rPr>
          <w:noProof/>
          <w:sz w:val="36"/>
          <w:szCs w:val="36"/>
          <w:lang w:val="en-US"/>
        </w:rPr>
        <w:t>Bags</w:t>
      </w:r>
      <w:bookmarkEnd w:id="43"/>
    </w:p>
    <w:p w:rsidR="00A237E5" w:rsidRPr="004A21B9" w:rsidRDefault="00A237E5" w:rsidP="00860B4B">
      <w:pPr>
        <w:rPr>
          <w:noProof/>
          <w:lang w:val="en-US"/>
        </w:rPr>
      </w:pPr>
      <w:r w:rsidRPr="004A21B9">
        <w:rPr>
          <w:noProof/>
          <w:lang w:val="en-US"/>
        </w:rPr>
        <w:lastRenderedPageBreak/>
        <w:t>Bags are unordered lists, and we can have unidirectional bags or bidirectional ones.</w:t>
      </w:r>
    </w:p>
    <w:p w:rsidR="00A237E5" w:rsidRPr="004A21B9" w:rsidRDefault="00A237E5" w:rsidP="00860B4B">
      <w:pPr>
        <w:rPr>
          <w:b/>
          <w:noProof/>
          <w:lang w:val="en-US"/>
        </w:rPr>
      </w:pPr>
    </w:p>
    <w:p w:rsidR="00A237E5" w:rsidRPr="004A21B9" w:rsidRDefault="00A237E5" w:rsidP="00860B4B">
      <w:pPr>
        <w:rPr>
          <w:b/>
          <w:noProof/>
          <w:lang w:val="en-US"/>
        </w:rPr>
      </w:pPr>
      <w:r w:rsidRPr="004A21B9">
        <w:rPr>
          <w:b/>
          <w:noProof/>
          <w:lang w:val="en-US"/>
        </w:rPr>
        <w:t>Unidirectional bags</w:t>
      </w:r>
    </w:p>
    <w:p w:rsidR="00A237E5" w:rsidRPr="004A21B9" w:rsidRDefault="00A237E5" w:rsidP="00860B4B">
      <w:pPr>
        <w:rPr>
          <w:b/>
          <w:noProof/>
          <w:lang w:val="en-US"/>
        </w:rPr>
      </w:pPr>
    </w:p>
    <w:p w:rsidR="00A237E5" w:rsidRPr="004A21B9" w:rsidRDefault="00A237E5" w:rsidP="00860B4B">
      <w:pPr>
        <w:rPr>
          <w:noProof/>
          <w:lang w:val="en-US"/>
        </w:rPr>
      </w:pPr>
      <w:r w:rsidRPr="004A21B9">
        <w:rPr>
          <w:noProof/>
          <w:lang w:val="en-US"/>
        </w:rPr>
        <w:t xml:space="preserve">The unidirectional bag is mapped using a single </w:t>
      </w:r>
      <w:r w:rsidRPr="004A21B9">
        <w:rPr>
          <w:b/>
          <w:noProof/>
          <w:color w:val="0070C0"/>
          <w:lang w:val="en-US"/>
        </w:rPr>
        <w:t>@OneToMany</w:t>
      </w:r>
      <w:r w:rsidRPr="004A21B9">
        <w:rPr>
          <w:noProof/>
          <w:lang w:val="en-US"/>
        </w:rPr>
        <w:t xml:space="preserve"> annotation on the parent side of the association. Behind the scenes, Hibernate requires an association table to manage the parent-child relationship.</w:t>
      </w:r>
    </w:p>
    <w:p w:rsidR="00A237E5" w:rsidRPr="004A21B9" w:rsidRDefault="00A237E5" w:rsidP="00AB2681">
      <w:pPr>
        <w:rPr>
          <w:noProof/>
          <w:lang w:val="en-US"/>
        </w:rPr>
      </w:pPr>
      <w:r w:rsidRPr="004A21B9">
        <w:rPr>
          <w:noProof/>
          <w:lang w:val="en-US"/>
        </w:rPr>
        <w:t>Just like value type collections, unidirectional bags are not as efficient when it comes to modifying the collection structure (removing or reshuffling elements).</w:t>
      </w:r>
    </w:p>
    <w:p w:rsidR="00A237E5" w:rsidRPr="004A21B9" w:rsidRDefault="00A237E5" w:rsidP="00AB2681">
      <w:pPr>
        <w:rPr>
          <w:noProof/>
          <w:lang w:val="en-US"/>
        </w:rPr>
      </w:pPr>
      <w:r w:rsidRPr="004A21B9">
        <w:rPr>
          <w:noProof/>
          <w:lang w:val="en-US"/>
        </w:rPr>
        <w:t>Because the parent-side cannot uniquely identify each individual child, Hibernate deletes all link table rows associated with the parent entity and re-adds the remaining ones that are found in the current collection state.</w:t>
      </w:r>
    </w:p>
    <w:p w:rsidR="00A237E5" w:rsidRPr="004A21B9" w:rsidRDefault="00A237E5" w:rsidP="00C7032A">
      <w:pPr>
        <w:rPr>
          <w:b/>
          <w:noProof/>
          <w:lang w:val="en-US"/>
        </w:rPr>
      </w:pPr>
      <w:r w:rsidRPr="004A21B9">
        <w:rPr>
          <w:b/>
          <w:noProof/>
          <w:lang w:val="en-US"/>
        </w:rPr>
        <w:t>Bidirectional bags</w:t>
      </w:r>
    </w:p>
    <w:p w:rsidR="00A237E5" w:rsidRPr="004A21B9" w:rsidRDefault="00A237E5" w:rsidP="00951EF8">
      <w:pPr>
        <w:pStyle w:val="NormalWeb"/>
        <w:rPr>
          <w:noProof/>
          <w:lang w:val="en-US"/>
        </w:rPr>
      </w:pPr>
      <w:r w:rsidRPr="004A21B9">
        <w:rPr>
          <w:noProof/>
          <w:lang w:val="en-US"/>
        </w:rPr>
        <w:t xml:space="preserve">The bidirectional bag is the most common type of entity collection. The </w:t>
      </w:r>
      <w:r w:rsidRPr="004A21B9">
        <w:rPr>
          <w:b/>
          <w:noProof/>
          <w:color w:val="0070C0"/>
          <w:lang w:val="en-US"/>
        </w:rPr>
        <w:t>@ManyToOne</w:t>
      </w:r>
      <w:r w:rsidRPr="004A21B9">
        <w:rPr>
          <w:noProof/>
          <w:lang w:val="en-US"/>
        </w:rPr>
        <w:t xml:space="preserve"> side is the owning side of the bidirectional bag association, while the </w:t>
      </w:r>
      <w:r w:rsidRPr="004A21B9">
        <w:rPr>
          <w:b/>
          <w:noProof/>
          <w:color w:val="0070C0"/>
          <w:lang w:val="en-US"/>
        </w:rPr>
        <w:t>@OneToMany</w:t>
      </w:r>
      <w:r w:rsidRPr="004A21B9">
        <w:rPr>
          <w:noProof/>
          <w:lang w:val="en-US"/>
        </w:rPr>
        <w:t xml:space="preserve"> is the </w:t>
      </w:r>
      <w:r w:rsidRPr="004A21B9">
        <w:rPr>
          <w:rStyle w:val="Emphasis"/>
          <w:iCs/>
          <w:noProof/>
          <w:lang w:val="en-US"/>
        </w:rPr>
        <w:t>inverse</w:t>
      </w:r>
      <w:r w:rsidRPr="004A21B9">
        <w:rPr>
          <w:noProof/>
          <w:lang w:val="en-US"/>
        </w:rPr>
        <w:t xml:space="preserve"> side, being marked with the </w:t>
      </w:r>
      <w:r w:rsidRPr="004A21B9">
        <w:rPr>
          <w:b/>
          <w:noProof/>
          <w:color w:val="0070C0"/>
          <w:lang w:val="en-US"/>
        </w:rPr>
        <w:t>mappedBy</w:t>
      </w:r>
      <w:r w:rsidRPr="004A21B9">
        <w:rPr>
          <w:noProof/>
          <w:lang w:val="en-US"/>
        </w:rPr>
        <w:t xml:space="preserve"> attribute.</w:t>
      </w:r>
    </w:p>
    <w:p w:rsidR="00A237E5" w:rsidRPr="004A21B9" w:rsidRDefault="00A237E5" w:rsidP="00C342FD">
      <w:pPr>
        <w:pStyle w:val="Heading1"/>
        <w:numPr>
          <w:ilvl w:val="2"/>
          <w:numId w:val="12"/>
        </w:numPr>
        <w:ind w:hanging="90"/>
        <w:jc w:val="center"/>
        <w:rPr>
          <w:noProof/>
          <w:sz w:val="36"/>
          <w:szCs w:val="36"/>
          <w:lang w:val="en-US"/>
        </w:rPr>
      </w:pPr>
      <w:bookmarkStart w:id="44" w:name="_Toc63930743"/>
      <w:r w:rsidRPr="004A21B9">
        <w:rPr>
          <w:noProof/>
          <w:sz w:val="36"/>
          <w:szCs w:val="36"/>
          <w:lang w:val="en-US"/>
        </w:rPr>
        <w:t>Ordered lists</w:t>
      </w:r>
      <w:bookmarkEnd w:id="44"/>
    </w:p>
    <w:p w:rsidR="00A237E5" w:rsidRPr="004A21B9" w:rsidRDefault="00A237E5" w:rsidP="00C342FD">
      <w:pPr>
        <w:pStyle w:val="NormalWeb"/>
        <w:rPr>
          <w:noProof/>
          <w:lang w:val="en-US"/>
        </w:rPr>
      </w:pPr>
      <w:r w:rsidRPr="004A21B9">
        <w:rPr>
          <w:noProof/>
          <w:lang w:val="en-US"/>
        </w:rPr>
        <w:t>Bags don’t retain element order. To preserve the collection element order, there are two possibilities:</w:t>
      </w:r>
    </w:p>
    <w:p w:rsidR="00A237E5" w:rsidRPr="004A21B9" w:rsidRDefault="00A237E5" w:rsidP="009719C9">
      <w:pPr>
        <w:pStyle w:val="NormalWeb"/>
        <w:numPr>
          <w:ilvl w:val="0"/>
          <w:numId w:val="42"/>
        </w:numPr>
        <w:rPr>
          <w:noProof/>
          <w:lang w:val="en-US"/>
        </w:rPr>
      </w:pPr>
      <w:r w:rsidRPr="004A21B9">
        <w:rPr>
          <w:b/>
          <w:noProof/>
          <w:color w:val="0070C0"/>
          <w:lang w:val="en-US"/>
        </w:rPr>
        <w:t>@OrderBy</w:t>
      </w:r>
      <w:r w:rsidRPr="004A21B9">
        <w:rPr>
          <w:noProof/>
          <w:lang w:val="en-US"/>
        </w:rPr>
        <w:t xml:space="preserve"> - the collection is ordered upon retrieval using a child entity property;</w:t>
      </w:r>
    </w:p>
    <w:p w:rsidR="00A237E5" w:rsidRPr="004A21B9" w:rsidRDefault="00A237E5" w:rsidP="009719C9">
      <w:pPr>
        <w:pStyle w:val="NormalWeb"/>
        <w:numPr>
          <w:ilvl w:val="0"/>
          <w:numId w:val="42"/>
        </w:numPr>
        <w:rPr>
          <w:noProof/>
          <w:lang w:val="en-US"/>
        </w:rPr>
      </w:pPr>
      <w:r w:rsidRPr="004A21B9">
        <w:rPr>
          <w:b/>
          <w:noProof/>
          <w:color w:val="0070C0"/>
          <w:lang w:val="en-US"/>
        </w:rPr>
        <w:t>@OrderColumn</w:t>
      </w:r>
      <w:r w:rsidRPr="004A21B9">
        <w:rPr>
          <w:noProof/>
          <w:lang w:val="en-US"/>
        </w:rPr>
        <w:t xml:space="preserve"> - the collection uses a dedicated order column in the collection link table.</w:t>
      </w:r>
    </w:p>
    <w:p w:rsidR="00A237E5" w:rsidRPr="004A21B9" w:rsidRDefault="00A237E5" w:rsidP="000E4583">
      <w:pPr>
        <w:pStyle w:val="NormalWeb"/>
        <w:spacing w:after="0" w:afterAutospacing="0"/>
        <w:rPr>
          <w:noProof/>
          <w:lang w:val="en-US"/>
        </w:rPr>
      </w:pPr>
      <w:r w:rsidRPr="004A21B9">
        <w:rPr>
          <w:noProof/>
          <w:lang w:val="en-US"/>
        </w:rPr>
        <w:t xml:space="preserve">The </w:t>
      </w:r>
      <w:r w:rsidRPr="004A21B9">
        <w:rPr>
          <w:b/>
          <w:noProof/>
          <w:color w:val="0070C0"/>
          <w:lang w:val="en-US"/>
        </w:rPr>
        <w:t xml:space="preserve">@OrderBy </w:t>
      </w:r>
      <w:r w:rsidRPr="004A21B9">
        <w:rPr>
          <w:noProof/>
          <w:lang w:val="en-US"/>
        </w:rPr>
        <w:t>annotation can take multiple entity properties, and each property can take an ordering direction too (e.g. @OrderBy("name ASC, type DESC")).</w:t>
      </w:r>
    </w:p>
    <w:p w:rsidR="00A237E5" w:rsidRPr="004A21B9" w:rsidRDefault="00A237E5" w:rsidP="000E4583">
      <w:pPr>
        <w:pStyle w:val="NormalWeb"/>
        <w:spacing w:before="0" w:beforeAutospacing="0" w:after="0" w:afterAutospacing="0"/>
        <w:rPr>
          <w:noProof/>
          <w:lang w:val="en-US"/>
        </w:rPr>
      </w:pPr>
      <w:r w:rsidRPr="004A21B9">
        <w:rPr>
          <w:noProof/>
          <w:lang w:val="en-US"/>
        </w:rPr>
        <w:t>If no property is specified (e.g. @OrderBy), the primary key of the child entity table is used for ordering.</w:t>
      </w:r>
    </w:p>
    <w:p w:rsidR="00A237E5" w:rsidRPr="004A21B9" w:rsidRDefault="00A237E5" w:rsidP="000E4583">
      <w:pPr>
        <w:pStyle w:val="NormalWeb"/>
        <w:spacing w:before="0" w:beforeAutospacing="0" w:after="0" w:afterAutospacing="0"/>
        <w:rPr>
          <w:noProof/>
          <w:lang w:val="en-US"/>
        </w:rPr>
      </w:pPr>
    </w:p>
    <w:p w:rsidR="00A237E5" w:rsidRPr="004A21B9" w:rsidRDefault="00A237E5" w:rsidP="000E4583">
      <w:pPr>
        <w:pStyle w:val="NormalWeb"/>
        <w:spacing w:before="0" w:beforeAutospacing="0" w:after="0" w:afterAutospacing="0"/>
        <w:rPr>
          <w:noProof/>
          <w:lang w:val="en-US"/>
        </w:rPr>
      </w:pPr>
      <w:r w:rsidRPr="004A21B9">
        <w:rPr>
          <w:b/>
          <w:noProof/>
          <w:color w:val="0070C0"/>
          <w:lang w:val="en-US"/>
        </w:rPr>
        <w:t>@OrderColumn</w:t>
      </w:r>
      <w:r w:rsidRPr="004A21B9">
        <w:rPr>
          <w:noProof/>
          <w:lang w:val="en-US"/>
        </w:rPr>
        <w:t xml:space="preserve"> - You can customize the ordinal of the underlying ordered list by using the </w:t>
      </w:r>
      <w:hyperlink r:id="rId22" w:history="1">
        <w:r w:rsidRPr="004A21B9">
          <w:rPr>
            <w:b/>
            <w:noProof/>
            <w:color w:val="0070C0"/>
            <w:lang w:val="en-US"/>
          </w:rPr>
          <w:t>@ListIndexBase</w:t>
        </w:r>
      </w:hyperlink>
      <w:r w:rsidRPr="004A21B9">
        <w:rPr>
          <w:noProof/>
          <w:lang w:val="en-US"/>
        </w:rPr>
        <w:t xml:space="preserve"> annotation.</w:t>
      </w:r>
    </w:p>
    <w:p w:rsidR="00A237E5" w:rsidRPr="004A21B9" w:rsidRDefault="00A237E5" w:rsidP="000E4583">
      <w:pPr>
        <w:pStyle w:val="NormalWeb"/>
        <w:spacing w:before="0" w:beforeAutospacing="0" w:after="0" w:afterAutospacing="0"/>
        <w:rPr>
          <w:noProof/>
          <w:lang w:val="en-US"/>
        </w:rPr>
      </w:pPr>
    </w:p>
    <w:p w:rsidR="00A237E5" w:rsidRPr="004A21B9" w:rsidRDefault="00A237E5" w:rsidP="000E4583">
      <w:pPr>
        <w:pStyle w:val="NormalWeb"/>
        <w:spacing w:before="0" w:beforeAutospacing="0" w:after="0" w:afterAutospacing="0"/>
        <w:rPr>
          <w:noProof/>
          <w:lang w:val="en-US"/>
        </w:rPr>
      </w:pPr>
      <w:r w:rsidRPr="004A21B9">
        <w:rPr>
          <w:b/>
          <w:noProof/>
          <w:color w:val="0070C0"/>
          <w:lang w:val="en-US"/>
        </w:rPr>
        <w:t xml:space="preserve">@OrderBy - </w:t>
      </w:r>
      <w:r w:rsidRPr="004A21B9">
        <w:rPr>
          <w:noProof/>
          <w:lang w:val="en-US"/>
        </w:rPr>
        <w:t xml:space="preserve">While the JPA </w:t>
      </w:r>
      <w:hyperlink r:id="rId23" w:history="1">
        <w:r w:rsidRPr="004A21B9">
          <w:rPr>
            <w:rStyle w:val="HTMLCode"/>
            <w:rFonts w:cs="Courier New"/>
            <w:noProof/>
            <w:color w:val="0000FF"/>
            <w:szCs w:val="20"/>
            <w:u w:val="single"/>
            <w:lang w:val="en-US"/>
          </w:rPr>
          <w:t>@OrderBy</w:t>
        </w:r>
      </w:hyperlink>
      <w:r w:rsidRPr="004A21B9">
        <w:rPr>
          <w:noProof/>
          <w:lang w:val="en-US"/>
        </w:rPr>
        <w:t xml:space="preserve"> annotation allows you to specify the entity attributes used for sorting when fetching the current annotated collection, the Hibernate specific </w:t>
      </w:r>
      <w:hyperlink r:id="rId24" w:history="1">
        <w:r w:rsidRPr="004A21B9">
          <w:rPr>
            <w:rStyle w:val="HTMLCode"/>
            <w:rFonts w:cs="Courier New"/>
            <w:noProof/>
            <w:color w:val="0000FF"/>
            <w:szCs w:val="20"/>
            <w:u w:val="single"/>
            <w:lang w:val="en-US"/>
          </w:rPr>
          <w:t>@OrderBy</w:t>
        </w:r>
      </w:hyperlink>
      <w:r w:rsidRPr="004A21B9">
        <w:rPr>
          <w:noProof/>
          <w:lang w:val="en-US"/>
        </w:rPr>
        <w:t xml:space="preserve"> annotation is used to specify a </w:t>
      </w:r>
      <w:r w:rsidRPr="004A21B9">
        <w:rPr>
          <w:rStyle w:val="Strong"/>
          <w:bCs/>
          <w:noProof/>
          <w:lang w:val="en-US"/>
        </w:rPr>
        <w:t>SQL</w:t>
      </w:r>
      <w:r w:rsidRPr="004A21B9">
        <w:rPr>
          <w:noProof/>
          <w:lang w:val="en-US"/>
        </w:rPr>
        <w:t xml:space="preserve"> clause instead.</w:t>
      </w:r>
    </w:p>
    <w:p w:rsidR="00A237E5" w:rsidRPr="004A21B9" w:rsidRDefault="00A237E5" w:rsidP="00C342FD">
      <w:pPr>
        <w:pStyle w:val="Heading1"/>
        <w:numPr>
          <w:ilvl w:val="2"/>
          <w:numId w:val="12"/>
        </w:numPr>
        <w:ind w:hanging="90"/>
        <w:jc w:val="center"/>
        <w:rPr>
          <w:noProof/>
          <w:sz w:val="36"/>
          <w:szCs w:val="36"/>
          <w:lang w:val="en-US"/>
        </w:rPr>
      </w:pPr>
      <w:bookmarkStart w:id="45" w:name="_Toc63930744"/>
      <w:r w:rsidRPr="004A21B9">
        <w:rPr>
          <w:noProof/>
          <w:sz w:val="36"/>
          <w:szCs w:val="36"/>
          <w:lang w:val="en-US"/>
        </w:rPr>
        <w:t>Sets</w:t>
      </w:r>
      <w:bookmarkEnd w:id="45"/>
    </w:p>
    <w:p w:rsidR="00A237E5" w:rsidRPr="004A21B9" w:rsidRDefault="00A237E5" w:rsidP="005D34C4">
      <w:pPr>
        <w:pStyle w:val="NormalWeb"/>
        <w:spacing w:before="0" w:beforeAutospacing="0" w:after="0" w:afterAutospacing="0"/>
        <w:rPr>
          <w:noProof/>
          <w:lang w:val="en-US"/>
        </w:rPr>
      </w:pPr>
      <w:r w:rsidRPr="004A21B9">
        <w:rPr>
          <w:noProof/>
          <w:lang w:val="en-US"/>
        </w:rPr>
        <w:t xml:space="preserve">Hibernate supports both the unordered </w:t>
      </w:r>
      <w:r w:rsidRPr="004A21B9">
        <w:rPr>
          <w:rStyle w:val="HTMLCode"/>
          <w:rFonts w:cs="Courier New"/>
          <w:noProof/>
          <w:szCs w:val="20"/>
          <w:lang w:val="en-US"/>
        </w:rPr>
        <w:t>Set</w:t>
      </w:r>
      <w:r w:rsidRPr="004A21B9">
        <w:rPr>
          <w:noProof/>
          <w:lang w:val="en-US"/>
        </w:rPr>
        <w:t xml:space="preserve"> and the natural-ordering </w:t>
      </w:r>
      <w:r w:rsidRPr="004A21B9">
        <w:rPr>
          <w:rStyle w:val="HTMLCode"/>
          <w:rFonts w:cs="Courier New"/>
          <w:noProof/>
          <w:szCs w:val="20"/>
          <w:lang w:val="en-US"/>
        </w:rPr>
        <w:t>SortedSet</w:t>
      </w:r>
      <w:r w:rsidRPr="004A21B9">
        <w:rPr>
          <w:noProof/>
          <w:lang w:val="en-US"/>
        </w:rPr>
        <w:t>.</w:t>
      </w:r>
    </w:p>
    <w:p w:rsidR="00A237E5" w:rsidRPr="004A21B9" w:rsidRDefault="00A237E5" w:rsidP="005D34C4">
      <w:pPr>
        <w:pStyle w:val="NormalWeb"/>
        <w:spacing w:before="0" w:beforeAutospacing="0" w:after="0" w:afterAutospacing="0"/>
        <w:rPr>
          <w:noProof/>
          <w:lang w:val="en-US"/>
        </w:rPr>
      </w:pPr>
      <w:r w:rsidRPr="004A21B9">
        <w:rPr>
          <w:noProof/>
          <w:lang w:val="en-US"/>
        </w:rPr>
        <w:t>When using Sets, it’s very important to supply proper equals/hashCode implementations for child entities.</w:t>
      </w:r>
    </w:p>
    <w:p w:rsidR="00A237E5" w:rsidRPr="004A21B9" w:rsidRDefault="00A237E5" w:rsidP="005D34C4">
      <w:pPr>
        <w:ind w:firstLine="0"/>
        <w:rPr>
          <w:noProof/>
          <w:lang w:val="en-US"/>
        </w:rPr>
      </w:pPr>
      <w:r w:rsidRPr="004A21B9">
        <w:rPr>
          <w:noProof/>
          <w:lang w:val="en-US"/>
        </w:rPr>
        <w:t>In the absence of a custom equals/hashCode implementation logic, Hibernate will use the default Java reference-based object equality which might render unexpected results when mixing detached and managed object instances.</w:t>
      </w:r>
    </w:p>
    <w:p w:rsidR="00A237E5" w:rsidRPr="004A21B9" w:rsidRDefault="00A237E5" w:rsidP="00713E7C">
      <w:pPr>
        <w:pStyle w:val="NormalWeb"/>
        <w:rPr>
          <w:rStyle w:val="HTMLCode"/>
          <w:rFonts w:ascii="Times New Roman" w:hAnsi="Times New Roman"/>
          <w:b/>
          <w:noProof/>
          <w:sz w:val="24"/>
          <w:lang w:val="en-US"/>
        </w:rPr>
      </w:pPr>
      <w:r w:rsidRPr="004A21B9">
        <w:rPr>
          <w:rStyle w:val="HTMLCode"/>
          <w:rFonts w:ascii="Times New Roman" w:hAnsi="Times New Roman"/>
          <w:b/>
          <w:noProof/>
          <w:sz w:val="24"/>
          <w:lang w:val="en-US"/>
        </w:rPr>
        <w:t xml:space="preserve">SortedSets: </w:t>
      </w:r>
    </w:p>
    <w:p w:rsidR="00A237E5" w:rsidRPr="004A21B9" w:rsidRDefault="00A237E5" w:rsidP="009719C9">
      <w:pPr>
        <w:pStyle w:val="NormalWeb"/>
        <w:numPr>
          <w:ilvl w:val="0"/>
          <w:numId w:val="43"/>
        </w:numPr>
        <w:rPr>
          <w:noProof/>
          <w:lang w:val="en-US"/>
        </w:rPr>
      </w:pPr>
      <w:r w:rsidRPr="004A21B9">
        <w:rPr>
          <w:b/>
          <w:noProof/>
          <w:color w:val="0070C0"/>
          <w:lang w:val="en-US"/>
        </w:rPr>
        <w:lastRenderedPageBreak/>
        <w:t>@SortComparator</w:t>
      </w:r>
      <w:r w:rsidRPr="004A21B9">
        <w:rPr>
          <w:noProof/>
          <w:lang w:val="en-US"/>
        </w:rPr>
        <w:t xml:space="preserve"> specifies comparator class which implements </w:t>
      </w:r>
      <w:r w:rsidRPr="004A21B9">
        <w:rPr>
          <w:b/>
          <w:noProof/>
          <w:color w:val="0070C0"/>
          <w:lang w:val="en-US"/>
        </w:rPr>
        <w:t>Comparator</w:t>
      </w:r>
      <w:r w:rsidRPr="004A21B9">
        <w:rPr>
          <w:noProof/>
          <w:lang w:val="en-US"/>
        </w:rPr>
        <w:t xml:space="preserve"> interface;</w:t>
      </w:r>
    </w:p>
    <w:p w:rsidR="00A237E5" w:rsidRPr="004A21B9" w:rsidRDefault="00A237E5" w:rsidP="009719C9">
      <w:pPr>
        <w:pStyle w:val="NormalWeb"/>
        <w:numPr>
          <w:ilvl w:val="0"/>
          <w:numId w:val="43"/>
        </w:numPr>
        <w:rPr>
          <w:noProof/>
          <w:lang w:val="en-US"/>
        </w:rPr>
      </w:pPr>
      <w:r w:rsidRPr="004A21B9">
        <w:rPr>
          <w:b/>
          <w:noProof/>
          <w:color w:val="0070C0"/>
          <w:lang w:val="en-US"/>
        </w:rPr>
        <w:t>@SortNatural</w:t>
      </w:r>
      <w:r w:rsidRPr="004A21B9">
        <w:rPr>
          <w:noProof/>
          <w:lang w:val="en-US"/>
        </w:rPr>
        <w:t xml:space="preserve"> uses sorting with </w:t>
      </w:r>
      <w:r w:rsidRPr="004A21B9">
        <w:rPr>
          <w:b/>
          <w:noProof/>
          <w:color w:val="0070C0"/>
          <w:lang w:val="en-US"/>
        </w:rPr>
        <w:t>Comparable</w:t>
      </w:r>
      <w:r w:rsidRPr="004A21B9">
        <w:rPr>
          <w:noProof/>
          <w:lang w:val="en-US"/>
        </w:rPr>
        <w:t xml:space="preserve"> interface implemented by entity. </w:t>
      </w:r>
    </w:p>
    <w:p w:rsidR="00A237E5" w:rsidRPr="004A21B9" w:rsidRDefault="00A237E5" w:rsidP="001E3698">
      <w:pPr>
        <w:pStyle w:val="NormalWeb"/>
        <w:rPr>
          <w:noProof/>
          <w:lang w:val="en-US"/>
        </w:rPr>
      </w:pPr>
      <w:r w:rsidRPr="004A21B9">
        <w:rPr>
          <w:b/>
          <w:noProof/>
          <w:color w:val="0070C0"/>
          <w:lang w:val="en-US"/>
        </w:rPr>
        <w:t>@SortComparator</w:t>
      </w:r>
      <w:r w:rsidRPr="004A21B9">
        <w:rPr>
          <w:noProof/>
          <w:lang w:val="en-US"/>
        </w:rPr>
        <w:t xml:space="preserve"> and </w:t>
      </w:r>
      <w:r w:rsidRPr="004A21B9">
        <w:rPr>
          <w:b/>
          <w:noProof/>
          <w:color w:val="0070C0"/>
          <w:lang w:val="en-US"/>
        </w:rPr>
        <w:t>@SortNatural</w:t>
      </w:r>
      <w:r w:rsidRPr="004A21B9">
        <w:rPr>
          <w:noProof/>
          <w:lang w:val="en-US"/>
        </w:rPr>
        <w:t xml:space="preserve"> performs in-memory sorting for Set and Map. Their functions are different from</w:t>
      </w:r>
      <w:r w:rsidRPr="004A21B9">
        <w:rPr>
          <w:b/>
          <w:noProof/>
          <w:color w:val="0070C0"/>
          <w:lang w:val="en-US"/>
        </w:rPr>
        <w:t>@OrderBy</w:t>
      </w:r>
      <w:r w:rsidRPr="004A21B9">
        <w:rPr>
          <w:noProof/>
          <w:lang w:val="en-US"/>
        </w:rPr>
        <w:t xml:space="preserve"> because it is applied during SQL SELECT.</w:t>
      </w:r>
    </w:p>
    <w:p w:rsidR="00A237E5" w:rsidRPr="004A21B9" w:rsidRDefault="00A237E5" w:rsidP="00C342FD">
      <w:pPr>
        <w:pStyle w:val="Heading1"/>
        <w:numPr>
          <w:ilvl w:val="2"/>
          <w:numId w:val="12"/>
        </w:numPr>
        <w:ind w:hanging="90"/>
        <w:jc w:val="center"/>
        <w:rPr>
          <w:noProof/>
          <w:sz w:val="36"/>
          <w:szCs w:val="36"/>
          <w:lang w:val="en-US"/>
        </w:rPr>
      </w:pPr>
      <w:bookmarkStart w:id="46" w:name="_Toc63930745"/>
      <w:r w:rsidRPr="004A21B9">
        <w:rPr>
          <w:noProof/>
          <w:sz w:val="36"/>
          <w:szCs w:val="36"/>
          <w:lang w:val="en-US"/>
        </w:rPr>
        <w:t>Maps</w:t>
      </w:r>
      <w:bookmarkEnd w:id="46"/>
    </w:p>
    <w:p w:rsidR="00A237E5" w:rsidRPr="004A21B9" w:rsidRDefault="00A237E5" w:rsidP="00A44A26">
      <w:pPr>
        <w:pStyle w:val="NormalWeb"/>
        <w:rPr>
          <w:noProof/>
          <w:lang w:val="en-US"/>
        </w:rPr>
      </w:pPr>
      <w:r w:rsidRPr="004A21B9">
        <w:rPr>
          <w:noProof/>
          <w:lang w:val="en-US"/>
        </w:rPr>
        <w:t>Hibernate allows using the following map keys:</w:t>
      </w:r>
    </w:p>
    <w:p w:rsidR="00A237E5" w:rsidRPr="004A21B9" w:rsidRDefault="00A237E5" w:rsidP="009719C9">
      <w:pPr>
        <w:numPr>
          <w:ilvl w:val="0"/>
          <w:numId w:val="44"/>
        </w:numPr>
        <w:spacing w:before="100" w:beforeAutospacing="1" w:after="100" w:afterAutospacing="1"/>
        <w:rPr>
          <w:noProof/>
          <w:lang w:val="en-US"/>
        </w:rPr>
      </w:pPr>
      <w:r w:rsidRPr="004A21B9">
        <w:rPr>
          <w:b/>
          <w:noProof/>
          <w:color w:val="0070C0"/>
          <w:lang w:val="en-US"/>
        </w:rPr>
        <w:t>MapKeyColumn</w:t>
      </w:r>
      <w:r w:rsidRPr="004A21B9">
        <w:rPr>
          <w:noProof/>
          <w:lang w:val="en-US"/>
        </w:rPr>
        <w:t xml:space="preserve"> - for value type maps, the map key is a column in the link table that defines the grouping logic;</w:t>
      </w:r>
    </w:p>
    <w:p w:rsidR="00A237E5" w:rsidRPr="004A21B9" w:rsidRDefault="00A237E5" w:rsidP="009719C9">
      <w:pPr>
        <w:numPr>
          <w:ilvl w:val="0"/>
          <w:numId w:val="44"/>
        </w:numPr>
        <w:spacing w:before="100" w:beforeAutospacing="1" w:after="100" w:afterAutospacing="1"/>
        <w:rPr>
          <w:noProof/>
          <w:lang w:val="en-US"/>
        </w:rPr>
      </w:pPr>
      <w:r w:rsidRPr="004A21B9">
        <w:rPr>
          <w:b/>
          <w:noProof/>
          <w:color w:val="0070C0"/>
          <w:lang w:val="en-US"/>
        </w:rPr>
        <w:t>MapKey</w:t>
      </w:r>
      <w:r w:rsidRPr="004A21B9">
        <w:rPr>
          <w:noProof/>
          <w:lang w:val="en-US"/>
        </w:rPr>
        <w:t xml:space="preserve"> - the map key is either the primary key or another property of the entity stored as a map entry value;</w:t>
      </w:r>
    </w:p>
    <w:p w:rsidR="00A237E5" w:rsidRPr="004A21B9" w:rsidRDefault="00A237E5" w:rsidP="009719C9">
      <w:pPr>
        <w:numPr>
          <w:ilvl w:val="0"/>
          <w:numId w:val="44"/>
        </w:numPr>
        <w:spacing w:before="100" w:beforeAutospacing="1" w:after="100" w:afterAutospacing="1"/>
        <w:rPr>
          <w:noProof/>
          <w:lang w:val="en-US"/>
        </w:rPr>
      </w:pPr>
      <w:r w:rsidRPr="004A21B9">
        <w:rPr>
          <w:b/>
          <w:noProof/>
          <w:color w:val="0070C0"/>
          <w:lang w:val="en-US"/>
        </w:rPr>
        <w:t>MapKeyEnumerated</w:t>
      </w:r>
      <w:r w:rsidRPr="004A21B9">
        <w:rPr>
          <w:noProof/>
          <w:lang w:val="en-US"/>
        </w:rPr>
        <w:t xml:space="preserve"> - the map key is an Enum of the target child entity;</w:t>
      </w:r>
    </w:p>
    <w:p w:rsidR="00A237E5" w:rsidRPr="004A21B9" w:rsidRDefault="00A237E5" w:rsidP="009719C9">
      <w:pPr>
        <w:numPr>
          <w:ilvl w:val="0"/>
          <w:numId w:val="44"/>
        </w:numPr>
        <w:spacing w:before="100" w:beforeAutospacing="1" w:after="100" w:afterAutospacing="1"/>
        <w:rPr>
          <w:noProof/>
          <w:lang w:val="en-US"/>
        </w:rPr>
      </w:pPr>
      <w:r w:rsidRPr="004A21B9">
        <w:rPr>
          <w:b/>
          <w:noProof/>
          <w:color w:val="0070C0"/>
          <w:lang w:val="en-US"/>
        </w:rPr>
        <w:t>MapKeyTemporal</w:t>
      </w:r>
      <w:r w:rsidRPr="004A21B9">
        <w:rPr>
          <w:noProof/>
          <w:lang w:val="en-US"/>
        </w:rPr>
        <w:t xml:space="preserve"> - the map key is a Date or a Calendar of the target child entity;</w:t>
      </w:r>
    </w:p>
    <w:p w:rsidR="00A237E5" w:rsidRPr="004A21B9" w:rsidRDefault="00A237E5" w:rsidP="009719C9">
      <w:pPr>
        <w:numPr>
          <w:ilvl w:val="0"/>
          <w:numId w:val="44"/>
        </w:numPr>
        <w:spacing w:before="100" w:beforeAutospacing="1" w:after="100" w:afterAutospacing="1"/>
        <w:rPr>
          <w:noProof/>
          <w:lang w:val="en-US"/>
        </w:rPr>
      </w:pPr>
      <w:r w:rsidRPr="004A21B9">
        <w:rPr>
          <w:b/>
          <w:noProof/>
          <w:color w:val="0070C0"/>
          <w:lang w:val="en-US"/>
        </w:rPr>
        <w:t>MapKeyJoinColumn</w:t>
      </w:r>
      <w:r w:rsidRPr="004A21B9">
        <w:rPr>
          <w:noProof/>
          <w:lang w:val="en-US"/>
        </w:rPr>
        <w:t xml:space="preserve"> - the map key is an entity mapped as an association in the child entity that’s stored as a map entry key.</w:t>
      </w:r>
    </w:p>
    <w:p w:rsidR="00A237E5" w:rsidRPr="004A21B9" w:rsidRDefault="00A237E5" w:rsidP="008B25BE">
      <w:pPr>
        <w:ind w:firstLine="540"/>
        <w:rPr>
          <w:noProof/>
          <w:lang w:val="en-US"/>
        </w:rPr>
      </w:pPr>
      <w:r w:rsidRPr="004A21B9">
        <w:rPr>
          <w:noProof/>
          <w:lang w:val="en-US"/>
        </w:rPr>
        <w:t xml:space="preserve">Additional information for understanding maps keys - </w:t>
      </w:r>
      <w:hyperlink r:id="rId25" w:history="1">
        <w:r w:rsidRPr="004A21B9">
          <w:rPr>
            <w:rStyle w:val="Hyperlink"/>
            <w:noProof/>
            <w:lang w:val="en-US"/>
          </w:rPr>
          <w:t>https://www.baeldung.com/hibernate-persisting-maps</w:t>
        </w:r>
      </w:hyperlink>
    </w:p>
    <w:p w:rsidR="00A237E5" w:rsidRPr="004A21B9" w:rsidRDefault="00A237E5" w:rsidP="00BC7232">
      <w:pPr>
        <w:spacing w:before="100" w:beforeAutospacing="1" w:after="100" w:afterAutospacing="1"/>
        <w:ind w:firstLine="540"/>
        <w:rPr>
          <w:noProof/>
          <w:lang w:val="en-US"/>
        </w:rPr>
      </w:pPr>
      <w:r w:rsidRPr="000F7FED">
        <w:rPr>
          <w:noProof/>
        </w:rPr>
        <w:t xml:space="preserve">При рассмотрении отношения между </w:t>
      </w:r>
      <w:r w:rsidRPr="004A21B9">
        <w:rPr>
          <w:noProof/>
          <w:lang w:val="en-US"/>
        </w:rPr>
        <w:t>Entity</w:t>
      </w:r>
      <w:r w:rsidRPr="000F7FED">
        <w:rPr>
          <w:noProof/>
        </w:rPr>
        <w:t xml:space="preserve">и содержащейся в ней мапе следуют понимать это отношение, как отношение </w:t>
      </w:r>
      <w:r w:rsidRPr="004A21B9">
        <w:rPr>
          <w:noProof/>
          <w:lang w:val="en-US"/>
        </w:rPr>
        <w:t>Entity</w:t>
      </w:r>
      <w:r w:rsidRPr="000F7FED">
        <w:rPr>
          <w:noProof/>
        </w:rPr>
        <w:t xml:space="preserve"> кзначению мапы. Если значание имеет </w:t>
      </w:r>
      <w:r w:rsidRPr="004A21B9">
        <w:rPr>
          <w:noProof/>
          <w:lang w:val="en-US"/>
        </w:rPr>
        <w:t>value</w:t>
      </w:r>
      <w:r w:rsidRPr="000F7FED">
        <w:rPr>
          <w:noProof/>
        </w:rPr>
        <w:t xml:space="preserve"> тип, то используем </w:t>
      </w:r>
      <w:r w:rsidRPr="000F7FED">
        <w:rPr>
          <w:b/>
          <w:noProof/>
          <w:color w:val="0070C0"/>
        </w:rPr>
        <w:t>@</w:t>
      </w:r>
      <w:r w:rsidRPr="004A21B9">
        <w:rPr>
          <w:b/>
          <w:noProof/>
          <w:color w:val="0070C0"/>
          <w:lang w:val="en-US"/>
        </w:rPr>
        <w:t>ElementCollection</w:t>
      </w:r>
      <w:r w:rsidRPr="000F7FED">
        <w:rPr>
          <w:noProof/>
        </w:rPr>
        <w:t xml:space="preserve">, если </w:t>
      </w:r>
      <w:r w:rsidRPr="004A21B9">
        <w:rPr>
          <w:noProof/>
          <w:lang w:val="en-US"/>
        </w:rPr>
        <w:t>Entity</w:t>
      </w:r>
      <w:r w:rsidRPr="000F7FED">
        <w:rPr>
          <w:noProof/>
        </w:rPr>
        <w:t xml:space="preserve">тип, то </w:t>
      </w:r>
      <w:r w:rsidRPr="004A21B9">
        <w:rPr>
          <w:noProof/>
          <w:lang w:val="en-US"/>
        </w:rPr>
        <w:t>One</w:t>
      </w:r>
      <w:r w:rsidRPr="000F7FED">
        <w:rPr>
          <w:noProof/>
        </w:rPr>
        <w:t>/</w:t>
      </w:r>
      <w:r w:rsidRPr="004A21B9">
        <w:rPr>
          <w:noProof/>
          <w:lang w:val="en-US"/>
        </w:rPr>
        <w:t>ManyToMany</w:t>
      </w:r>
      <w:r w:rsidRPr="000F7FED">
        <w:rPr>
          <w:noProof/>
        </w:rPr>
        <w:t xml:space="preserve">аннотацию </w:t>
      </w:r>
      <w:r w:rsidRPr="004A21B9">
        <w:rPr>
          <w:noProof/>
          <w:lang w:val="en-US"/>
        </w:rPr>
        <w:t>(Моезамечание).</w:t>
      </w:r>
    </w:p>
    <w:p w:rsidR="00A237E5" w:rsidRPr="004A21B9" w:rsidRDefault="00A237E5" w:rsidP="00BC7232">
      <w:pPr>
        <w:spacing w:before="100" w:beforeAutospacing="1" w:after="100" w:afterAutospacing="1"/>
        <w:ind w:left="927" w:firstLine="0"/>
        <w:rPr>
          <w:noProof/>
          <w:lang w:val="en-US"/>
        </w:rPr>
      </w:pPr>
      <w:r w:rsidRPr="004A21B9">
        <w:rPr>
          <w:noProof/>
          <w:lang w:val="en-US"/>
        </w:rPr>
        <w:t xml:space="preserve">A map of value type must use the </w:t>
      </w:r>
      <w:r w:rsidRPr="004A21B9">
        <w:rPr>
          <w:b/>
          <w:noProof/>
          <w:color w:val="0070C0"/>
          <w:lang w:val="en-US"/>
        </w:rPr>
        <w:t>@ElementCollection</w:t>
      </w:r>
      <w:r w:rsidRPr="004A21B9">
        <w:rPr>
          <w:noProof/>
          <w:lang w:val="en-US"/>
        </w:rPr>
        <w:t xml:space="preserve"> annotation.</w:t>
      </w:r>
    </w:p>
    <w:p w:rsidR="00A237E5" w:rsidRPr="004A21B9" w:rsidRDefault="00A237E5" w:rsidP="00122DF8">
      <w:pPr>
        <w:spacing w:before="100" w:beforeAutospacing="1" w:after="100" w:afterAutospacing="1"/>
        <w:ind w:firstLine="540"/>
        <w:rPr>
          <w:noProof/>
          <w:lang w:val="en-US"/>
        </w:rPr>
      </w:pPr>
      <w:r w:rsidRPr="004A21B9">
        <w:rPr>
          <w:noProof/>
          <w:lang w:val="en-US"/>
        </w:rPr>
        <w:t>Entity with a map of entity type can have unidirectional and bidirectional associations.Вкачествеключакартыможетвыступать Interface.</w:t>
      </w:r>
    </w:p>
    <w:p w:rsidR="00A237E5" w:rsidRPr="004A21B9" w:rsidRDefault="00A237E5" w:rsidP="00C342FD">
      <w:pPr>
        <w:pStyle w:val="Heading1"/>
        <w:numPr>
          <w:ilvl w:val="2"/>
          <w:numId w:val="12"/>
        </w:numPr>
        <w:ind w:hanging="90"/>
        <w:jc w:val="center"/>
        <w:rPr>
          <w:noProof/>
          <w:sz w:val="36"/>
          <w:szCs w:val="36"/>
          <w:lang w:val="en-US"/>
        </w:rPr>
      </w:pPr>
      <w:bookmarkStart w:id="47" w:name="_Toc63930746"/>
      <w:r w:rsidRPr="004A21B9">
        <w:rPr>
          <w:noProof/>
          <w:sz w:val="36"/>
          <w:szCs w:val="36"/>
          <w:lang w:val="en-US"/>
        </w:rPr>
        <w:t>Arrays</w:t>
      </w:r>
      <w:bookmarkEnd w:id="47"/>
    </w:p>
    <w:p w:rsidR="00A237E5" w:rsidRPr="004A21B9" w:rsidRDefault="00A237E5" w:rsidP="00860B4B">
      <w:pPr>
        <w:rPr>
          <w:noProof/>
          <w:lang w:val="en-US"/>
        </w:rPr>
      </w:pPr>
      <w:r w:rsidRPr="004A21B9">
        <w:rPr>
          <w:noProof/>
          <w:lang w:val="en-US"/>
        </w:rPr>
        <w:t xml:space="preserve">Hibernate does support the mapping of arrays in the Java domain model - conceptually the same </w:t>
      </w:r>
      <w:r w:rsidRPr="004A21B9">
        <w:rPr>
          <w:b/>
          <w:noProof/>
          <w:lang w:val="en-US"/>
        </w:rPr>
        <w:t>as mapping a List</w:t>
      </w:r>
      <w:r w:rsidRPr="004A21B9">
        <w:rPr>
          <w:noProof/>
          <w:lang w:val="en-US"/>
        </w:rPr>
        <w:t>. However, it is important to realize that it is impossible for Hibernate to offer lazy-loading for arrays of entities and, for this reason, it is strongly recommended to map a "collection" of entities using a List rather than an array.</w:t>
      </w:r>
    </w:p>
    <w:p w:rsidR="00A237E5" w:rsidRPr="004A21B9" w:rsidRDefault="00A237E5" w:rsidP="00860B4B">
      <w:pPr>
        <w:rPr>
          <w:noProof/>
          <w:lang w:val="en-US"/>
        </w:rPr>
      </w:pPr>
      <w:r w:rsidRPr="004A21B9">
        <w:rPr>
          <w:noProof/>
          <w:lang w:val="en-US"/>
        </w:rPr>
        <w:t xml:space="preserve">Additional information - </w:t>
      </w:r>
      <w:hyperlink r:id="rId26" w:history="1">
        <w:r w:rsidRPr="004A21B9">
          <w:rPr>
            <w:rStyle w:val="Hyperlink"/>
            <w:noProof/>
            <w:lang w:val="en-US"/>
          </w:rPr>
          <w:t>https://thorben-janssen.com/mapping-arrays-with-hibernate/</w:t>
        </w:r>
      </w:hyperlink>
    </w:p>
    <w:p w:rsidR="00A237E5" w:rsidRPr="004A21B9" w:rsidRDefault="00A237E5" w:rsidP="00860B4B">
      <w:pPr>
        <w:rPr>
          <w:noProof/>
          <w:lang w:val="en-US"/>
        </w:rPr>
      </w:pPr>
    </w:p>
    <w:p w:rsidR="00A237E5" w:rsidRPr="004A21B9" w:rsidRDefault="00A237E5" w:rsidP="00860B4B">
      <w:pPr>
        <w:rPr>
          <w:noProof/>
          <w:lang w:val="en-US"/>
        </w:rPr>
      </w:pPr>
      <w:r w:rsidRPr="004A21B9">
        <w:rPr>
          <w:noProof/>
          <w:lang w:val="en-US"/>
        </w:rPr>
        <w:t>You can persist array as binary.</w:t>
      </w:r>
    </w:p>
    <w:p w:rsidR="00A237E5" w:rsidRPr="004A21B9" w:rsidRDefault="00A237E5" w:rsidP="00BB60AA">
      <w:pPr>
        <w:pStyle w:val="Heading1"/>
        <w:numPr>
          <w:ilvl w:val="2"/>
          <w:numId w:val="12"/>
        </w:numPr>
        <w:ind w:hanging="90"/>
        <w:jc w:val="center"/>
        <w:rPr>
          <w:noProof/>
          <w:sz w:val="36"/>
          <w:szCs w:val="36"/>
          <w:lang w:val="en-US"/>
        </w:rPr>
      </w:pPr>
      <w:bookmarkStart w:id="48" w:name="_Toc63930747"/>
      <w:r w:rsidRPr="004A21B9">
        <w:rPr>
          <w:noProof/>
          <w:sz w:val="36"/>
          <w:szCs w:val="36"/>
          <w:lang w:val="en-US"/>
        </w:rPr>
        <w:t>Collection as basic value type</w:t>
      </w:r>
      <w:bookmarkEnd w:id="48"/>
    </w:p>
    <w:p w:rsidR="00A237E5" w:rsidRPr="004A21B9" w:rsidRDefault="00A237E5" w:rsidP="00E509CA">
      <w:pPr>
        <w:pStyle w:val="NormalWeb"/>
        <w:rPr>
          <w:noProof/>
          <w:lang w:val="en-US"/>
        </w:rPr>
      </w:pPr>
      <w:r w:rsidRPr="004A21B9">
        <w:rPr>
          <w:noProof/>
          <w:lang w:val="en-US"/>
        </w:rPr>
        <w:t>Collections not marked as @</w:t>
      </w:r>
      <w:r w:rsidRPr="004A21B9">
        <w:rPr>
          <w:b/>
          <w:noProof/>
          <w:color w:val="0070C0"/>
          <w:lang w:val="en-US"/>
        </w:rPr>
        <w:t>ElementCollection</w:t>
      </w:r>
      <w:r w:rsidR="00F1059A" w:rsidRPr="004A21B9">
        <w:rPr>
          <w:noProof/>
          <w:lang w:val="en-US"/>
        </w:rPr>
        <w:t xml:space="preserve">, </w:t>
      </w:r>
      <w:r w:rsidRPr="004A21B9">
        <w:rPr>
          <w:b/>
          <w:noProof/>
          <w:color w:val="0070C0"/>
          <w:lang w:val="en-US"/>
        </w:rPr>
        <w:t>OneToMany</w:t>
      </w:r>
      <w:r w:rsidRPr="004A21B9">
        <w:rPr>
          <w:noProof/>
          <w:lang w:val="en-US"/>
        </w:rPr>
        <w:t xml:space="preserve">, </w:t>
      </w:r>
      <w:r w:rsidRPr="004A21B9">
        <w:rPr>
          <w:b/>
          <w:noProof/>
          <w:color w:val="0070C0"/>
          <w:lang w:val="en-US"/>
        </w:rPr>
        <w:t>ManyTOMany</w:t>
      </w:r>
      <w:r w:rsidRPr="004A21B9">
        <w:rPr>
          <w:noProof/>
          <w:lang w:val="en-US"/>
        </w:rPr>
        <w:t>require a custom Hibernate Type and the collection elements must be stored in a single database column.</w:t>
      </w:r>
    </w:p>
    <w:p w:rsidR="00A237E5" w:rsidRPr="004A21B9" w:rsidRDefault="00A237E5" w:rsidP="00BB60AA">
      <w:pPr>
        <w:pStyle w:val="Heading1"/>
        <w:numPr>
          <w:ilvl w:val="2"/>
          <w:numId w:val="12"/>
        </w:numPr>
        <w:ind w:hanging="90"/>
        <w:jc w:val="center"/>
        <w:rPr>
          <w:noProof/>
          <w:sz w:val="36"/>
          <w:szCs w:val="36"/>
          <w:lang w:val="en-US"/>
        </w:rPr>
      </w:pPr>
      <w:bookmarkStart w:id="49" w:name="_Toc63930748"/>
      <w:r w:rsidRPr="004A21B9">
        <w:rPr>
          <w:noProof/>
          <w:sz w:val="36"/>
          <w:szCs w:val="36"/>
          <w:lang w:val="en-US"/>
        </w:rPr>
        <w:t>Custom collection type</w:t>
      </w:r>
      <w:bookmarkEnd w:id="49"/>
    </w:p>
    <w:p w:rsidR="00A237E5" w:rsidRPr="004A21B9" w:rsidRDefault="00A237E5" w:rsidP="00860B4B">
      <w:pPr>
        <w:rPr>
          <w:noProof/>
          <w:lang w:val="en-US"/>
        </w:rPr>
      </w:pPr>
      <w:r w:rsidRPr="004A21B9">
        <w:rPr>
          <w:noProof/>
          <w:lang w:val="en-US"/>
        </w:rPr>
        <w:lastRenderedPageBreak/>
        <w:t>You can implement your own type of collections. Queue for example.</w:t>
      </w:r>
    </w:p>
    <w:p w:rsidR="00A237E5" w:rsidRPr="004A21B9" w:rsidRDefault="00A237E5" w:rsidP="00C342FD">
      <w:pPr>
        <w:pStyle w:val="Heading1"/>
        <w:numPr>
          <w:ilvl w:val="0"/>
          <w:numId w:val="12"/>
        </w:numPr>
        <w:jc w:val="center"/>
        <w:rPr>
          <w:noProof/>
          <w:sz w:val="36"/>
          <w:szCs w:val="36"/>
          <w:lang w:val="en-US"/>
        </w:rPr>
      </w:pPr>
      <w:bookmarkStart w:id="50" w:name="_Toc63930749"/>
      <w:r w:rsidRPr="004A21B9">
        <w:rPr>
          <w:noProof/>
          <w:sz w:val="36"/>
          <w:szCs w:val="36"/>
          <w:lang w:val="en-US"/>
        </w:rPr>
        <w:t>N</w:t>
      </w:r>
      <w:r w:rsidR="00122DF8" w:rsidRPr="004A21B9">
        <w:rPr>
          <w:noProof/>
          <w:sz w:val="36"/>
          <w:szCs w:val="36"/>
          <w:lang w:val="en-US"/>
        </w:rPr>
        <w:t>ATURAL</w:t>
      </w:r>
      <w:r w:rsidRPr="004A21B9">
        <w:rPr>
          <w:noProof/>
          <w:sz w:val="36"/>
          <w:szCs w:val="36"/>
          <w:lang w:val="en-US"/>
        </w:rPr>
        <w:t xml:space="preserve"> ID</w:t>
      </w:r>
      <w:r w:rsidR="00122DF8" w:rsidRPr="004A21B9">
        <w:rPr>
          <w:noProof/>
          <w:sz w:val="36"/>
          <w:szCs w:val="36"/>
          <w:lang w:val="en-US"/>
        </w:rPr>
        <w:t>S</w:t>
      </w:r>
      <w:bookmarkEnd w:id="50"/>
    </w:p>
    <w:p w:rsidR="00A237E5" w:rsidRPr="004A21B9" w:rsidRDefault="00A237E5" w:rsidP="000D207D">
      <w:pPr>
        <w:spacing w:after="120"/>
        <w:rPr>
          <w:noProof/>
          <w:lang w:val="en-US"/>
        </w:rPr>
      </w:pPr>
      <w:r w:rsidRPr="004A21B9">
        <w:rPr>
          <w:noProof/>
          <w:lang w:val="en-US"/>
        </w:rPr>
        <w:t>В качестве NaturalIDможно использовать:</w:t>
      </w:r>
    </w:p>
    <w:p w:rsidR="00A237E5" w:rsidRPr="004A21B9" w:rsidRDefault="00A237E5" w:rsidP="009719C9">
      <w:pPr>
        <w:numPr>
          <w:ilvl w:val="0"/>
          <w:numId w:val="45"/>
        </w:numPr>
        <w:rPr>
          <w:noProof/>
          <w:lang w:val="en-US"/>
        </w:rPr>
      </w:pPr>
      <w:r w:rsidRPr="004A21B9">
        <w:rPr>
          <w:noProof/>
          <w:lang w:val="en-US"/>
        </w:rPr>
        <w:t>Одиночное поле Entity.</w:t>
      </w:r>
    </w:p>
    <w:p w:rsidR="00A237E5" w:rsidRPr="004A21B9" w:rsidRDefault="00A237E5" w:rsidP="009719C9">
      <w:pPr>
        <w:numPr>
          <w:ilvl w:val="0"/>
          <w:numId w:val="45"/>
        </w:numPr>
        <w:rPr>
          <w:noProof/>
          <w:lang w:val="en-US"/>
        </w:rPr>
      </w:pPr>
      <w:r w:rsidRPr="004A21B9">
        <w:rPr>
          <w:noProof/>
          <w:lang w:val="en-US"/>
        </w:rPr>
        <w:t>Embeddable class.</w:t>
      </w:r>
    </w:p>
    <w:p w:rsidR="00A237E5" w:rsidRPr="004A21B9" w:rsidRDefault="00A237E5" w:rsidP="009719C9">
      <w:pPr>
        <w:numPr>
          <w:ilvl w:val="0"/>
          <w:numId w:val="45"/>
        </w:numPr>
        <w:rPr>
          <w:noProof/>
          <w:lang w:val="en-US"/>
        </w:rPr>
      </w:pPr>
      <w:r w:rsidRPr="004A21B9">
        <w:rPr>
          <w:noProof/>
          <w:lang w:val="en-US"/>
        </w:rPr>
        <w:t>Составное поле.</w:t>
      </w:r>
    </w:p>
    <w:p w:rsidR="00A237E5" w:rsidRPr="004A21B9" w:rsidRDefault="00A237E5" w:rsidP="000D207D">
      <w:pPr>
        <w:rPr>
          <w:noProof/>
          <w:lang w:val="en-US"/>
        </w:rPr>
      </w:pPr>
    </w:p>
    <w:p w:rsidR="00A237E5" w:rsidRPr="000F7FED" w:rsidRDefault="00A237E5" w:rsidP="000D207D">
      <w:pPr>
        <w:rPr>
          <w:noProof/>
        </w:rPr>
      </w:pPr>
      <w:r w:rsidRPr="000F7FED">
        <w:rPr>
          <w:noProof/>
        </w:rPr>
        <w:t>Призагрузке</w:t>
      </w:r>
      <w:r w:rsidRPr="004A21B9">
        <w:rPr>
          <w:noProof/>
          <w:lang w:val="en-US"/>
        </w:rPr>
        <w:t>entity</w:t>
      </w:r>
      <w:r w:rsidRPr="000F7FED">
        <w:rPr>
          <w:noProof/>
        </w:rPr>
        <w:t>по</w:t>
      </w:r>
      <w:r w:rsidRPr="004A21B9">
        <w:rPr>
          <w:noProof/>
          <w:lang w:val="en-US"/>
        </w:rPr>
        <w:t>naturalID</w:t>
      </w:r>
      <w:r w:rsidRPr="000F7FED">
        <w:rPr>
          <w:noProof/>
        </w:rPr>
        <w:t xml:space="preserve">формируется два запроса, сначала находится </w:t>
      </w:r>
      <w:r w:rsidRPr="004A21B9">
        <w:rPr>
          <w:noProof/>
          <w:lang w:val="en-US"/>
        </w:rPr>
        <w:t>ID</w:t>
      </w:r>
      <w:r w:rsidRPr="000F7FED">
        <w:rPr>
          <w:noProof/>
        </w:rPr>
        <w:t xml:space="preserve">класса по </w:t>
      </w:r>
      <w:r w:rsidRPr="004A21B9">
        <w:rPr>
          <w:noProof/>
          <w:lang w:val="en-US"/>
        </w:rPr>
        <w:t>NaturalID</w:t>
      </w:r>
      <w:r w:rsidRPr="000F7FED">
        <w:rPr>
          <w:noProof/>
        </w:rPr>
        <w:t xml:space="preserve">, потом сам класс по найденному </w:t>
      </w:r>
      <w:r w:rsidRPr="004A21B9">
        <w:rPr>
          <w:noProof/>
          <w:lang w:val="en-US"/>
        </w:rPr>
        <w:t>ID</w:t>
      </w:r>
      <w:r w:rsidRPr="000F7FED">
        <w:rPr>
          <w:noProof/>
        </w:rPr>
        <w:t xml:space="preserve">. Однако если будут созданы необходимые индексы, проблем с производительностью не будет. К тому же для </w:t>
      </w:r>
      <w:r w:rsidRPr="004A21B9">
        <w:rPr>
          <w:noProof/>
          <w:lang w:val="en-US"/>
        </w:rPr>
        <w:t>naturalID</w:t>
      </w:r>
      <w:r w:rsidRPr="000F7FED">
        <w:rPr>
          <w:noProof/>
        </w:rPr>
        <w:t xml:space="preserve">можно использовать </w:t>
      </w:r>
      <w:r w:rsidRPr="004A21B9">
        <w:rPr>
          <w:noProof/>
          <w:lang w:val="en-US"/>
        </w:rPr>
        <w:t>Cahing</w:t>
      </w:r>
      <w:r w:rsidRPr="000F7FED">
        <w:rPr>
          <w:noProof/>
        </w:rPr>
        <w:t xml:space="preserve"> (</w:t>
      </w:r>
      <w:r w:rsidRPr="000F7FED">
        <w:rPr>
          <w:rFonts w:ascii="Consolas" w:hAnsi="Consolas" w:cs="Consolas"/>
          <w:noProof/>
          <w:color w:val="3F7F5F"/>
          <w:sz w:val="20"/>
          <w:szCs w:val="20"/>
          <w:shd w:val="clear" w:color="auto" w:fill="E8F2FE"/>
        </w:rPr>
        <w:t>@</w:t>
      </w:r>
      <w:r w:rsidRPr="004A21B9">
        <w:rPr>
          <w:rFonts w:ascii="Consolas" w:hAnsi="Consolas" w:cs="Consolas"/>
          <w:noProof/>
          <w:color w:val="000000"/>
          <w:sz w:val="20"/>
          <w:szCs w:val="20"/>
          <w:u w:val="single"/>
          <w:shd w:val="clear" w:color="auto" w:fill="E8F2FE"/>
          <w:lang w:val="en-US"/>
        </w:rPr>
        <w:t>NaturalIdCache</w:t>
      </w:r>
      <w:r w:rsidRPr="000F7FED">
        <w:rPr>
          <w:rFonts w:ascii="Consolas" w:hAnsi="Consolas" w:cs="Consolas"/>
          <w:noProof/>
          <w:color w:val="000000"/>
          <w:sz w:val="20"/>
          <w:szCs w:val="20"/>
          <w:u w:val="single"/>
          <w:shd w:val="clear" w:color="auto" w:fill="E8F2FE"/>
        </w:rPr>
        <w:t xml:space="preserve"> для </w:t>
      </w:r>
      <w:r w:rsidRPr="004A21B9">
        <w:rPr>
          <w:rFonts w:ascii="Consolas" w:hAnsi="Consolas" w:cs="Consolas"/>
          <w:noProof/>
          <w:color w:val="000000"/>
          <w:sz w:val="20"/>
          <w:szCs w:val="20"/>
          <w:u w:val="single"/>
          <w:shd w:val="clear" w:color="auto" w:fill="E8F2FE"/>
          <w:lang w:val="en-US"/>
        </w:rPr>
        <w:t>entity</w:t>
      </w:r>
      <w:r w:rsidRPr="000F7FED">
        <w:rPr>
          <w:noProof/>
        </w:rPr>
        <w:t>).</w:t>
      </w:r>
    </w:p>
    <w:p w:rsidR="00A237E5" w:rsidRPr="000F7FED" w:rsidRDefault="00A237E5" w:rsidP="000D207D">
      <w:pPr>
        <w:rPr>
          <w:noProof/>
        </w:rPr>
      </w:pPr>
    </w:p>
    <w:p w:rsidR="00A237E5" w:rsidRPr="000F7FED" w:rsidRDefault="00A237E5" w:rsidP="0048597D">
      <w:pPr>
        <w:spacing w:after="120"/>
        <w:rPr>
          <w:noProof/>
        </w:rPr>
      </w:pPr>
      <w:r w:rsidRPr="000F7FED">
        <w:rPr>
          <w:noProof/>
        </w:rPr>
        <w:t xml:space="preserve">Для получения </w:t>
      </w:r>
      <w:r w:rsidRPr="004A21B9">
        <w:rPr>
          <w:noProof/>
          <w:lang w:val="en-US"/>
        </w:rPr>
        <w:t>entity</w:t>
      </w:r>
      <w:r w:rsidRPr="000F7FED">
        <w:rPr>
          <w:noProof/>
        </w:rPr>
        <w:t xml:space="preserve"> с помощью класса </w:t>
      </w:r>
      <w:r w:rsidRPr="004A21B9">
        <w:rPr>
          <w:noProof/>
          <w:lang w:val="en-US"/>
        </w:rPr>
        <w:t>NaturalIdLoadAccess</w:t>
      </w:r>
      <w:r w:rsidRPr="000F7FED">
        <w:rPr>
          <w:noProof/>
        </w:rPr>
        <w:t xml:space="preserve"> существует два метода:</w:t>
      </w:r>
    </w:p>
    <w:p w:rsidR="00A237E5" w:rsidRPr="004A21B9" w:rsidRDefault="00A237E5" w:rsidP="009719C9">
      <w:pPr>
        <w:numPr>
          <w:ilvl w:val="0"/>
          <w:numId w:val="44"/>
        </w:numPr>
        <w:spacing w:before="100" w:beforeAutospacing="1" w:after="100" w:afterAutospacing="1"/>
        <w:rPr>
          <w:noProof/>
          <w:lang w:val="en-US"/>
        </w:rPr>
      </w:pPr>
      <w:r w:rsidRPr="004A21B9">
        <w:rPr>
          <w:b/>
          <w:noProof/>
          <w:color w:val="0070C0"/>
          <w:lang w:val="en-US"/>
        </w:rPr>
        <w:t>load</w:t>
      </w:r>
      <w:r w:rsidRPr="004A21B9">
        <w:rPr>
          <w:b/>
          <w:noProof/>
          <w:sz w:val="20"/>
          <w:szCs w:val="20"/>
          <w:lang w:val="en-US"/>
        </w:rPr>
        <w:t>()</w:t>
      </w:r>
      <w:r w:rsidRPr="004A21B9">
        <w:rPr>
          <w:noProof/>
          <w:sz w:val="20"/>
          <w:szCs w:val="20"/>
          <w:lang w:val="en-US"/>
        </w:rPr>
        <w:t xml:space="preserve"> - </w:t>
      </w:r>
      <w:r w:rsidRPr="004A21B9">
        <w:rPr>
          <w:noProof/>
          <w:lang w:val="en-US"/>
        </w:rPr>
        <w:t>obtains a reference to the entity, making sure that the entity state is initialized.</w:t>
      </w:r>
    </w:p>
    <w:p w:rsidR="00A237E5" w:rsidRPr="004A21B9" w:rsidRDefault="00A237E5" w:rsidP="009719C9">
      <w:pPr>
        <w:numPr>
          <w:ilvl w:val="0"/>
          <w:numId w:val="44"/>
        </w:numPr>
        <w:spacing w:before="100" w:beforeAutospacing="1" w:after="100" w:afterAutospacing="1"/>
        <w:rPr>
          <w:noProof/>
          <w:lang w:val="en-US"/>
        </w:rPr>
      </w:pPr>
      <w:r w:rsidRPr="004A21B9">
        <w:rPr>
          <w:b/>
          <w:noProof/>
          <w:color w:val="0070C0"/>
          <w:lang w:val="en-US"/>
        </w:rPr>
        <w:t>getReference</w:t>
      </w:r>
      <w:r w:rsidRPr="004A21B9">
        <w:rPr>
          <w:b/>
          <w:noProof/>
          <w:sz w:val="20"/>
          <w:szCs w:val="20"/>
          <w:lang w:val="en-US"/>
        </w:rPr>
        <w:t xml:space="preserve">() - </w:t>
      </w:r>
      <w:r w:rsidRPr="004A21B9">
        <w:rPr>
          <w:noProof/>
          <w:lang w:val="en-US"/>
        </w:rPr>
        <w:t>obtains a reference to the entity. The state may or may not be initialized. If the entity is already associated with the current running Session, that reference (loaded or not) is returned. If the entity is not loaded in the current Session and the entity supports proxy generation, an uninitialized proxy is generated and returned, otherwise the entity is loaded from the database and returned.</w:t>
      </w:r>
    </w:p>
    <w:p w:rsidR="00A237E5" w:rsidRPr="004A21B9" w:rsidRDefault="00A237E5" w:rsidP="001E17D0">
      <w:pPr>
        <w:rPr>
          <w:noProof/>
          <w:lang w:val="en-US"/>
        </w:rPr>
      </w:pPr>
    </w:p>
    <w:p w:rsidR="00A237E5" w:rsidRPr="000F7FED" w:rsidRDefault="00A237E5" w:rsidP="001E17D0">
      <w:pPr>
        <w:rPr>
          <w:noProof/>
        </w:rPr>
      </w:pPr>
      <w:r w:rsidRPr="000F7FED">
        <w:rPr>
          <w:noProof/>
        </w:rPr>
        <w:t xml:space="preserve">Для обозначения </w:t>
      </w:r>
      <w:r w:rsidRPr="004A21B9">
        <w:rPr>
          <w:noProof/>
          <w:lang w:val="en-US"/>
        </w:rPr>
        <w:t>naturalId</w:t>
      </w:r>
      <w:r w:rsidRPr="000F7FED">
        <w:rPr>
          <w:noProof/>
        </w:rPr>
        <w:t>используется аннотация @</w:t>
      </w:r>
      <w:r w:rsidRPr="004A21B9">
        <w:rPr>
          <w:noProof/>
          <w:lang w:val="en-US"/>
        </w:rPr>
        <w:t>NaturalId</w:t>
      </w:r>
      <w:r w:rsidRPr="000F7FED">
        <w:rPr>
          <w:noProof/>
        </w:rPr>
        <w:t xml:space="preserve">. Данная аннотация имеет параметр </w:t>
      </w:r>
      <w:r w:rsidRPr="004A21B9">
        <w:rPr>
          <w:b/>
          <w:noProof/>
          <w:lang w:val="en-US"/>
        </w:rPr>
        <w:t>mutable</w:t>
      </w:r>
      <w:r w:rsidRPr="000F7FED">
        <w:rPr>
          <w:noProof/>
        </w:rPr>
        <w:t xml:space="preserve">, со значение по умолчанию – </w:t>
      </w:r>
      <w:r w:rsidRPr="004A21B9">
        <w:rPr>
          <w:noProof/>
          <w:lang w:val="en-US"/>
        </w:rPr>
        <w:t>false</w:t>
      </w:r>
      <w:r w:rsidRPr="000F7FED">
        <w:rPr>
          <w:noProof/>
        </w:rPr>
        <w:t xml:space="preserve"> (Можно настроить оптимизацию исполнения). </w:t>
      </w:r>
    </w:p>
    <w:p w:rsidR="00A237E5" w:rsidRPr="004A21B9" w:rsidRDefault="00A237E5" w:rsidP="005605D5">
      <w:pPr>
        <w:pStyle w:val="Heading1"/>
        <w:numPr>
          <w:ilvl w:val="0"/>
          <w:numId w:val="12"/>
        </w:numPr>
        <w:jc w:val="center"/>
        <w:rPr>
          <w:noProof/>
          <w:sz w:val="36"/>
          <w:szCs w:val="36"/>
          <w:lang w:val="en-US"/>
        </w:rPr>
      </w:pPr>
      <w:bookmarkStart w:id="51" w:name="_Toc63930750"/>
      <w:r w:rsidRPr="004A21B9">
        <w:rPr>
          <w:noProof/>
          <w:sz w:val="36"/>
          <w:szCs w:val="36"/>
          <w:lang w:val="en-US"/>
        </w:rPr>
        <w:t>DYNAMIC MODEL</w:t>
      </w:r>
      <w:bookmarkEnd w:id="51"/>
    </w:p>
    <w:p w:rsidR="00A237E5" w:rsidRPr="004A21B9" w:rsidRDefault="00A237E5" w:rsidP="0002207B">
      <w:pPr>
        <w:rPr>
          <w:noProof/>
          <w:lang w:val="en-US"/>
        </w:rPr>
      </w:pPr>
      <w:r w:rsidRPr="004A21B9">
        <w:rPr>
          <w:noProof/>
          <w:lang w:val="en-US"/>
        </w:rPr>
        <w:t>Hibernate</w:t>
      </w:r>
      <w:r w:rsidRPr="000F7FED">
        <w:rPr>
          <w:noProof/>
        </w:rPr>
        <w:t xml:space="preserve"> позволяет сохранять объект в базу, имея лишь его описание в конфигурационном файле, наличие самого класса не требуется. </w:t>
      </w:r>
      <w:r w:rsidRPr="004A21B9">
        <w:rPr>
          <w:noProof/>
          <w:lang w:val="en-US"/>
        </w:rPr>
        <w:t>Может применяться для прототипирования.</w:t>
      </w:r>
    </w:p>
    <w:p w:rsidR="00A237E5" w:rsidRPr="004A21B9" w:rsidRDefault="00A237E5" w:rsidP="00164DEA">
      <w:pPr>
        <w:pStyle w:val="Heading1"/>
        <w:numPr>
          <w:ilvl w:val="0"/>
          <w:numId w:val="12"/>
        </w:numPr>
        <w:jc w:val="center"/>
        <w:rPr>
          <w:noProof/>
          <w:sz w:val="36"/>
          <w:szCs w:val="36"/>
          <w:lang w:val="en-US"/>
        </w:rPr>
      </w:pPr>
      <w:bookmarkStart w:id="52" w:name="_Toc63930751"/>
      <w:r w:rsidRPr="004A21B9">
        <w:rPr>
          <w:noProof/>
          <w:sz w:val="36"/>
          <w:szCs w:val="36"/>
          <w:lang w:val="en-US"/>
        </w:rPr>
        <w:t>INHERITANCE</w:t>
      </w:r>
      <w:bookmarkEnd w:id="52"/>
    </w:p>
    <w:p w:rsidR="00A237E5" w:rsidRPr="004A21B9" w:rsidRDefault="00A237E5" w:rsidP="00A40ED4">
      <w:pPr>
        <w:spacing w:after="120"/>
        <w:rPr>
          <w:noProof/>
          <w:lang w:val="en-US"/>
        </w:rPr>
      </w:pPr>
      <w:r w:rsidRPr="004A21B9">
        <w:rPr>
          <w:noProof/>
          <w:lang w:val="en-US"/>
        </w:rPr>
        <w:t>Although relational database systems don’t provide support for inheritance, Hibernate provides several strategies to leverage this object-oriented trait onto domain model entities:</w:t>
      </w:r>
    </w:p>
    <w:p w:rsidR="00125CBB" w:rsidRPr="004A21B9" w:rsidRDefault="00A237E5" w:rsidP="003228E7">
      <w:pPr>
        <w:spacing w:after="120"/>
        <w:rPr>
          <w:noProof/>
          <w:lang w:val="en-US"/>
        </w:rPr>
      </w:pPr>
      <w:r w:rsidRPr="004A21B9">
        <w:rPr>
          <w:b/>
          <w:noProof/>
          <w:color w:val="0070C0"/>
          <w:lang w:val="en-US"/>
        </w:rPr>
        <w:t>MappedSuperclass</w:t>
      </w:r>
      <w:r w:rsidRPr="004A21B9">
        <w:rPr>
          <w:noProof/>
          <w:lang w:val="en-US"/>
        </w:rPr>
        <w:t xml:space="preserve"> - Inheritance is implemented in the domain model only without reflecting it in the database schema.</w:t>
      </w:r>
    </w:p>
    <w:p w:rsidR="00A237E5" w:rsidRPr="004A21B9" w:rsidRDefault="00FF2A99" w:rsidP="003228E7">
      <w:pPr>
        <w:spacing w:after="120"/>
        <w:rPr>
          <w:noProof/>
          <w:lang w:val="en-US"/>
        </w:rPr>
      </w:pPr>
      <w:r w:rsidRPr="004A21B9">
        <w:rPr>
          <w:noProof/>
          <w:lang w:val="en-US"/>
        </w:rPr>
        <w:t xml:space="preserve">Because the </w:t>
      </w:r>
      <w:r w:rsidRPr="004A21B9">
        <w:rPr>
          <w:rFonts w:ascii="Courier New" w:hAnsi="Courier New" w:cs="Courier New"/>
          <w:noProof/>
          <w:sz w:val="20"/>
          <w:szCs w:val="20"/>
          <w:lang w:val="en-US"/>
        </w:rPr>
        <w:t>@MappedSuperclass</w:t>
      </w:r>
      <w:r w:rsidRPr="004A21B9">
        <w:rPr>
          <w:noProof/>
          <w:lang w:val="en-US"/>
        </w:rPr>
        <w:t xml:space="preserve"> inheritance model is not mirrored at the database level, it’s not possible to use polymorphic queries referencing the </w:t>
      </w:r>
      <w:r w:rsidRPr="004A21B9">
        <w:rPr>
          <w:rFonts w:ascii="Courier New" w:hAnsi="Courier New" w:cs="Courier New"/>
          <w:noProof/>
          <w:sz w:val="20"/>
          <w:szCs w:val="20"/>
          <w:lang w:val="en-US"/>
        </w:rPr>
        <w:t>@MappedSuperclass</w:t>
      </w:r>
      <w:r w:rsidRPr="004A21B9">
        <w:rPr>
          <w:noProof/>
          <w:lang w:val="en-US"/>
        </w:rPr>
        <w:t xml:space="preserve"> when fetching persistent objects by their base class.</w:t>
      </w:r>
    </w:p>
    <w:p w:rsidR="00A237E5" w:rsidRPr="004A21B9" w:rsidRDefault="00A237E5" w:rsidP="003228E7">
      <w:pPr>
        <w:spacing w:after="120"/>
        <w:rPr>
          <w:noProof/>
          <w:lang w:val="en-US"/>
        </w:rPr>
      </w:pPr>
      <w:r w:rsidRPr="004A21B9">
        <w:rPr>
          <w:b/>
          <w:noProof/>
          <w:color w:val="0070C0"/>
          <w:lang w:val="en-US"/>
        </w:rPr>
        <w:t>Singletable</w:t>
      </w:r>
      <w:r w:rsidRPr="004A21B9">
        <w:rPr>
          <w:noProof/>
          <w:lang w:val="en-US"/>
        </w:rPr>
        <w:t xml:space="preserve"> - The domain model class hierarchy is materialized into a single table which contains entities belonging to different class types.</w:t>
      </w:r>
    </w:p>
    <w:p w:rsidR="00B544FA" w:rsidRPr="004A21B9" w:rsidRDefault="00B544FA" w:rsidP="003228E7">
      <w:pPr>
        <w:spacing w:after="120"/>
        <w:rPr>
          <w:noProof/>
          <w:lang w:val="en-US"/>
        </w:rPr>
      </w:pPr>
      <w:r w:rsidRPr="004A21B9">
        <w:rPr>
          <w:noProof/>
          <w:lang w:val="en-US"/>
        </w:rPr>
        <w:t xml:space="preserve">When omitting an explicit inheritance strategy (e.g. </w:t>
      </w:r>
      <w:r w:rsidRPr="004A21B9">
        <w:rPr>
          <w:rFonts w:ascii="Courier New" w:hAnsi="Courier New" w:cs="Courier New"/>
          <w:noProof/>
          <w:sz w:val="20"/>
          <w:szCs w:val="20"/>
          <w:lang w:val="en-US"/>
        </w:rPr>
        <w:t>@Inheritance</w:t>
      </w:r>
      <w:r w:rsidRPr="004A21B9">
        <w:rPr>
          <w:noProof/>
          <w:lang w:val="en-US"/>
        </w:rPr>
        <w:t xml:space="preserve">), JPA will choose the </w:t>
      </w:r>
      <w:r w:rsidRPr="004A21B9">
        <w:rPr>
          <w:rFonts w:ascii="Courier New" w:hAnsi="Courier New" w:cs="Courier New"/>
          <w:noProof/>
          <w:sz w:val="20"/>
          <w:szCs w:val="20"/>
          <w:lang w:val="en-US"/>
        </w:rPr>
        <w:t>SINGLE_TABLE</w:t>
      </w:r>
      <w:r w:rsidRPr="004A21B9">
        <w:rPr>
          <w:noProof/>
          <w:lang w:val="en-US"/>
        </w:rPr>
        <w:t xml:space="preserve"> strategy by default.</w:t>
      </w:r>
    </w:p>
    <w:p w:rsidR="00B544FA" w:rsidRPr="004A21B9" w:rsidRDefault="00B544FA" w:rsidP="003228E7">
      <w:pPr>
        <w:spacing w:after="120"/>
        <w:rPr>
          <w:noProof/>
          <w:lang w:val="en-US"/>
        </w:rPr>
      </w:pPr>
      <w:r w:rsidRPr="004A21B9">
        <w:rPr>
          <w:noProof/>
          <w:lang w:val="en-US"/>
        </w:rPr>
        <w:t>Version and id properties are assumed to be inherited from the root class.</w:t>
      </w:r>
    </w:p>
    <w:p w:rsidR="00CA28A5" w:rsidRPr="004A21B9" w:rsidRDefault="00CA28A5" w:rsidP="00683170">
      <w:pPr>
        <w:rPr>
          <w:noProof/>
          <w:lang w:val="en-US"/>
        </w:rPr>
      </w:pPr>
      <w:r w:rsidRPr="004A21B9">
        <w:rPr>
          <w:b/>
          <w:noProof/>
          <w:lang w:val="en-US"/>
        </w:rPr>
        <w:lastRenderedPageBreak/>
        <w:t>Discriminator</w:t>
      </w:r>
    </w:p>
    <w:p w:rsidR="00CA28A5" w:rsidRPr="004A21B9" w:rsidRDefault="00CA28A5" w:rsidP="00CA28A5">
      <w:pPr>
        <w:rPr>
          <w:noProof/>
          <w:lang w:val="en-US"/>
        </w:rPr>
      </w:pPr>
      <w:r w:rsidRPr="004A21B9">
        <w:rPr>
          <w:noProof/>
          <w:lang w:val="en-US"/>
        </w:rPr>
        <w:t xml:space="preserve">Each subclass in a hierarchy must define a unique discriminator value, which is used to differentiate between rows belonging to separate subclass types. If this is not specified, the </w:t>
      </w:r>
      <w:r w:rsidRPr="004A21B9">
        <w:rPr>
          <w:rFonts w:ascii="Courier New" w:hAnsi="Courier New" w:cs="Courier New"/>
          <w:noProof/>
          <w:sz w:val="20"/>
          <w:szCs w:val="20"/>
          <w:lang w:val="en-US"/>
        </w:rPr>
        <w:t>DTYPE</w:t>
      </w:r>
      <w:r w:rsidRPr="004A21B9">
        <w:rPr>
          <w:noProof/>
          <w:lang w:val="en-US"/>
        </w:rPr>
        <w:t xml:space="preserve"> column is used as a discriminator, storing the associated subclass name.</w:t>
      </w:r>
    </w:p>
    <w:p w:rsidR="00CA28A5" w:rsidRPr="004A21B9" w:rsidRDefault="00CA28A5" w:rsidP="00CA28A5">
      <w:pPr>
        <w:pStyle w:val="NormalWeb"/>
        <w:spacing w:before="0" w:beforeAutospacing="0" w:after="120" w:afterAutospacing="0"/>
        <w:rPr>
          <w:noProof/>
          <w:lang w:val="en-US"/>
        </w:rPr>
      </w:pPr>
      <w:r w:rsidRPr="004A21B9">
        <w:rPr>
          <w:noProof/>
          <w:lang w:val="en-US"/>
        </w:rPr>
        <w:t xml:space="preserve">The discriminator column contains marker values that tell the persistence layer what subclass to instantiate for a particular row. Hibernate Core supports the following restricted set of types as discriminator column: </w:t>
      </w:r>
      <w:r w:rsidRPr="004A21B9">
        <w:rPr>
          <w:rStyle w:val="HTMLCode"/>
          <w:noProof/>
          <w:lang w:val="en-US"/>
        </w:rPr>
        <w:t>String</w:t>
      </w:r>
      <w:r w:rsidRPr="004A21B9">
        <w:rPr>
          <w:noProof/>
          <w:lang w:val="en-US"/>
        </w:rPr>
        <w:t xml:space="preserve">, </w:t>
      </w:r>
      <w:r w:rsidRPr="004A21B9">
        <w:rPr>
          <w:rStyle w:val="HTMLCode"/>
          <w:noProof/>
          <w:lang w:val="en-US"/>
        </w:rPr>
        <w:t>char</w:t>
      </w:r>
      <w:r w:rsidRPr="004A21B9">
        <w:rPr>
          <w:noProof/>
          <w:lang w:val="en-US"/>
        </w:rPr>
        <w:t xml:space="preserve">, </w:t>
      </w:r>
      <w:r w:rsidRPr="004A21B9">
        <w:rPr>
          <w:rStyle w:val="HTMLCode"/>
          <w:noProof/>
          <w:lang w:val="en-US"/>
        </w:rPr>
        <w:t>int</w:t>
      </w:r>
      <w:r w:rsidRPr="004A21B9">
        <w:rPr>
          <w:noProof/>
          <w:lang w:val="en-US"/>
        </w:rPr>
        <w:t xml:space="preserve">, </w:t>
      </w:r>
      <w:r w:rsidRPr="004A21B9">
        <w:rPr>
          <w:rStyle w:val="HTMLCode"/>
          <w:noProof/>
          <w:lang w:val="en-US"/>
        </w:rPr>
        <w:t>byte</w:t>
      </w:r>
      <w:r w:rsidRPr="004A21B9">
        <w:rPr>
          <w:noProof/>
          <w:lang w:val="en-US"/>
        </w:rPr>
        <w:t xml:space="preserve">, </w:t>
      </w:r>
      <w:r w:rsidRPr="004A21B9">
        <w:rPr>
          <w:rStyle w:val="HTMLCode"/>
          <w:noProof/>
          <w:lang w:val="en-US"/>
        </w:rPr>
        <w:t>short</w:t>
      </w:r>
      <w:r w:rsidRPr="004A21B9">
        <w:rPr>
          <w:noProof/>
          <w:lang w:val="en-US"/>
        </w:rPr>
        <w:t xml:space="preserve">, </w:t>
      </w:r>
      <w:r w:rsidRPr="004A21B9">
        <w:rPr>
          <w:rStyle w:val="HTMLCode"/>
          <w:noProof/>
          <w:lang w:val="en-US"/>
        </w:rPr>
        <w:t>boolean</w:t>
      </w:r>
      <w:r w:rsidRPr="004A21B9">
        <w:rPr>
          <w:noProof/>
          <w:lang w:val="en-US"/>
        </w:rPr>
        <w:t xml:space="preserve">(including </w:t>
      </w:r>
      <w:r w:rsidRPr="004A21B9">
        <w:rPr>
          <w:rStyle w:val="HTMLCode"/>
          <w:noProof/>
          <w:lang w:val="en-US"/>
        </w:rPr>
        <w:t>yes_no</w:t>
      </w:r>
      <w:r w:rsidRPr="004A21B9">
        <w:rPr>
          <w:noProof/>
          <w:lang w:val="en-US"/>
        </w:rPr>
        <w:t xml:space="preserve">, </w:t>
      </w:r>
      <w:r w:rsidRPr="004A21B9">
        <w:rPr>
          <w:rStyle w:val="HTMLCode"/>
          <w:noProof/>
          <w:lang w:val="en-US"/>
        </w:rPr>
        <w:t>true_false</w:t>
      </w:r>
      <w:r w:rsidRPr="004A21B9">
        <w:rPr>
          <w:noProof/>
          <w:lang w:val="en-US"/>
        </w:rPr>
        <w:t>).</w:t>
      </w:r>
    </w:p>
    <w:p w:rsidR="001F4903" w:rsidRPr="004A21B9" w:rsidRDefault="001F4903" w:rsidP="003228E7">
      <w:pPr>
        <w:spacing w:after="120"/>
        <w:rPr>
          <w:noProof/>
          <w:lang w:val="en-US"/>
        </w:rPr>
      </w:pPr>
      <w:r w:rsidRPr="004A21B9">
        <w:rPr>
          <w:noProof/>
          <w:lang w:val="en-US"/>
        </w:rPr>
        <w:t xml:space="preserve">Among all other inheritance alternatives, the single table strategy performs the best since it requires access to one table only. Because all subclass columns are stored in a single table, it’s not possible to use NOT NULL constraints anymore, so integrity checks must be moved either into the data access layer or enforced through </w:t>
      </w:r>
      <w:r w:rsidRPr="004A21B9">
        <w:rPr>
          <w:rFonts w:ascii="Courier New" w:hAnsi="Courier New" w:cs="Courier New"/>
          <w:noProof/>
          <w:sz w:val="20"/>
          <w:szCs w:val="20"/>
          <w:lang w:val="en-US"/>
        </w:rPr>
        <w:t>CHECK</w:t>
      </w:r>
      <w:r w:rsidRPr="004A21B9">
        <w:rPr>
          <w:noProof/>
          <w:lang w:val="en-US"/>
        </w:rPr>
        <w:t xml:space="preserve"> or </w:t>
      </w:r>
      <w:r w:rsidRPr="004A21B9">
        <w:rPr>
          <w:rFonts w:ascii="Courier New" w:hAnsi="Courier New" w:cs="Courier New"/>
          <w:noProof/>
          <w:sz w:val="20"/>
          <w:szCs w:val="20"/>
          <w:lang w:val="en-US"/>
        </w:rPr>
        <w:t>TRIGGER</w:t>
      </w:r>
      <w:r w:rsidRPr="004A21B9">
        <w:rPr>
          <w:noProof/>
          <w:lang w:val="en-US"/>
        </w:rPr>
        <w:t xml:space="preserve"> constraints.</w:t>
      </w:r>
    </w:p>
    <w:p w:rsidR="00A237E5" w:rsidRPr="004A21B9" w:rsidRDefault="00A237E5" w:rsidP="003228E7">
      <w:pPr>
        <w:spacing w:after="120"/>
        <w:rPr>
          <w:noProof/>
          <w:lang w:val="en-US"/>
        </w:rPr>
      </w:pPr>
      <w:r w:rsidRPr="004A21B9">
        <w:rPr>
          <w:b/>
          <w:noProof/>
          <w:color w:val="0070C0"/>
          <w:lang w:val="en-US"/>
        </w:rPr>
        <w:t>Joinedtable</w:t>
      </w:r>
      <w:r w:rsidRPr="004A21B9">
        <w:rPr>
          <w:noProof/>
          <w:lang w:val="en-US"/>
        </w:rPr>
        <w:t xml:space="preserve"> - The base class and all the subclasses have their own database tables and fetching a subclass entity requires a join with the parent table as well.</w:t>
      </w:r>
    </w:p>
    <w:p w:rsidR="00A237E5" w:rsidRPr="004A21B9" w:rsidRDefault="00A237E5" w:rsidP="00FA6986">
      <w:pPr>
        <w:spacing w:after="120"/>
        <w:rPr>
          <w:noProof/>
          <w:lang w:val="en-US"/>
        </w:rPr>
      </w:pPr>
      <w:r w:rsidRPr="004A21B9">
        <w:rPr>
          <w:b/>
          <w:noProof/>
          <w:color w:val="0070C0"/>
          <w:lang w:val="en-US"/>
        </w:rPr>
        <w:t>Table per class</w:t>
      </w:r>
      <w:r w:rsidRPr="004A21B9">
        <w:rPr>
          <w:noProof/>
          <w:lang w:val="en-US"/>
        </w:rPr>
        <w:t xml:space="preserve"> - Each subclass has its own table containing both the subclass and the base class properties.</w:t>
      </w:r>
      <w:r w:rsidR="0078171C" w:rsidRPr="004A21B9">
        <w:rPr>
          <w:noProof/>
          <w:lang w:val="en-US"/>
        </w:rPr>
        <w:t>A requirement for all child objects of the same parent entity is that they have unique IDs among them(?).</w:t>
      </w:r>
    </w:p>
    <w:p w:rsidR="00683170" w:rsidRPr="004A21B9" w:rsidRDefault="00683170" w:rsidP="00A95C55">
      <w:pPr>
        <w:rPr>
          <w:b/>
          <w:noProof/>
          <w:lang w:val="en-US"/>
        </w:rPr>
      </w:pPr>
      <w:r w:rsidRPr="004A21B9">
        <w:rPr>
          <w:b/>
          <w:noProof/>
          <w:lang w:val="en-US"/>
        </w:rPr>
        <w:t>Polymorphic Queries</w:t>
      </w:r>
    </w:p>
    <w:p w:rsidR="00986CA6" w:rsidRPr="004A21B9" w:rsidRDefault="00986CA6" w:rsidP="00986CA6">
      <w:pPr>
        <w:spacing w:before="100" w:beforeAutospacing="1"/>
        <w:rPr>
          <w:noProof/>
          <w:lang w:val="en-US" w:eastAsia="en-US"/>
        </w:rPr>
      </w:pPr>
      <w:r w:rsidRPr="004A21B9">
        <w:rPr>
          <w:noProof/>
          <w:lang w:val="en-US" w:eastAsia="en-US"/>
        </w:rPr>
        <w:t>By default, when you query a base class entity, the polymorphic query will fetch all subclasses belonging to the base type.</w:t>
      </w:r>
    </w:p>
    <w:p w:rsidR="00986CA6" w:rsidRPr="004A21B9" w:rsidRDefault="00986CA6" w:rsidP="00986CA6">
      <w:pPr>
        <w:spacing w:after="100" w:afterAutospacing="1"/>
        <w:rPr>
          <w:noProof/>
          <w:lang w:val="en-US" w:eastAsia="en-US"/>
        </w:rPr>
      </w:pPr>
      <w:r w:rsidRPr="004A21B9">
        <w:rPr>
          <w:noProof/>
          <w:lang w:val="en-US" w:eastAsia="en-US"/>
        </w:rPr>
        <w:t xml:space="preserve">However, you can even query </w:t>
      </w:r>
      <w:r w:rsidRPr="004A21B9">
        <w:rPr>
          <w:b/>
          <w:bCs/>
          <w:noProof/>
          <w:lang w:val="en-US" w:eastAsia="en-US"/>
        </w:rPr>
        <w:t>interfaces or base classes that don’t belong to the JPA entity inheritance model</w:t>
      </w:r>
      <w:r w:rsidRPr="004A21B9">
        <w:rPr>
          <w:noProof/>
          <w:lang w:val="en-US" w:eastAsia="en-US"/>
        </w:rPr>
        <w:t>.</w:t>
      </w:r>
    </w:p>
    <w:p w:rsidR="00986CA6" w:rsidRPr="004A21B9" w:rsidRDefault="001C1C4D" w:rsidP="00986CA6">
      <w:pPr>
        <w:spacing w:after="100" w:afterAutospacing="1"/>
        <w:rPr>
          <w:noProof/>
          <w:lang w:val="en-US" w:eastAsia="en-US"/>
        </w:rPr>
      </w:pPr>
      <w:r w:rsidRPr="004A21B9">
        <w:rPr>
          <w:noProof/>
          <w:lang w:val="en-US"/>
        </w:rPr>
        <w:t xml:space="preserve">When we query against the </w:t>
      </w:r>
      <w:r w:rsidRPr="004A21B9">
        <w:rPr>
          <w:rFonts w:ascii="Courier New" w:hAnsi="Courier New" w:cs="Courier New"/>
          <w:noProof/>
          <w:sz w:val="20"/>
          <w:szCs w:val="20"/>
          <w:lang w:val="en-US"/>
        </w:rPr>
        <w:t>superclass orinterface</w:t>
      </w:r>
      <w:r w:rsidRPr="004A21B9">
        <w:rPr>
          <w:noProof/>
          <w:lang w:val="en-US"/>
        </w:rPr>
        <w:t xml:space="preserve">, Hibernate is going to fetch only the entities that are either mapped with </w:t>
      </w:r>
      <w:r w:rsidRPr="004A21B9">
        <w:rPr>
          <w:rFonts w:ascii="Courier New" w:hAnsi="Courier New" w:cs="Courier New"/>
          <w:noProof/>
          <w:sz w:val="20"/>
          <w:szCs w:val="20"/>
          <w:lang w:val="en-US"/>
        </w:rPr>
        <w:t>@Polymorphism(type = PolymorphismType.IMPLICIT)</w:t>
      </w:r>
      <w:r w:rsidRPr="004A21B9">
        <w:rPr>
          <w:noProof/>
          <w:lang w:val="en-US"/>
        </w:rPr>
        <w:t xml:space="preserve"> or they are not annotated at all with the </w:t>
      </w:r>
      <w:r w:rsidRPr="004A21B9">
        <w:rPr>
          <w:rFonts w:ascii="Courier New" w:hAnsi="Courier New" w:cs="Courier New"/>
          <w:noProof/>
          <w:sz w:val="20"/>
          <w:szCs w:val="20"/>
          <w:lang w:val="en-US"/>
        </w:rPr>
        <w:t>@Polymorphism</w:t>
      </w:r>
      <w:r w:rsidRPr="004A21B9">
        <w:rPr>
          <w:noProof/>
          <w:lang w:val="en-US"/>
        </w:rPr>
        <w:t xml:space="preserve"> annotation (implying the IMPLICIT behavior).</w:t>
      </w:r>
    </w:p>
    <w:p w:rsidR="00560F2F" w:rsidRPr="004A21B9" w:rsidRDefault="00560F2F" w:rsidP="00560F2F">
      <w:pPr>
        <w:pStyle w:val="Heading1"/>
        <w:numPr>
          <w:ilvl w:val="0"/>
          <w:numId w:val="12"/>
        </w:numPr>
        <w:jc w:val="center"/>
        <w:rPr>
          <w:noProof/>
          <w:sz w:val="36"/>
          <w:szCs w:val="36"/>
          <w:lang w:val="en-US"/>
        </w:rPr>
      </w:pPr>
      <w:bookmarkStart w:id="53" w:name="_Toc63930752"/>
      <w:r w:rsidRPr="004A21B9">
        <w:rPr>
          <w:noProof/>
          <w:sz w:val="36"/>
          <w:szCs w:val="36"/>
          <w:lang w:val="en-US"/>
        </w:rPr>
        <w:t>IMMUTABILITY</w:t>
      </w:r>
      <w:bookmarkEnd w:id="53"/>
    </w:p>
    <w:p w:rsidR="00560F2F" w:rsidRPr="004A21B9" w:rsidRDefault="00560F2F" w:rsidP="00560F2F">
      <w:pPr>
        <w:spacing w:before="100" w:beforeAutospacing="1"/>
        <w:rPr>
          <w:noProof/>
          <w:lang w:val="en-US"/>
        </w:rPr>
      </w:pPr>
      <w:r w:rsidRPr="000F7FED">
        <w:rPr>
          <w:noProof/>
        </w:rPr>
        <w:t xml:space="preserve">Хорошей практикой является пометка неизменяемых </w:t>
      </w:r>
      <w:r w:rsidRPr="004A21B9">
        <w:rPr>
          <w:noProof/>
          <w:lang w:val="en-US"/>
        </w:rPr>
        <w:t>Entities</w:t>
      </w:r>
      <w:r w:rsidRPr="000F7FED">
        <w:rPr>
          <w:noProof/>
        </w:rPr>
        <w:t xml:space="preserve">и </w:t>
      </w:r>
      <w:r w:rsidRPr="004A21B9">
        <w:rPr>
          <w:noProof/>
          <w:lang w:val="en-US"/>
        </w:rPr>
        <w:t>Collections</w:t>
      </w:r>
      <w:r w:rsidRPr="000F7FED">
        <w:rPr>
          <w:noProof/>
        </w:rPr>
        <w:t xml:space="preserve"> как </w:t>
      </w:r>
      <w:r w:rsidRPr="000F7FED">
        <w:rPr>
          <w:b/>
          <w:noProof/>
          <w:color w:val="0070C0"/>
        </w:rPr>
        <w:t>@</w:t>
      </w:r>
      <w:r w:rsidRPr="004A21B9">
        <w:rPr>
          <w:b/>
          <w:noProof/>
          <w:color w:val="0070C0"/>
          <w:lang w:val="en-US"/>
        </w:rPr>
        <w:t>Immutable</w:t>
      </w:r>
      <w:r w:rsidRPr="000F7FED">
        <w:rPr>
          <w:noProof/>
        </w:rPr>
        <w:t xml:space="preserve">. </w:t>
      </w:r>
      <w:r w:rsidRPr="004A21B9">
        <w:rPr>
          <w:noProof/>
          <w:lang w:val="en-US"/>
        </w:rPr>
        <w:t xml:space="preserve">Это позволяет Hibernateпроводить определенные оптимизации. </w:t>
      </w:r>
    </w:p>
    <w:p w:rsidR="00560F2F" w:rsidRPr="004A21B9" w:rsidRDefault="00560F2F" w:rsidP="00560F2F">
      <w:pPr>
        <w:spacing w:before="100" w:beforeAutospacing="1"/>
        <w:rPr>
          <w:noProof/>
          <w:lang w:val="en-US"/>
        </w:rPr>
      </w:pPr>
      <w:r w:rsidRPr="004A21B9">
        <w:rPr>
          <w:noProof/>
          <w:lang w:val="en-US"/>
        </w:rPr>
        <w:t>При попытке изменить:</w:t>
      </w:r>
    </w:p>
    <w:p w:rsidR="00560F2F" w:rsidRPr="000F7FED" w:rsidRDefault="00560F2F" w:rsidP="009719C9">
      <w:pPr>
        <w:numPr>
          <w:ilvl w:val="0"/>
          <w:numId w:val="47"/>
        </w:numPr>
        <w:ind w:left="1281" w:hanging="357"/>
        <w:rPr>
          <w:noProof/>
        </w:rPr>
      </w:pPr>
      <w:r w:rsidRPr="004A21B9">
        <w:rPr>
          <w:b/>
          <w:noProof/>
          <w:lang w:val="en-US"/>
        </w:rPr>
        <w:t>Immutableentity</w:t>
      </w:r>
      <w:r w:rsidRPr="000F7FED">
        <w:rPr>
          <w:noProof/>
        </w:rPr>
        <w:t xml:space="preserve"> -запрос на обновление будет проигнорирован;</w:t>
      </w:r>
    </w:p>
    <w:p w:rsidR="00560F2F" w:rsidRPr="004A21B9" w:rsidRDefault="00560F2F" w:rsidP="009719C9">
      <w:pPr>
        <w:numPr>
          <w:ilvl w:val="0"/>
          <w:numId w:val="47"/>
        </w:numPr>
        <w:spacing w:before="100" w:beforeAutospacing="1"/>
        <w:rPr>
          <w:noProof/>
          <w:lang w:val="en-US"/>
        </w:rPr>
      </w:pPr>
      <w:r w:rsidRPr="004A21B9">
        <w:rPr>
          <w:b/>
          <w:noProof/>
          <w:lang w:val="en-US"/>
        </w:rPr>
        <w:t>Immutablecollection</w:t>
      </w:r>
      <w:r w:rsidRPr="004A21B9">
        <w:rPr>
          <w:noProof/>
          <w:lang w:val="en-US"/>
        </w:rPr>
        <w:t xml:space="preserve"> -будет выброшено исключение.</w:t>
      </w:r>
    </w:p>
    <w:p w:rsidR="002D40F1" w:rsidRPr="004A21B9" w:rsidRDefault="002D40F1" w:rsidP="002D40F1">
      <w:pPr>
        <w:pStyle w:val="Heading1"/>
        <w:numPr>
          <w:ilvl w:val="0"/>
          <w:numId w:val="12"/>
        </w:numPr>
        <w:jc w:val="center"/>
        <w:rPr>
          <w:noProof/>
          <w:sz w:val="36"/>
          <w:szCs w:val="36"/>
          <w:lang w:val="en-US"/>
        </w:rPr>
      </w:pPr>
      <w:bookmarkStart w:id="54" w:name="_Toc63930753"/>
      <w:r w:rsidRPr="004A21B9">
        <w:rPr>
          <w:noProof/>
          <w:sz w:val="36"/>
          <w:szCs w:val="36"/>
          <w:lang w:val="en-US"/>
        </w:rPr>
        <w:t>BOOTSTRAP</w:t>
      </w:r>
      <w:bookmarkEnd w:id="54"/>
    </w:p>
    <w:p w:rsidR="002D40F1" w:rsidRPr="004A21B9" w:rsidRDefault="002D40F1" w:rsidP="002D40F1">
      <w:pPr>
        <w:spacing w:before="100" w:beforeAutospacing="1"/>
        <w:rPr>
          <w:noProof/>
          <w:lang w:val="en-US"/>
        </w:rPr>
      </w:pPr>
      <w:r w:rsidRPr="004A21B9">
        <w:rPr>
          <w:rStyle w:val="tlid-translation"/>
          <w:noProof/>
          <w:lang w:val="en-US"/>
        </w:rPr>
        <w:t>We can interfere with the process of bootstrapping via</w:t>
      </w:r>
      <w:r w:rsidRPr="004A21B9">
        <w:rPr>
          <w:noProof/>
          <w:lang w:val="en-US"/>
        </w:rPr>
        <w:t>:</w:t>
      </w:r>
    </w:p>
    <w:p w:rsidR="002D40F1" w:rsidRPr="004A21B9" w:rsidRDefault="002D40F1" w:rsidP="009719C9">
      <w:pPr>
        <w:numPr>
          <w:ilvl w:val="0"/>
          <w:numId w:val="46"/>
        </w:numPr>
        <w:spacing w:before="100" w:beforeAutospacing="1"/>
        <w:rPr>
          <w:noProof/>
          <w:lang w:val="en-US"/>
        </w:rPr>
      </w:pPr>
      <w:r w:rsidRPr="004A21B9">
        <w:rPr>
          <w:noProof/>
          <w:lang w:val="en-US"/>
        </w:rPr>
        <w:t>Native bootstrapping.</w:t>
      </w:r>
    </w:p>
    <w:p w:rsidR="002D40F1" w:rsidRPr="004A21B9" w:rsidRDefault="002D40F1" w:rsidP="009719C9">
      <w:pPr>
        <w:numPr>
          <w:ilvl w:val="0"/>
          <w:numId w:val="46"/>
        </w:numPr>
        <w:spacing w:before="100" w:beforeAutospacing="1"/>
        <w:rPr>
          <w:noProof/>
          <w:lang w:val="en-US"/>
        </w:rPr>
      </w:pPr>
      <w:r w:rsidRPr="004A21B9">
        <w:rPr>
          <w:noProof/>
          <w:lang w:val="en-US"/>
        </w:rPr>
        <w:t>JPA bootstrapping.</w:t>
      </w:r>
    </w:p>
    <w:p w:rsidR="00853CB0" w:rsidRPr="004A21B9" w:rsidRDefault="00853CB0" w:rsidP="00C342FD">
      <w:pPr>
        <w:pStyle w:val="Heading1"/>
        <w:numPr>
          <w:ilvl w:val="0"/>
          <w:numId w:val="12"/>
        </w:numPr>
        <w:jc w:val="center"/>
        <w:rPr>
          <w:noProof/>
          <w:sz w:val="36"/>
          <w:szCs w:val="36"/>
          <w:lang w:val="en-US"/>
        </w:rPr>
      </w:pPr>
      <w:bookmarkStart w:id="55" w:name="_Toc63930754"/>
      <w:r w:rsidRPr="004A21B9">
        <w:rPr>
          <w:noProof/>
          <w:sz w:val="36"/>
          <w:szCs w:val="36"/>
          <w:lang w:val="en-US"/>
        </w:rPr>
        <w:t>SCHEMA GENERATION</w:t>
      </w:r>
      <w:bookmarkEnd w:id="55"/>
    </w:p>
    <w:p w:rsidR="00853CB0" w:rsidRPr="004A21B9" w:rsidRDefault="00853CB0" w:rsidP="00853CB0">
      <w:pPr>
        <w:spacing w:before="100" w:beforeAutospacing="1"/>
        <w:rPr>
          <w:noProof/>
          <w:lang w:val="en-US"/>
        </w:rPr>
      </w:pPr>
      <w:r w:rsidRPr="004A21B9">
        <w:rPr>
          <w:noProof/>
          <w:lang w:val="en-US"/>
        </w:rPr>
        <w:t>Hibernate allows you to generate the database from the entity mappings.</w:t>
      </w:r>
    </w:p>
    <w:p w:rsidR="00DB0189" w:rsidRPr="004A21B9" w:rsidRDefault="00DB0189" w:rsidP="00853CB0">
      <w:pPr>
        <w:spacing w:before="100" w:beforeAutospacing="1"/>
        <w:rPr>
          <w:noProof/>
          <w:lang w:val="en-US"/>
        </w:rPr>
      </w:pPr>
    </w:p>
    <w:p w:rsidR="00DB0189" w:rsidRPr="004A21B9" w:rsidRDefault="00853CB0" w:rsidP="009719C9">
      <w:pPr>
        <w:numPr>
          <w:ilvl w:val="0"/>
          <w:numId w:val="49"/>
        </w:numPr>
        <w:spacing w:before="100" w:beforeAutospacing="1" w:after="120"/>
        <w:ind w:left="1281" w:hanging="357"/>
        <w:rPr>
          <w:noProof/>
          <w:lang w:val="en-US"/>
        </w:rPr>
      </w:pPr>
      <w:r w:rsidRPr="004A21B9">
        <w:rPr>
          <w:noProof/>
          <w:lang w:val="en-US"/>
        </w:rPr>
        <w:lastRenderedPageBreak/>
        <w:t>To customize the schema generation process, the hibernate.hbm2ddl.import_files configuration property must be used to provide other scripts files that Hibernate can use when the SessionFactory is started</w:t>
      </w:r>
      <w:r w:rsidR="00DB0189" w:rsidRPr="004A21B9">
        <w:rPr>
          <w:noProof/>
          <w:lang w:val="en-US"/>
        </w:rPr>
        <w:t xml:space="preserve">. </w:t>
      </w:r>
    </w:p>
    <w:p w:rsidR="00DB0189" w:rsidRPr="004A21B9" w:rsidRDefault="00DB0189" w:rsidP="00DB0189">
      <w:pPr>
        <w:pStyle w:val="HTMLPreformatted"/>
        <w:ind w:left="924"/>
        <w:rPr>
          <w:rFonts w:cs="Courier New"/>
          <w:noProof/>
          <w:lang w:val="en-US" w:eastAsia="en-US"/>
        </w:rPr>
      </w:pPr>
      <w:r w:rsidRPr="004A21B9">
        <w:rPr>
          <w:rFonts w:cs="Courier New"/>
          <w:noProof/>
          <w:lang w:val="en-US" w:eastAsia="en-US"/>
        </w:rPr>
        <w:t>&lt;propertyname="hibernate.hbm2ddl.import_files"</w:t>
      </w:r>
    </w:p>
    <w:p w:rsidR="00DB0189" w:rsidRPr="004A21B9" w:rsidRDefault="00DB0189" w:rsidP="00DB0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value="schema-generation.sql" /&gt;</w:t>
      </w:r>
    </w:p>
    <w:p w:rsidR="00853CB0" w:rsidRPr="004A21B9" w:rsidRDefault="00CD60E3" w:rsidP="009719C9">
      <w:pPr>
        <w:numPr>
          <w:ilvl w:val="0"/>
          <w:numId w:val="48"/>
        </w:numPr>
        <w:spacing w:before="100" w:beforeAutospacing="1" w:after="120"/>
        <w:ind w:left="1281" w:hanging="357"/>
        <w:rPr>
          <w:noProof/>
          <w:lang w:val="en-US"/>
        </w:rPr>
      </w:pPr>
      <w:r w:rsidRPr="004A21B9">
        <w:rPr>
          <w:noProof/>
          <w:lang w:val="en-US"/>
        </w:rPr>
        <w:t xml:space="preserve">Hibernate allows you to customize the schema generation process via the HBM </w:t>
      </w:r>
      <w:r w:rsidRPr="004A21B9">
        <w:rPr>
          <w:rFonts w:ascii="Courier New" w:hAnsi="Courier New" w:cs="Courier New"/>
          <w:noProof/>
          <w:sz w:val="20"/>
          <w:szCs w:val="20"/>
          <w:lang w:val="en-US"/>
        </w:rPr>
        <w:t>database-object</w:t>
      </w:r>
      <w:r w:rsidRPr="004A21B9">
        <w:rPr>
          <w:noProof/>
          <w:lang w:val="en-US"/>
        </w:rPr>
        <w:t xml:space="preserve"> element.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&lt;?xml version="1.0"?&gt;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&lt;!DOCTYPE hibernate-mapping PUBLIC</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 xml:space="preserve">        "-//Hibernate/Hibernate Mapping DTD 3.0//EN"</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 xml:space="preserve">        "http://www.hibernate.org/dtd/hibernate-mapping-3.0.dtd" &gt;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&lt;hibernate-mapping&gt;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&lt;database-object&gt;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&lt;create&gt;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CREATE OR REPLACE FUNCTION sp_count_books(</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IN authorId bigint,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OUT bookCount bigint)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RETURNS bigint AS</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$BODY$</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BEGIN</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SELECT COUNT(*) INTO bookCount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FROM book</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WHERE author_id = authorId;</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END;</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$BODY$</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LANGUAGE plpgsql;</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&lt;/create&gt;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&lt;drop&gt;&lt;/drop&gt;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&lt;dialect-scope name="org.hibernate.dialect.PostgreSQL95Dialect" /&gt;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&lt;/database-object&gt;</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&lt;/hibernate-mapping&gt;</w:t>
      </w:r>
    </w:p>
    <w:p w:rsidR="00DB0189" w:rsidRPr="004A21B9" w:rsidRDefault="00CD60E3" w:rsidP="009719C9">
      <w:pPr>
        <w:numPr>
          <w:ilvl w:val="0"/>
          <w:numId w:val="48"/>
        </w:numPr>
        <w:spacing w:before="100" w:beforeAutospacing="1" w:after="120"/>
        <w:ind w:left="1281" w:hanging="357"/>
        <w:rPr>
          <w:noProof/>
          <w:lang w:val="en-US"/>
        </w:rPr>
      </w:pPr>
      <w:r w:rsidRPr="004A21B9">
        <w:rPr>
          <w:noProof/>
          <w:lang w:val="en-US"/>
        </w:rPr>
        <w:t xml:space="preserve">Hibernate offers the </w:t>
      </w:r>
      <w:r w:rsidRPr="004A21B9">
        <w:rPr>
          <w:b/>
          <w:noProof/>
          <w:color w:val="0070C0"/>
          <w:lang w:val="en-US"/>
        </w:rPr>
        <w:t>@Check</w:t>
      </w:r>
      <w:r w:rsidRPr="004A21B9">
        <w:rPr>
          <w:noProof/>
          <w:lang w:val="en-US"/>
        </w:rPr>
        <w:t xml:space="preserve"> annotation so that you can specify an arbitrary SQL CHECK constraint which can be defined as follows:</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@Entity(name = "Book")</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@Check(constraints = "CASE WHEN isbn IS NOT NULL THEN LENGTH(isbn) = 13 ELSE true END")</w:t>
      </w:r>
    </w:p>
    <w:p w:rsidR="00CD60E3" w:rsidRPr="004A21B9" w:rsidRDefault="00CD60E3" w:rsidP="00CD60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public static class Book {</w:t>
      </w:r>
    </w:p>
    <w:p w:rsidR="00CD60E3" w:rsidRPr="004A21B9" w:rsidRDefault="00CD60E3" w:rsidP="009719C9">
      <w:pPr>
        <w:numPr>
          <w:ilvl w:val="0"/>
          <w:numId w:val="48"/>
        </w:numPr>
        <w:spacing w:before="100" w:beforeAutospacing="1" w:after="120"/>
        <w:ind w:left="1281" w:hanging="357"/>
        <w:rPr>
          <w:noProof/>
          <w:lang w:val="en-US"/>
        </w:rPr>
      </w:pPr>
      <w:r w:rsidRPr="004A21B9">
        <w:rPr>
          <w:noProof/>
          <w:lang w:val="en-US"/>
        </w:rPr>
        <w:t xml:space="preserve">With Hibernate, you can specify a default value for a given database column using the </w:t>
      </w:r>
      <w:hyperlink r:id="rId27" w:history="1">
        <w:r w:rsidRPr="004A21B9">
          <w:rPr>
            <w:b/>
            <w:noProof/>
            <w:color w:val="0070C0"/>
            <w:lang w:val="en-US"/>
          </w:rPr>
          <w:t>@ColumnDefault</w:t>
        </w:r>
      </w:hyperlink>
      <w:r w:rsidRPr="004A21B9">
        <w:rPr>
          <w:noProof/>
          <w:lang w:val="en-US"/>
        </w:rPr>
        <w:t xml:space="preserve"> annotation;</w:t>
      </w:r>
    </w:p>
    <w:p w:rsidR="00884213" w:rsidRPr="004A21B9" w:rsidRDefault="00884213" w:rsidP="00884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@ColumnDefault("'N/A'")</w:t>
      </w:r>
    </w:p>
    <w:p w:rsidR="00884213" w:rsidRPr="004A21B9" w:rsidRDefault="00884213" w:rsidP="008842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private String name;</w:t>
      </w:r>
    </w:p>
    <w:p w:rsidR="00CD60E3" w:rsidRPr="004A21B9" w:rsidRDefault="00FD7D9D" w:rsidP="009719C9">
      <w:pPr>
        <w:numPr>
          <w:ilvl w:val="0"/>
          <w:numId w:val="48"/>
        </w:numPr>
        <w:spacing w:before="100" w:beforeAutospacing="1" w:after="120"/>
        <w:ind w:left="1281" w:hanging="357"/>
        <w:rPr>
          <w:noProof/>
          <w:lang w:val="en-US"/>
        </w:rPr>
      </w:pPr>
      <w:r w:rsidRPr="004A21B9">
        <w:rPr>
          <w:noProof/>
          <w:lang w:val="en-US"/>
        </w:rPr>
        <w:t xml:space="preserve">The </w:t>
      </w:r>
      <w:hyperlink r:id="rId28" w:history="1">
        <w:r w:rsidRPr="004A21B9">
          <w:rPr>
            <w:b/>
            <w:noProof/>
            <w:color w:val="0070C0"/>
            <w:lang w:val="en-US"/>
          </w:rPr>
          <w:t>@UniqueConstraint</w:t>
        </w:r>
      </w:hyperlink>
      <w:r w:rsidRPr="004A21B9">
        <w:rPr>
          <w:noProof/>
          <w:lang w:val="en-US"/>
        </w:rPr>
        <w:t xml:space="preserve"> annotation is used to specify a unique constraint to be included by the automated schema generator for the primary or secondary table associated with the current annotated entity;</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@Entity</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@Table(</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 xml:space="preserve">    name = "book",</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uniqueConstraints =  @UniqueConstraint(</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name = "uk_book_title_author",</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columnNames = {</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lastRenderedPageBreak/>
        <w:t xml:space="preserve">            "title",</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"author_id"</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w:t>
      </w:r>
    </w:p>
    <w:p w:rsidR="00CA6CD9" w:rsidRPr="004A21B9" w:rsidRDefault="00CA6CD9" w:rsidP="00CA6C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public static class Book {</w:t>
      </w:r>
    </w:p>
    <w:p w:rsidR="00FD7D9D" w:rsidRPr="004A21B9" w:rsidRDefault="00FD7D9D" w:rsidP="009719C9">
      <w:pPr>
        <w:numPr>
          <w:ilvl w:val="0"/>
          <w:numId w:val="48"/>
        </w:numPr>
        <w:spacing w:before="100" w:beforeAutospacing="1" w:after="120"/>
        <w:ind w:left="1281" w:hanging="357"/>
        <w:rPr>
          <w:noProof/>
          <w:lang w:val="en-US"/>
        </w:rPr>
      </w:pPr>
      <w:r w:rsidRPr="004A21B9">
        <w:rPr>
          <w:noProof/>
          <w:lang w:val="en-US"/>
        </w:rPr>
        <w:t xml:space="preserve">The </w:t>
      </w:r>
      <w:hyperlink r:id="rId29" w:history="1">
        <w:r w:rsidRPr="004A21B9">
          <w:rPr>
            <w:b/>
            <w:noProof/>
            <w:color w:val="0070C0"/>
            <w:lang w:val="en-US"/>
          </w:rPr>
          <w:t>@Index</w:t>
        </w:r>
      </w:hyperlink>
      <w:r w:rsidRPr="004A21B9">
        <w:rPr>
          <w:noProof/>
          <w:lang w:val="en-US"/>
        </w:rPr>
        <w:t xml:space="preserve"> annotation is used by the automated schema generation tool to create a database index.</w:t>
      </w:r>
    </w:p>
    <w:p w:rsidR="00B2024F" w:rsidRPr="004A21B9"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@Entity</w:t>
      </w:r>
    </w:p>
    <w:p w:rsidR="00B2024F" w:rsidRPr="004A21B9"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@Table(</w:t>
      </w:r>
    </w:p>
    <w:p w:rsidR="00B2024F" w:rsidRPr="004A21B9"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 xml:space="preserve">    name = "author",</w:t>
      </w:r>
    </w:p>
    <w:p w:rsidR="00B2024F" w:rsidRPr="004A21B9"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indexes =  @Index(</w:t>
      </w:r>
    </w:p>
    <w:p w:rsidR="00B2024F" w:rsidRPr="004A21B9"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name = "idx_author_first_last_name",</w:t>
      </w:r>
    </w:p>
    <w:p w:rsidR="00B2024F" w:rsidRPr="004A21B9"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columnList = "first_name, last_name",</w:t>
      </w:r>
    </w:p>
    <w:p w:rsidR="00B2024F" w:rsidRPr="004A21B9"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unique = false</w:t>
      </w:r>
    </w:p>
    <w:p w:rsidR="00B2024F" w:rsidRPr="004A21B9"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 xml:space="preserve">    )</w:t>
      </w:r>
    </w:p>
    <w:p w:rsidR="00B2024F" w:rsidRPr="004A21B9" w:rsidRDefault="00B2024F" w:rsidP="00B202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124"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w:t>
      </w:r>
    </w:p>
    <w:p w:rsidR="00B2024F" w:rsidRPr="004A21B9" w:rsidRDefault="00B2024F" w:rsidP="008F5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ind w:left="2126"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public static class Author {</w:t>
      </w:r>
    </w:p>
    <w:p w:rsidR="00322743" w:rsidRPr="004A21B9" w:rsidRDefault="00322743" w:rsidP="00C342FD">
      <w:pPr>
        <w:pStyle w:val="Heading1"/>
        <w:numPr>
          <w:ilvl w:val="0"/>
          <w:numId w:val="12"/>
        </w:numPr>
        <w:jc w:val="center"/>
        <w:rPr>
          <w:noProof/>
          <w:sz w:val="36"/>
          <w:szCs w:val="36"/>
          <w:lang w:val="en-US"/>
        </w:rPr>
      </w:pPr>
      <w:bookmarkStart w:id="56" w:name="_Toc63930755"/>
      <w:r w:rsidRPr="004A21B9">
        <w:rPr>
          <w:noProof/>
          <w:sz w:val="36"/>
          <w:szCs w:val="36"/>
          <w:lang w:val="en-US"/>
        </w:rPr>
        <w:t>PERSISTENCE CONTEXT</w:t>
      </w:r>
      <w:bookmarkEnd w:id="56"/>
    </w:p>
    <w:p w:rsidR="00322743" w:rsidRPr="004A21B9" w:rsidRDefault="00322743" w:rsidP="00322743">
      <w:pPr>
        <w:spacing w:before="100" w:beforeAutospacing="1" w:after="120"/>
        <w:rPr>
          <w:noProof/>
          <w:lang w:val="en-US"/>
        </w:rPr>
      </w:pPr>
      <w:r w:rsidRPr="004A21B9">
        <w:rPr>
          <w:noProof/>
          <w:lang w:val="en-US"/>
        </w:rPr>
        <w:t>Persistent data has states:</w:t>
      </w:r>
    </w:p>
    <w:p w:rsidR="00322743" w:rsidRPr="004A21B9" w:rsidRDefault="00322743" w:rsidP="00322743">
      <w:pPr>
        <w:spacing w:before="100" w:beforeAutospacing="1"/>
        <w:ind w:left="709" w:firstLine="709"/>
        <w:rPr>
          <w:noProof/>
          <w:lang w:val="en-US" w:eastAsia="en-US"/>
        </w:rPr>
      </w:pPr>
      <w:r w:rsidRPr="004A21B9">
        <w:rPr>
          <w:b/>
          <w:noProof/>
          <w:color w:val="0070C0"/>
          <w:lang w:val="en-US"/>
        </w:rPr>
        <w:t xml:space="preserve">Transient - </w:t>
      </w:r>
      <w:r w:rsidRPr="004A21B9">
        <w:rPr>
          <w:noProof/>
          <w:lang w:val="en-US" w:eastAsia="en-US"/>
        </w:rPr>
        <w:t xml:space="preserve">the entity has just been instantiated and is not associated with a persistence context. It has no persistent representation in the database and typically no identifier value has been assigned (unless the </w:t>
      </w:r>
      <w:r w:rsidRPr="004A21B9">
        <w:rPr>
          <w:i/>
          <w:iCs/>
          <w:noProof/>
          <w:lang w:val="en-US" w:eastAsia="en-US"/>
        </w:rPr>
        <w:t>assigned</w:t>
      </w:r>
      <w:r w:rsidRPr="004A21B9">
        <w:rPr>
          <w:noProof/>
          <w:lang w:val="en-US" w:eastAsia="en-US"/>
        </w:rPr>
        <w:t xml:space="preserve"> generator was used).</w:t>
      </w:r>
    </w:p>
    <w:p w:rsidR="00322743" w:rsidRPr="004A21B9" w:rsidRDefault="00322743" w:rsidP="00322743">
      <w:pPr>
        <w:ind w:left="709" w:firstLine="709"/>
        <w:rPr>
          <w:noProof/>
          <w:lang w:val="en-US" w:eastAsia="en-US"/>
        </w:rPr>
      </w:pPr>
      <w:r w:rsidRPr="004A21B9">
        <w:rPr>
          <w:b/>
          <w:noProof/>
          <w:color w:val="0070C0"/>
          <w:lang w:val="en-US"/>
        </w:rPr>
        <w:t xml:space="preserve">Mmanaged or persistent - </w:t>
      </w:r>
      <w:r w:rsidRPr="004A21B9">
        <w:rPr>
          <w:noProof/>
          <w:lang w:val="en-US" w:eastAsia="en-US"/>
        </w:rPr>
        <w:t>the entity has an associated identifier and is associated with a persistence context. It may or may not physically exist in the database yet.</w:t>
      </w:r>
    </w:p>
    <w:p w:rsidR="00322743" w:rsidRPr="004A21B9" w:rsidRDefault="00322743" w:rsidP="00322743">
      <w:pPr>
        <w:ind w:left="709" w:firstLine="709"/>
        <w:rPr>
          <w:noProof/>
          <w:lang w:val="en-US" w:eastAsia="en-US"/>
        </w:rPr>
      </w:pPr>
      <w:r w:rsidRPr="004A21B9">
        <w:rPr>
          <w:b/>
          <w:noProof/>
          <w:color w:val="0070C0"/>
          <w:lang w:val="en-US"/>
        </w:rPr>
        <w:t xml:space="preserve">Detached - </w:t>
      </w:r>
      <w:r w:rsidRPr="004A21B9">
        <w:rPr>
          <w:noProof/>
          <w:lang w:val="en-US" w:eastAsia="en-US"/>
        </w:rPr>
        <w:t>the entity has an associated identifier but is no longer associated with a persistence context (usually because the persistence context was closed or the instance was evicted from the context)</w:t>
      </w:r>
    </w:p>
    <w:p w:rsidR="00322743" w:rsidRPr="004A21B9" w:rsidRDefault="00322743" w:rsidP="00322743">
      <w:pPr>
        <w:ind w:left="709" w:firstLine="709"/>
        <w:rPr>
          <w:noProof/>
          <w:lang w:val="en-US" w:eastAsia="en-US"/>
        </w:rPr>
      </w:pPr>
      <w:r w:rsidRPr="004A21B9">
        <w:rPr>
          <w:b/>
          <w:noProof/>
          <w:color w:val="0070C0"/>
          <w:lang w:val="en-US"/>
        </w:rPr>
        <w:t xml:space="preserve">Removed - </w:t>
      </w:r>
      <w:r w:rsidRPr="004A21B9">
        <w:rPr>
          <w:noProof/>
          <w:lang w:val="en-US" w:eastAsia="en-US"/>
        </w:rPr>
        <w:t>the entity has an associated identifier and is associated with a persistence context, however, it is scheduled for removal from the database.</w:t>
      </w:r>
    </w:p>
    <w:p w:rsidR="00322743" w:rsidRPr="004A21B9" w:rsidRDefault="001D7862" w:rsidP="009719C9">
      <w:pPr>
        <w:spacing w:before="100" w:beforeAutospacing="1" w:after="120"/>
        <w:rPr>
          <w:noProof/>
          <w:lang w:val="en-US"/>
        </w:rPr>
      </w:pPr>
      <w:r w:rsidRPr="004A21B9">
        <w:rPr>
          <w:b/>
          <w:noProof/>
          <w:lang w:val="en-US"/>
        </w:rPr>
        <w:t>Accessing Hibernate APIs from JPA</w:t>
      </w:r>
      <w:r w:rsidR="009719C9" w:rsidRPr="004A21B9">
        <w:rPr>
          <w:b/>
          <w:noProof/>
          <w:lang w:val="en-US"/>
        </w:rPr>
        <w:t>:</w:t>
      </w:r>
    </w:p>
    <w:p w:rsidR="001D7862" w:rsidRPr="004A21B9"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Session session = entityManager.unwrap( Session.class );</w:t>
      </w:r>
    </w:p>
    <w:p w:rsidR="001D7862" w:rsidRPr="004A21B9"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SessionImplementor sessionImplementor = entityManager.unwrap( SessionImplementor.class );</w:t>
      </w:r>
    </w:p>
    <w:p w:rsidR="001D7862" w:rsidRPr="004A21B9"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1D7862" w:rsidRPr="004A21B9" w:rsidRDefault="001D7862" w:rsidP="009719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SessionFactory sessionFactory = entityManager.getEntityManagerFactory().unwrap( SessionFactory.class );</w:t>
      </w:r>
    </w:p>
    <w:p w:rsidR="001D7862" w:rsidRPr="004A21B9" w:rsidRDefault="00DD59D1" w:rsidP="00DD59D1">
      <w:pPr>
        <w:pStyle w:val="Heading1"/>
        <w:numPr>
          <w:ilvl w:val="1"/>
          <w:numId w:val="12"/>
        </w:numPr>
        <w:jc w:val="center"/>
        <w:rPr>
          <w:noProof/>
          <w:sz w:val="36"/>
          <w:szCs w:val="36"/>
          <w:lang w:val="en-US"/>
        </w:rPr>
      </w:pPr>
      <w:bookmarkStart w:id="57" w:name="_Toc63930756"/>
      <w:r w:rsidRPr="004A21B9">
        <w:rPr>
          <w:noProof/>
          <w:sz w:val="36"/>
          <w:szCs w:val="36"/>
          <w:lang w:val="en-US"/>
        </w:rPr>
        <w:t>BYTECODE ENHANCEMENT</w:t>
      </w:r>
      <w:bookmarkEnd w:id="57"/>
    </w:p>
    <w:p w:rsidR="00DD59D1" w:rsidRPr="000F7FED" w:rsidRDefault="00DD59D1" w:rsidP="00DD59D1">
      <w:pPr>
        <w:rPr>
          <w:noProof/>
        </w:rPr>
      </w:pPr>
      <w:r w:rsidRPr="004A21B9">
        <w:rPr>
          <w:noProof/>
          <w:lang w:val="en-US"/>
        </w:rPr>
        <w:t>Hiberante</w:t>
      </w:r>
      <w:r w:rsidRPr="000F7FED">
        <w:rPr>
          <w:noProof/>
        </w:rPr>
        <w:t>включаетвсебямеханизм “</w:t>
      </w:r>
      <w:r w:rsidRPr="004A21B9">
        <w:rPr>
          <w:noProof/>
          <w:lang w:val="en-US"/>
        </w:rPr>
        <w:t>BYTECODEENHANCEMENT</w:t>
      </w:r>
      <w:r w:rsidRPr="000F7FED">
        <w:rPr>
          <w:noProof/>
        </w:rPr>
        <w:t xml:space="preserve">”, который позволяет вносить изменения в байт код классов. Так, например,  при стандартной проверке на изменение аттрибутов </w:t>
      </w:r>
      <w:r w:rsidRPr="004A21B9">
        <w:rPr>
          <w:noProof/>
          <w:lang w:val="en-US"/>
        </w:rPr>
        <w:t>entitites</w:t>
      </w:r>
      <w:r w:rsidRPr="000F7FED">
        <w:rPr>
          <w:noProof/>
        </w:rPr>
        <w:t xml:space="preserve"> используется механизм “</w:t>
      </w:r>
      <w:r w:rsidRPr="004A21B9">
        <w:rPr>
          <w:noProof/>
          <w:lang w:val="en-US"/>
        </w:rPr>
        <w:t>Dirtychecking</w:t>
      </w:r>
      <w:r w:rsidRPr="000F7FED">
        <w:rPr>
          <w:noProof/>
        </w:rPr>
        <w:t xml:space="preserve">”. При загрузке </w:t>
      </w:r>
      <w:r w:rsidRPr="004A21B9">
        <w:rPr>
          <w:noProof/>
          <w:lang w:val="en-US"/>
        </w:rPr>
        <w:t>entity</w:t>
      </w:r>
      <w:r w:rsidRPr="000F7FED">
        <w:rPr>
          <w:noProof/>
        </w:rPr>
        <w:t xml:space="preserve">в контексте происходит запоминание состояния, а при выполнении операции </w:t>
      </w:r>
      <w:r w:rsidRPr="004A21B9">
        <w:rPr>
          <w:noProof/>
          <w:lang w:val="en-US"/>
        </w:rPr>
        <w:t>flush</w:t>
      </w:r>
      <w:r w:rsidRPr="000F7FED">
        <w:rPr>
          <w:noProof/>
        </w:rPr>
        <w:t xml:space="preserve">() производится сравнение текущего состояния с сохраненным. Но при такой схеме приходится сравнивать и хранить состояния для всех </w:t>
      </w:r>
      <w:r w:rsidRPr="004A21B9">
        <w:rPr>
          <w:noProof/>
          <w:lang w:val="en-US"/>
        </w:rPr>
        <w:t>entities</w:t>
      </w:r>
      <w:r w:rsidRPr="000F7FED">
        <w:rPr>
          <w:noProof/>
        </w:rPr>
        <w:t xml:space="preserve"> контекста. Если же использовать “</w:t>
      </w:r>
      <w:r w:rsidRPr="004A21B9">
        <w:rPr>
          <w:noProof/>
          <w:lang w:val="en-US"/>
        </w:rPr>
        <w:t>Bytecodeenhancement</w:t>
      </w:r>
      <w:r w:rsidRPr="000F7FED">
        <w:rPr>
          <w:noProof/>
        </w:rPr>
        <w:t xml:space="preserve">”, то при компиляции </w:t>
      </w:r>
      <w:r w:rsidRPr="004A21B9">
        <w:rPr>
          <w:noProof/>
          <w:lang w:val="en-US"/>
        </w:rPr>
        <w:t>entities</w:t>
      </w:r>
      <w:r w:rsidRPr="000F7FED">
        <w:rPr>
          <w:noProof/>
        </w:rPr>
        <w:t>происходит добавление в классы дополнительного кода, который сам будет отслеживать изменения в сущности и, при необходимости, сообщать об этом.</w:t>
      </w:r>
    </w:p>
    <w:p w:rsidR="00DD59D1" w:rsidRPr="004A21B9" w:rsidRDefault="00DD59D1" w:rsidP="00D24F8E">
      <w:pPr>
        <w:spacing w:after="120"/>
        <w:rPr>
          <w:noProof/>
          <w:lang w:val="en-US"/>
        </w:rPr>
      </w:pPr>
      <w:r w:rsidRPr="004A21B9">
        <w:rPr>
          <w:noProof/>
          <w:lang w:val="en-US"/>
        </w:rPr>
        <w:lastRenderedPageBreak/>
        <w:t>Hibernate supports the enhancement of an application Java domain model for the purpose of adding various persistence-related capabilities directly into the class:</w:t>
      </w:r>
    </w:p>
    <w:p w:rsidR="00D24F8E" w:rsidRPr="004A21B9" w:rsidRDefault="00DD59D1" w:rsidP="00125C78">
      <w:pPr>
        <w:numPr>
          <w:ilvl w:val="0"/>
          <w:numId w:val="50"/>
        </w:numPr>
        <w:rPr>
          <w:noProof/>
          <w:sz w:val="20"/>
          <w:szCs w:val="20"/>
          <w:lang w:val="en-US" w:eastAsia="en-US"/>
        </w:rPr>
      </w:pPr>
      <w:r w:rsidRPr="004A21B9">
        <w:rPr>
          <w:noProof/>
          <w:lang w:val="en-US"/>
        </w:rPr>
        <w:t>Lazyattributeloading</w:t>
      </w:r>
      <w:r w:rsidR="00D24F8E" w:rsidRPr="004A21B9">
        <w:rPr>
          <w:noProof/>
          <w:lang w:val="en-US"/>
        </w:rPr>
        <w:t xml:space="preserve"> (Позволяетвыполнятьlazyloadingдажедлябазовыхтипов (неточно, надоуточнять)).</w:t>
      </w:r>
    </w:p>
    <w:p w:rsidR="00D24F8E" w:rsidRPr="004A21B9" w:rsidRDefault="00D24F8E" w:rsidP="00125C78">
      <w:pPr>
        <w:numPr>
          <w:ilvl w:val="0"/>
          <w:numId w:val="50"/>
        </w:numPr>
        <w:rPr>
          <w:noProof/>
          <w:sz w:val="20"/>
          <w:szCs w:val="20"/>
          <w:lang w:val="en-US" w:eastAsia="en-US"/>
        </w:rPr>
      </w:pPr>
      <w:r w:rsidRPr="004A21B9">
        <w:rPr>
          <w:noProof/>
          <w:lang w:val="en-US"/>
        </w:rPr>
        <w:t>In-line dirty tracking.</w:t>
      </w:r>
    </w:p>
    <w:p w:rsidR="00D24F8E" w:rsidRPr="000F7FED" w:rsidRDefault="00D24F8E" w:rsidP="00125C78">
      <w:pPr>
        <w:numPr>
          <w:ilvl w:val="0"/>
          <w:numId w:val="50"/>
        </w:numPr>
        <w:rPr>
          <w:noProof/>
          <w:sz w:val="20"/>
          <w:szCs w:val="20"/>
          <w:lang w:eastAsia="en-US"/>
        </w:rPr>
      </w:pPr>
      <w:r w:rsidRPr="004A21B9">
        <w:rPr>
          <w:noProof/>
          <w:lang w:val="en-US"/>
        </w:rPr>
        <w:t>Bidirectionalassociationmanagement</w:t>
      </w:r>
      <w:r w:rsidRPr="000F7FED">
        <w:rPr>
          <w:noProof/>
        </w:rPr>
        <w:t xml:space="preserve"> (При инициализации этого свойства, будет проводится автоматическая синхронизация связанных сущностей при установке свойства только для одной из </w:t>
      </w:r>
      <w:r w:rsidRPr="004A21B9">
        <w:rPr>
          <w:noProof/>
          <w:lang w:val="en-US"/>
        </w:rPr>
        <w:t>entitites</w:t>
      </w:r>
      <w:r w:rsidRPr="000F7FED">
        <w:rPr>
          <w:noProof/>
        </w:rPr>
        <w:t xml:space="preserve">, </w:t>
      </w:r>
      <w:r w:rsidRPr="004A21B9">
        <w:rPr>
          <w:noProof/>
          <w:lang w:val="en-US"/>
        </w:rPr>
        <w:t>helper</w:t>
      </w:r>
      <w:r w:rsidRPr="000F7FED">
        <w:rPr>
          <w:noProof/>
        </w:rPr>
        <w:t>методы не нужны).</w:t>
      </w:r>
    </w:p>
    <w:p w:rsidR="00DD59D1" w:rsidRPr="000F7FED" w:rsidRDefault="00DD59D1" w:rsidP="00D24F8E">
      <w:pPr>
        <w:ind w:left="1287" w:firstLine="0"/>
        <w:rPr>
          <w:noProof/>
        </w:rPr>
      </w:pPr>
    </w:p>
    <w:p w:rsidR="00FD0A13" w:rsidRPr="004A21B9" w:rsidRDefault="00FD0A13" w:rsidP="00FD0A13">
      <w:pPr>
        <w:spacing w:after="120"/>
        <w:rPr>
          <w:noProof/>
          <w:lang w:val="en-US"/>
        </w:rPr>
      </w:pPr>
      <w:r w:rsidRPr="004A21B9">
        <w:rPr>
          <w:noProof/>
          <w:lang w:val="en-US"/>
        </w:rPr>
        <w:t>To enable runtime enhancement, specify one of the following configuration properties:</w:t>
      </w:r>
    </w:p>
    <w:p w:rsidR="00FD0A13" w:rsidRPr="004A21B9" w:rsidRDefault="00FD0A13" w:rsidP="00FD0A13">
      <w:pPr>
        <w:ind w:left="1134" w:firstLine="0"/>
        <w:rPr>
          <w:noProof/>
          <w:lang w:val="en-US" w:eastAsia="en-US"/>
        </w:rPr>
      </w:pPr>
      <w:r w:rsidRPr="004A21B9">
        <w:rPr>
          <w:b/>
          <w:noProof/>
          <w:color w:val="0070C0"/>
          <w:lang w:val="en-US"/>
        </w:rPr>
        <w:t>hibernate.enhancer.enableDirtyTracking</w:t>
      </w:r>
      <w:r w:rsidRPr="004A21B9">
        <w:rPr>
          <w:noProof/>
          <w:lang w:val="en-US" w:eastAsia="en-US"/>
        </w:rPr>
        <w:t xml:space="preserve"> (e.g. </w:t>
      </w:r>
      <w:r w:rsidRPr="004A21B9">
        <w:rPr>
          <w:rFonts w:ascii="Courier New" w:hAnsi="Courier New" w:cs="Courier New"/>
          <w:noProof/>
          <w:sz w:val="20"/>
          <w:szCs w:val="20"/>
          <w:lang w:val="en-US" w:eastAsia="en-US"/>
        </w:rPr>
        <w:t>true</w:t>
      </w:r>
      <w:r w:rsidRPr="004A21B9">
        <w:rPr>
          <w:noProof/>
          <w:lang w:val="en-US" w:eastAsia="en-US"/>
        </w:rPr>
        <w:t xml:space="preserve"> or </w:t>
      </w:r>
      <w:r w:rsidRPr="004A21B9">
        <w:rPr>
          <w:rFonts w:ascii="Courier New" w:hAnsi="Courier New" w:cs="Courier New"/>
          <w:noProof/>
          <w:sz w:val="20"/>
          <w:szCs w:val="20"/>
          <w:lang w:val="en-US" w:eastAsia="en-US"/>
        </w:rPr>
        <w:t>false</w:t>
      </w:r>
      <w:r w:rsidRPr="004A21B9">
        <w:rPr>
          <w:noProof/>
          <w:lang w:val="en-US" w:eastAsia="en-US"/>
        </w:rPr>
        <w:t xml:space="preserve"> (default value)) - </w:t>
      </w:r>
    </w:p>
    <w:p w:rsidR="00FD0A13" w:rsidRPr="004A21B9" w:rsidRDefault="00FD0A13" w:rsidP="00FD0A13">
      <w:pPr>
        <w:spacing w:after="100" w:afterAutospacing="1"/>
        <w:ind w:left="1134" w:firstLine="0"/>
        <w:rPr>
          <w:noProof/>
          <w:lang w:val="en-US" w:eastAsia="en-US"/>
        </w:rPr>
      </w:pPr>
      <w:r w:rsidRPr="004A21B9">
        <w:rPr>
          <w:noProof/>
          <w:lang w:val="en-US" w:eastAsia="en-US"/>
        </w:rPr>
        <w:t>Enable dirty tracking feature in runtime bytecode enhancement.</w:t>
      </w:r>
    </w:p>
    <w:p w:rsidR="00FD0A13" w:rsidRPr="004A21B9" w:rsidRDefault="00FD0A13" w:rsidP="00FD0A13">
      <w:pPr>
        <w:ind w:left="1134" w:firstLine="0"/>
        <w:rPr>
          <w:noProof/>
          <w:lang w:val="en-US" w:eastAsia="en-US"/>
        </w:rPr>
      </w:pPr>
      <w:r w:rsidRPr="004A21B9">
        <w:rPr>
          <w:b/>
          <w:noProof/>
          <w:color w:val="0070C0"/>
          <w:lang w:val="en-US"/>
        </w:rPr>
        <w:t>hibernate.enhancer.enableLazyInitialization</w:t>
      </w:r>
      <w:r w:rsidRPr="004A21B9">
        <w:rPr>
          <w:noProof/>
          <w:lang w:val="en-US" w:eastAsia="en-US"/>
        </w:rPr>
        <w:t xml:space="preserve"> (e.g. </w:t>
      </w:r>
      <w:r w:rsidRPr="004A21B9">
        <w:rPr>
          <w:rFonts w:ascii="Courier New" w:hAnsi="Courier New" w:cs="Courier New"/>
          <w:noProof/>
          <w:sz w:val="20"/>
          <w:szCs w:val="20"/>
          <w:lang w:val="en-US" w:eastAsia="en-US"/>
        </w:rPr>
        <w:t>true</w:t>
      </w:r>
      <w:r w:rsidRPr="004A21B9">
        <w:rPr>
          <w:noProof/>
          <w:lang w:val="en-US" w:eastAsia="en-US"/>
        </w:rPr>
        <w:t xml:space="preserve"> or </w:t>
      </w:r>
      <w:r w:rsidRPr="004A21B9">
        <w:rPr>
          <w:rFonts w:ascii="Courier New" w:hAnsi="Courier New" w:cs="Courier New"/>
          <w:noProof/>
          <w:sz w:val="20"/>
          <w:szCs w:val="20"/>
          <w:lang w:val="en-US" w:eastAsia="en-US"/>
        </w:rPr>
        <w:t>false</w:t>
      </w:r>
      <w:r w:rsidRPr="004A21B9">
        <w:rPr>
          <w:noProof/>
          <w:lang w:val="en-US" w:eastAsia="en-US"/>
        </w:rPr>
        <w:t xml:space="preserve"> (default value))</w:t>
      </w:r>
    </w:p>
    <w:p w:rsidR="00FD0A13" w:rsidRPr="004A21B9" w:rsidRDefault="00FD0A13" w:rsidP="00FD0A13">
      <w:pPr>
        <w:spacing w:after="100" w:afterAutospacing="1"/>
        <w:ind w:left="1134" w:firstLine="0"/>
        <w:rPr>
          <w:noProof/>
          <w:lang w:val="en-US" w:eastAsia="en-US"/>
        </w:rPr>
      </w:pPr>
      <w:r w:rsidRPr="004A21B9">
        <w:rPr>
          <w:noProof/>
          <w:lang w:val="en-US" w:eastAsia="en-US"/>
        </w:rPr>
        <w:t xml:space="preserve">Enable lazy loading feature in runtime bytecode enhancement. This way, even basic types (e.g. </w:t>
      </w:r>
      <w:r w:rsidRPr="004A21B9">
        <w:rPr>
          <w:rFonts w:ascii="Courier New" w:hAnsi="Courier New" w:cs="Courier New"/>
          <w:noProof/>
          <w:sz w:val="20"/>
          <w:szCs w:val="20"/>
          <w:lang w:val="en-US" w:eastAsia="en-US"/>
        </w:rPr>
        <w:t>@Basic(fetch = FetchType.LAZY</w:t>
      </w:r>
      <w:r w:rsidRPr="004A21B9">
        <w:rPr>
          <w:noProof/>
          <w:lang w:val="en-US" w:eastAsia="en-US"/>
        </w:rPr>
        <w:t>)) can be fetched lazily.</w:t>
      </w:r>
    </w:p>
    <w:p w:rsidR="00FD0A13" w:rsidRPr="004A21B9" w:rsidRDefault="00FD0A13" w:rsidP="00FD0A13">
      <w:pPr>
        <w:ind w:left="1134" w:firstLine="0"/>
        <w:rPr>
          <w:noProof/>
          <w:lang w:val="en-US" w:eastAsia="en-US"/>
        </w:rPr>
      </w:pPr>
      <w:r w:rsidRPr="004A21B9">
        <w:rPr>
          <w:b/>
          <w:noProof/>
          <w:color w:val="0070C0"/>
          <w:lang w:val="en-US"/>
        </w:rPr>
        <w:t>hibernate.enhancer.enableAssociationManagement</w:t>
      </w:r>
      <w:r w:rsidRPr="004A21B9">
        <w:rPr>
          <w:noProof/>
          <w:lang w:val="en-US" w:eastAsia="en-US"/>
        </w:rPr>
        <w:t xml:space="preserve"> (e.g. </w:t>
      </w:r>
      <w:r w:rsidRPr="004A21B9">
        <w:rPr>
          <w:rFonts w:ascii="Courier New" w:hAnsi="Courier New" w:cs="Courier New"/>
          <w:noProof/>
          <w:sz w:val="20"/>
          <w:szCs w:val="20"/>
          <w:lang w:val="en-US" w:eastAsia="en-US"/>
        </w:rPr>
        <w:t>true</w:t>
      </w:r>
      <w:r w:rsidRPr="004A21B9">
        <w:rPr>
          <w:noProof/>
          <w:lang w:val="en-US" w:eastAsia="en-US"/>
        </w:rPr>
        <w:t xml:space="preserve"> or </w:t>
      </w:r>
      <w:r w:rsidRPr="004A21B9">
        <w:rPr>
          <w:rFonts w:ascii="Courier New" w:hAnsi="Courier New" w:cs="Courier New"/>
          <w:noProof/>
          <w:sz w:val="20"/>
          <w:szCs w:val="20"/>
          <w:lang w:val="en-US" w:eastAsia="en-US"/>
        </w:rPr>
        <w:t>false</w:t>
      </w:r>
      <w:r w:rsidRPr="004A21B9">
        <w:rPr>
          <w:noProof/>
          <w:lang w:val="en-US" w:eastAsia="en-US"/>
        </w:rPr>
        <w:t xml:space="preserve"> (default value))</w:t>
      </w:r>
    </w:p>
    <w:p w:rsidR="00FD0A13" w:rsidRPr="004A21B9" w:rsidRDefault="00FD0A13" w:rsidP="00FD0A13">
      <w:pPr>
        <w:spacing w:after="100" w:afterAutospacing="1"/>
        <w:ind w:left="1134" w:firstLine="0"/>
        <w:rPr>
          <w:noProof/>
          <w:lang w:val="en-US" w:eastAsia="en-US"/>
        </w:rPr>
      </w:pPr>
      <w:r w:rsidRPr="004A21B9">
        <w:rPr>
          <w:noProof/>
          <w:lang w:val="en-US" w:eastAsia="en-US"/>
        </w:rPr>
        <w:t>Enable association management feature in runtime bytecode enhancement which automatically synchronizes a bidirectional association when only one side is changed.</w:t>
      </w:r>
    </w:p>
    <w:p w:rsidR="00FD0A13" w:rsidRPr="004A21B9" w:rsidRDefault="00FD0A13" w:rsidP="00FD0A13">
      <w:pPr>
        <w:rPr>
          <w:rFonts w:ascii="Courier New" w:hAnsi="Courier New" w:cs="Courier New"/>
          <w:noProof/>
          <w:sz w:val="20"/>
          <w:szCs w:val="20"/>
          <w:lang w:val="en-US" w:eastAsia="en-US"/>
        </w:rPr>
      </w:pPr>
      <w:r w:rsidRPr="004A21B9">
        <w:rPr>
          <w:noProof/>
          <w:lang w:val="en-US"/>
        </w:rPr>
        <w:t>Hibernate provides a Maven plugin capable of providing build-time enhancement of the domain model as they are compiled as part of a Maven build (</w:t>
      </w:r>
      <w:r w:rsidRPr="004A21B9">
        <w:rPr>
          <w:b/>
          <w:noProof/>
          <w:color w:val="0070C0"/>
          <w:lang w:val="en-US"/>
        </w:rPr>
        <w:t>hibernate-enhance-maven-plugin</w:t>
      </w:r>
      <w:r w:rsidRPr="004A21B9">
        <w:rPr>
          <w:rFonts w:ascii="Courier New" w:hAnsi="Courier New" w:cs="Courier New"/>
          <w:noProof/>
          <w:sz w:val="20"/>
          <w:szCs w:val="20"/>
          <w:lang w:val="en-US" w:eastAsia="en-US"/>
        </w:rPr>
        <w:t>).</w:t>
      </w:r>
    </w:p>
    <w:p w:rsidR="00FD0A13" w:rsidRPr="004A21B9" w:rsidRDefault="00FD0A13" w:rsidP="00FD0A13">
      <w:pPr>
        <w:rPr>
          <w:noProof/>
          <w:lang w:val="en-US"/>
        </w:rPr>
      </w:pPr>
    </w:p>
    <w:p w:rsidR="00CD0262" w:rsidRPr="004A21B9" w:rsidRDefault="00CD0262" w:rsidP="00CD0262">
      <w:pPr>
        <w:pStyle w:val="Heading1"/>
        <w:numPr>
          <w:ilvl w:val="1"/>
          <w:numId w:val="12"/>
        </w:numPr>
        <w:jc w:val="center"/>
        <w:rPr>
          <w:noProof/>
          <w:sz w:val="36"/>
          <w:szCs w:val="36"/>
          <w:lang w:val="en-US"/>
        </w:rPr>
      </w:pPr>
      <w:bookmarkStart w:id="58" w:name="_Toc63930757"/>
      <w:r w:rsidRPr="004A21B9">
        <w:rPr>
          <w:noProof/>
          <w:sz w:val="36"/>
          <w:szCs w:val="36"/>
          <w:lang w:val="en-US"/>
        </w:rPr>
        <w:t>MAKING ENTITIES PERSISTENT</w:t>
      </w:r>
      <w:bookmarkEnd w:id="58"/>
    </w:p>
    <w:p w:rsidR="002964F5" w:rsidRPr="004A21B9" w:rsidRDefault="002964F5" w:rsidP="005A5587">
      <w:pPr>
        <w:spacing w:after="120"/>
        <w:rPr>
          <w:rFonts w:ascii="Courier New" w:hAnsi="Courier New" w:cs="Courier New"/>
          <w:noProof/>
          <w:sz w:val="20"/>
          <w:szCs w:val="20"/>
          <w:lang w:val="en-US"/>
        </w:rPr>
      </w:pPr>
      <w:r w:rsidRPr="004A21B9">
        <w:rPr>
          <w:noProof/>
          <w:lang w:val="en-US"/>
        </w:rPr>
        <w:t xml:space="preserve">Once you’ve created a new entity instance (using the standard </w:t>
      </w:r>
      <w:r w:rsidRPr="004A21B9">
        <w:rPr>
          <w:rFonts w:ascii="Courier New" w:hAnsi="Courier New" w:cs="Courier New"/>
          <w:noProof/>
          <w:sz w:val="20"/>
          <w:szCs w:val="20"/>
          <w:lang w:val="en-US"/>
        </w:rPr>
        <w:t>new</w:t>
      </w:r>
      <w:r w:rsidRPr="004A21B9">
        <w:rPr>
          <w:noProof/>
          <w:lang w:val="en-US"/>
        </w:rPr>
        <w:t xml:space="preserve"> operator) it is in </w:t>
      </w:r>
      <w:r w:rsidRPr="004A21B9">
        <w:rPr>
          <w:rFonts w:ascii="Courier New" w:hAnsi="Courier New" w:cs="Courier New"/>
          <w:noProof/>
          <w:sz w:val="20"/>
          <w:szCs w:val="20"/>
          <w:lang w:val="en-US"/>
        </w:rPr>
        <w:t>new</w:t>
      </w:r>
      <w:r w:rsidRPr="004A21B9">
        <w:rPr>
          <w:noProof/>
          <w:lang w:val="en-US"/>
        </w:rPr>
        <w:t xml:space="preserve"> state. You can make it persistent by associating it to either an </w:t>
      </w:r>
      <w:r w:rsidRPr="004A21B9">
        <w:rPr>
          <w:rFonts w:ascii="Courier New" w:hAnsi="Courier New" w:cs="Courier New"/>
          <w:noProof/>
          <w:sz w:val="20"/>
          <w:szCs w:val="20"/>
          <w:lang w:val="en-US"/>
        </w:rPr>
        <w:t>org.hibernate.Session</w:t>
      </w:r>
      <w:r w:rsidRPr="004A21B9">
        <w:rPr>
          <w:noProof/>
          <w:lang w:val="en-US"/>
        </w:rPr>
        <w:t xml:space="preserve"> or a </w:t>
      </w:r>
      <w:r w:rsidRPr="004A21B9">
        <w:rPr>
          <w:rFonts w:ascii="Courier New" w:hAnsi="Courier New" w:cs="Courier New"/>
          <w:noProof/>
          <w:sz w:val="20"/>
          <w:szCs w:val="20"/>
          <w:lang w:val="en-US"/>
        </w:rPr>
        <w:t>javax.persistence.EntityManager:</w:t>
      </w:r>
    </w:p>
    <w:p w:rsidR="00CD0262" w:rsidRPr="004A21B9" w:rsidRDefault="002964F5" w:rsidP="00125C78">
      <w:pPr>
        <w:numPr>
          <w:ilvl w:val="0"/>
          <w:numId w:val="51"/>
        </w:numPr>
        <w:rPr>
          <w:noProof/>
          <w:lang w:val="en-US"/>
        </w:rPr>
      </w:pPr>
      <w:r w:rsidRPr="004A21B9">
        <w:rPr>
          <w:noProof/>
          <w:lang w:val="en-US"/>
        </w:rPr>
        <w:t>EntityManager.</w:t>
      </w:r>
      <w:r w:rsidRPr="004A21B9">
        <w:rPr>
          <w:b/>
          <w:noProof/>
          <w:color w:val="0070C0"/>
          <w:lang w:val="en-US"/>
        </w:rPr>
        <w:t>persist()</w:t>
      </w:r>
      <w:r w:rsidRPr="004A21B9">
        <w:rPr>
          <w:noProof/>
          <w:lang w:val="en-US"/>
        </w:rPr>
        <w:t>.</w:t>
      </w:r>
    </w:p>
    <w:p w:rsidR="002964F5" w:rsidRPr="004A21B9" w:rsidRDefault="002964F5" w:rsidP="00125C78">
      <w:pPr>
        <w:numPr>
          <w:ilvl w:val="0"/>
          <w:numId w:val="51"/>
        </w:numPr>
        <w:rPr>
          <w:noProof/>
          <w:lang w:val="en-US"/>
        </w:rPr>
      </w:pPr>
      <w:r w:rsidRPr="004A21B9">
        <w:rPr>
          <w:noProof/>
          <w:lang w:val="en-US"/>
        </w:rPr>
        <w:t>Session.</w:t>
      </w:r>
      <w:r w:rsidRPr="004A21B9">
        <w:rPr>
          <w:b/>
          <w:noProof/>
          <w:color w:val="0070C0"/>
          <w:lang w:val="en-US"/>
        </w:rPr>
        <w:t>save()</w:t>
      </w:r>
      <w:r w:rsidRPr="004A21B9">
        <w:rPr>
          <w:noProof/>
          <w:lang w:val="en-US"/>
        </w:rPr>
        <w:t>.</w:t>
      </w:r>
    </w:p>
    <w:p w:rsidR="001F2FF5" w:rsidRPr="004A21B9" w:rsidRDefault="001F2FF5" w:rsidP="001F2FF5">
      <w:pPr>
        <w:pStyle w:val="Heading1"/>
        <w:numPr>
          <w:ilvl w:val="1"/>
          <w:numId w:val="12"/>
        </w:numPr>
        <w:jc w:val="center"/>
        <w:rPr>
          <w:noProof/>
          <w:sz w:val="36"/>
          <w:szCs w:val="36"/>
          <w:lang w:val="en-US"/>
        </w:rPr>
      </w:pPr>
      <w:bookmarkStart w:id="59" w:name="_Toc63930758"/>
      <w:r w:rsidRPr="004A21B9">
        <w:rPr>
          <w:noProof/>
          <w:sz w:val="36"/>
          <w:szCs w:val="36"/>
          <w:lang w:val="en-US"/>
        </w:rPr>
        <w:t>DELETINGENTITIES</w:t>
      </w:r>
      <w:bookmarkEnd w:id="59"/>
    </w:p>
    <w:p w:rsidR="001F2FF5" w:rsidRPr="004A21B9" w:rsidRDefault="001F2FF5" w:rsidP="001F2FF5">
      <w:pPr>
        <w:pStyle w:val="NormalWeb"/>
        <w:rPr>
          <w:noProof/>
          <w:lang w:val="en-US"/>
        </w:rPr>
      </w:pPr>
      <w:r w:rsidRPr="004A21B9">
        <w:rPr>
          <w:noProof/>
          <w:lang w:val="en-US"/>
        </w:rPr>
        <w:t>Entities can also be deleted:</w:t>
      </w:r>
    </w:p>
    <w:p w:rsidR="001F2FF5" w:rsidRPr="004A21B9" w:rsidRDefault="001F2FF5" w:rsidP="00125C78">
      <w:pPr>
        <w:numPr>
          <w:ilvl w:val="0"/>
          <w:numId w:val="52"/>
        </w:numPr>
        <w:rPr>
          <w:noProof/>
          <w:lang w:val="en-US"/>
        </w:rPr>
      </w:pPr>
      <w:r w:rsidRPr="004A21B9">
        <w:rPr>
          <w:noProof/>
          <w:lang w:val="en-US"/>
        </w:rPr>
        <w:t>EntityManager.</w:t>
      </w:r>
      <w:r w:rsidRPr="004A21B9">
        <w:rPr>
          <w:b/>
          <w:noProof/>
          <w:color w:val="0070C0"/>
          <w:lang w:val="en-US"/>
        </w:rPr>
        <w:t>remove()</w:t>
      </w:r>
      <w:r w:rsidRPr="004A21B9">
        <w:rPr>
          <w:noProof/>
          <w:lang w:val="en-US"/>
        </w:rPr>
        <w:t>.</w:t>
      </w:r>
    </w:p>
    <w:p w:rsidR="001F2FF5" w:rsidRPr="004A21B9" w:rsidRDefault="001F2FF5" w:rsidP="00125C78">
      <w:pPr>
        <w:numPr>
          <w:ilvl w:val="0"/>
          <w:numId w:val="52"/>
        </w:numPr>
        <w:rPr>
          <w:noProof/>
          <w:lang w:val="en-US"/>
        </w:rPr>
      </w:pPr>
      <w:r w:rsidRPr="004A21B9">
        <w:rPr>
          <w:noProof/>
          <w:lang w:val="en-US"/>
        </w:rPr>
        <w:t>Session.</w:t>
      </w:r>
      <w:r w:rsidRPr="004A21B9">
        <w:rPr>
          <w:b/>
          <w:noProof/>
          <w:color w:val="0070C0"/>
          <w:lang w:val="en-US"/>
        </w:rPr>
        <w:t>delete()</w:t>
      </w:r>
      <w:r w:rsidRPr="004A21B9">
        <w:rPr>
          <w:noProof/>
          <w:lang w:val="en-US"/>
        </w:rPr>
        <w:t>.</w:t>
      </w:r>
    </w:p>
    <w:p w:rsidR="001F2FF5" w:rsidRPr="004A21B9" w:rsidRDefault="000E07C1" w:rsidP="001F2FF5">
      <w:pPr>
        <w:pStyle w:val="NormalWeb"/>
        <w:rPr>
          <w:noProof/>
          <w:lang w:val="en-US"/>
        </w:rPr>
      </w:pPr>
      <w:r w:rsidRPr="004A21B9">
        <w:rPr>
          <w:noProof/>
          <w:lang w:val="en-US"/>
        </w:rPr>
        <w:t>Hibernate itself can handle deleting entities in detached state. JPA, however, disallows this behavior (?).</w:t>
      </w:r>
    </w:p>
    <w:p w:rsidR="00011FA4" w:rsidRPr="004A21B9" w:rsidRDefault="00011FA4" w:rsidP="00011FA4">
      <w:pPr>
        <w:pStyle w:val="Heading1"/>
        <w:numPr>
          <w:ilvl w:val="1"/>
          <w:numId w:val="12"/>
        </w:numPr>
        <w:jc w:val="center"/>
        <w:rPr>
          <w:noProof/>
          <w:sz w:val="36"/>
          <w:szCs w:val="36"/>
          <w:lang w:val="en-US"/>
        </w:rPr>
      </w:pPr>
      <w:bookmarkStart w:id="60" w:name="_Toc63930759"/>
      <w:r w:rsidRPr="004A21B9">
        <w:rPr>
          <w:noProof/>
          <w:sz w:val="36"/>
          <w:szCs w:val="36"/>
          <w:lang w:val="en-US"/>
        </w:rPr>
        <w:t>OBTAINING AN ENTITY REFERENCE WITHOUT INITIALIZING ITS DATA</w:t>
      </w:r>
      <w:bookmarkEnd w:id="60"/>
    </w:p>
    <w:p w:rsidR="00011FA4" w:rsidRPr="004A21B9" w:rsidRDefault="00D02BD8" w:rsidP="00011FA4">
      <w:pPr>
        <w:pStyle w:val="NormalWeb"/>
        <w:rPr>
          <w:noProof/>
          <w:lang w:val="en-US"/>
        </w:rPr>
      </w:pPr>
      <w:r w:rsidRPr="004A21B9">
        <w:rPr>
          <w:noProof/>
          <w:lang w:val="en-US"/>
        </w:rPr>
        <w:t>Sometimes referred to as lazy loading, the ability to obtain a reference to an entity without having to load its data is hugely important. The most common case being the need to create an association between an entity and another existing entity</w:t>
      </w:r>
      <w:r w:rsidR="00011FA4" w:rsidRPr="004A21B9">
        <w:rPr>
          <w:noProof/>
          <w:lang w:val="en-US"/>
        </w:rPr>
        <w:t>:</w:t>
      </w:r>
    </w:p>
    <w:p w:rsidR="00D02BD8" w:rsidRPr="004A21B9" w:rsidRDefault="00D02BD8" w:rsidP="00125C78">
      <w:pPr>
        <w:numPr>
          <w:ilvl w:val="0"/>
          <w:numId w:val="53"/>
        </w:numPr>
        <w:rPr>
          <w:noProof/>
          <w:lang w:val="en-US"/>
        </w:rPr>
      </w:pPr>
      <w:r w:rsidRPr="004A21B9">
        <w:rPr>
          <w:noProof/>
          <w:lang w:val="en-US"/>
        </w:rPr>
        <w:lastRenderedPageBreak/>
        <w:t>EntityManager.getReference().</w:t>
      </w:r>
    </w:p>
    <w:p w:rsidR="00D02BD8" w:rsidRPr="004A21B9" w:rsidRDefault="00D02BD8" w:rsidP="00125C78">
      <w:pPr>
        <w:numPr>
          <w:ilvl w:val="0"/>
          <w:numId w:val="53"/>
        </w:numPr>
        <w:rPr>
          <w:noProof/>
          <w:lang w:val="en-US"/>
        </w:rPr>
      </w:pPr>
      <w:r w:rsidRPr="004A21B9">
        <w:rPr>
          <w:noProof/>
          <w:lang w:val="en-US"/>
        </w:rPr>
        <w:t>Session.load().</w:t>
      </w:r>
    </w:p>
    <w:p w:rsidR="00D02BD8" w:rsidRPr="004A21B9" w:rsidRDefault="00512C27" w:rsidP="00011FA4">
      <w:pPr>
        <w:pStyle w:val="NormalWeb"/>
        <w:rPr>
          <w:noProof/>
          <w:lang w:val="en-US"/>
        </w:rPr>
      </w:pPr>
      <w:r w:rsidRPr="004A21B9">
        <w:rPr>
          <w:noProof/>
          <w:lang w:val="en-US"/>
        </w:rPr>
        <w:t xml:space="preserve">Unless the entity class is declared </w:t>
      </w:r>
      <w:r w:rsidRPr="004A21B9">
        <w:rPr>
          <w:rStyle w:val="HTMLCode"/>
          <w:noProof/>
          <w:lang w:val="en-US"/>
        </w:rPr>
        <w:t>final</w:t>
      </w:r>
      <w:r w:rsidRPr="004A21B9">
        <w:rPr>
          <w:noProof/>
          <w:lang w:val="en-US"/>
        </w:rPr>
        <w:t xml:space="preserve">, the proxy extends the entity class. If the entity class is </w:t>
      </w:r>
      <w:r w:rsidRPr="004A21B9">
        <w:rPr>
          <w:rStyle w:val="HTMLCode"/>
          <w:noProof/>
          <w:lang w:val="en-US"/>
        </w:rPr>
        <w:t>final</w:t>
      </w:r>
      <w:r w:rsidRPr="004A21B9">
        <w:rPr>
          <w:noProof/>
          <w:lang w:val="en-US"/>
        </w:rPr>
        <w:t>, the proxy will implement an interface instead.</w:t>
      </w:r>
    </w:p>
    <w:p w:rsidR="00CD7E66" w:rsidRPr="004A21B9" w:rsidRDefault="00CD7E66" w:rsidP="00CD7E66">
      <w:pPr>
        <w:pStyle w:val="Heading1"/>
        <w:numPr>
          <w:ilvl w:val="1"/>
          <w:numId w:val="12"/>
        </w:numPr>
        <w:jc w:val="center"/>
        <w:rPr>
          <w:noProof/>
          <w:sz w:val="36"/>
          <w:szCs w:val="36"/>
          <w:lang w:val="en-US"/>
        </w:rPr>
      </w:pPr>
      <w:bookmarkStart w:id="61" w:name="_Toc63930760"/>
      <w:r w:rsidRPr="004A21B9">
        <w:rPr>
          <w:noProof/>
          <w:sz w:val="36"/>
          <w:szCs w:val="36"/>
          <w:lang w:val="en-US"/>
        </w:rPr>
        <w:t>OBTAINING AN ENTITY REFERENCE WITH INITIALIZING ITS DATA</w:t>
      </w:r>
      <w:bookmarkEnd w:id="61"/>
    </w:p>
    <w:p w:rsidR="001F2FF5" w:rsidRPr="004A21B9" w:rsidRDefault="00CD7E66" w:rsidP="00CD7E66">
      <w:pPr>
        <w:spacing w:after="120"/>
        <w:rPr>
          <w:noProof/>
          <w:lang w:val="en-US"/>
        </w:rPr>
      </w:pPr>
      <w:r w:rsidRPr="004A21B9">
        <w:rPr>
          <w:noProof/>
          <w:lang w:val="en-US"/>
        </w:rPr>
        <w:t>It is also quite common to want to obtain an entity along with its data:</w:t>
      </w:r>
    </w:p>
    <w:p w:rsidR="00CD7E66" w:rsidRPr="004A21B9" w:rsidRDefault="00CD7E66" w:rsidP="00125C78">
      <w:pPr>
        <w:numPr>
          <w:ilvl w:val="0"/>
          <w:numId w:val="54"/>
        </w:numPr>
        <w:rPr>
          <w:noProof/>
          <w:lang w:val="en-US"/>
        </w:rPr>
      </w:pPr>
      <w:r w:rsidRPr="004A21B9">
        <w:rPr>
          <w:noProof/>
          <w:lang w:val="en-US"/>
        </w:rPr>
        <w:t>EntityManager.find().</w:t>
      </w:r>
    </w:p>
    <w:p w:rsidR="00CD7E66" w:rsidRPr="004A21B9" w:rsidRDefault="00CD7E66" w:rsidP="00125C78">
      <w:pPr>
        <w:numPr>
          <w:ilvl w:val="0"/>
          <w:numId w:val="54"/>
        </w:numPr>
        <w:rPr>
          <w:noProof/>
          <w:lang w:val="en-US"/>
        </w:rPr>
      </w:pPr>
      <w:r w:rsidRPr="004A21B9">
        <w:rPr>
          <w:noProof/>
          <w:lang w:val="en-US"/>
        </w:rPr>
        <w:t>Session.get()</w:t>
      </w:r>
      <w:r w:rsidR="00C94D85" w:rsidRPr="004A21B9">
        <w:rPr>
          <w:noProof/>
          <w:lang w:val="en-US"/>
        </w:rPr>
        <w:t xml:space="preserve">, </w:t>
      </w:r>
      <w:r w:rsidRPr="004A21B9">
        <w:rPr>
          <w:noProof/>
          <w:lang w:val="en-US"/>
        </w:rPr>
        <w:t>session.byId(Some.class).load(someId)</w:t>
      </w:r>
      <w:r w:rsidR="00C94884" w:rsidRPr="004A21B9">
        <w:rPr>
          <w:noProof/>
          <w:lang w:val="en-US"/>
        </w:rPr>
        <w:t>, session.byId(Some.class).loadOptional(someId).</w:t>
      </w:r>
    </w:p>
    <w:p w:rsidR="00A95C55" w:rsidRPr="004A21B9" w:rsidRDefault="00A95C55" w:rsidP="00A95C55">
      <w:pPr>
        <w:pStyle w:val="Heading1"/>
        <w:numPr>
          <w:ilvl w:val="1"/>
          <w:numId w:val="12"/>
        </w:numPr>
        <w:jc w:val="center"/>
        <w:rPr>
          <w:noProof/>
          <w:sz w:val="36"/>
          <w:szCs w:val="36"/>
          <w:lang w:val="en-US"/>
        </w:rPr>
      </w:pPr>
      <w:bookmarkStart w:id="62" w:name="_Toc63930761"/>
      <w:r w:rsidRPr="004A21B9">
        <w:rPr>
          <w:noProof/>
          <w:sz w:val="36"/>
          <w:szCs w:val="36"/>
          <w:lang w:val="en-US"/>
        </w:rPr>
        <w:t>O</w:t>
      </w:r>
      <w:r w:rsidR="00D37E1B" w:rsidRPr="004A21B9">
        <w:rPr>
          <w:noProof/>
          <w:sz w:val="36"/>
          <w:szCs w:val="36"/>
          <w:lang w:val="en-US"/>
        </w:rPr>
        <w:t>BTAINMULTIPLEENTITIESBYTHEIRIDENTIFIERS</w:t>
      </w:r>
      <w:bookmarkEnd w:id="62"/>
    </w:p>
    <w:p w:rsidR="00CD7E66" w:rsidRPr="004A21B9" w:rsidRDefault="007E3705" w:rsidP="00A95C55">
      <w:pPr>
        <w:rPr>
          <w:noProof/>
          <w:lang w:val="en-US"/>
        </w:rPr>
      </w:pPr>
      <w:r w:rsidRPr="004A21B9">
        <w:rPr>
          <w:noProof/>
          <w:lang w:val="en-US"/>
        </w:rPr>
        <w:t xml:space="preserve">(Hibernate only!) While the JPA standard does not support retrieving multiple entities at once, other than running a JPQL or Criteria API query, Hibernate offers this functionality via the </w:t>
      </w:r>
      <w:hyperlink r:id="rId30" w:anchor="byMultipleIds-java.lang.Class-" w:history="1">
        <w:r w:rsidRPr="004A21B9">
          <w:rPr>
            <w:b/>
            <w:noProof/>
            <w:color w:val="0070C0"/>
            <w:lang w:val="en-US"/>
          </w:rPr>
          <w:t xml:space="preserve">byMultipleIds </w:t>
        </w:r>
        <w:r w:rsidRPr="004A21B9">
          <w:rPr>
            <w:noProof/>
            <w:lang w:val="en-US"/>
          </w:rPr>
          <w:t>method</w:t>
        </w:r>
      </w:hyperlink>
      <w:r w:rsidRPr="004A21B9">
        <w:rPr>
          <w:noProof/>
          <w:lang w:val="en-US"/>
        </w:rPr>
        <w:t xml:space="preserve"> of the Hibernate </w:t>
      </w:r>
      <w:r w:rsidRPr="004A21B9">
        <w:rPr>
          <w:rStyle w:val="HTMLCode"/>
          <w:noProof/>
          <w:lang w:val="en-US"/>
        </w:rPr>
        <w:t>Session</w:t>
      </w:r>
      <w:r w:rsidRPr="004A21B9">
        <w:rPr>
          <w:noProof/>
          <w:lang w:val="en-US"/>
        </w:rPr>
        <w:t>.</w:t>
      </w:r>
    </w:p>
    <w:p w:rsidR="00AB7DAA" w:rsidRPr="004A21B9" w:rsidRDefault="00AB7DAA" w:rsidP="00AB7DAA">
      <w:pPr>
        <w:pStyle w:val="Heading1"/>
        <w:numPr>
          <w:ilvl w:val="1"/>
          <w:numId w:val="12"/>
        </w:numPr>
        <w:jc w:val="center"/>
        <w:rPr>
          <w:noProof/>
          <w:sz w:val="36"/>
          <w:szCs w:val="36"/>
          <w:lang w:val="en-US"/>
        </w:rPr>
      </w:pPr>
      <w:bookmarkStart w:id="63" w:name="_Toc63930762"/>
      <w:r w:rsidRPr="004A21B9">
        <w:rPr>
          <w:noProof/>
          <w:sz w:val="36"/>
          <w:szCs w:val="36"/>
          <w:lang w:val="en-US"/>
        </w:rPr>
        <w:t>FILTERING ENTITIES AND ASSOCIATIONS</w:t>
      </w:r>
      <w:bookmarkEnd w:id="63"/>
    </w:p>
    <w:p w:rsidR="00AB7DAA" w:rsidRPr="004A21B9" w:rsidRDefault="00AB7DAA" w:rsidP="00AB7DAA">
      <w:pPr>
        <w:spacing w:before="100" w:beforeAutospacing="1" w:after="100" w:afterAutospacing="1"/>
        <w:ind w:firstLine="0"/>
        <w:rPr>
          <w:noProof/>
          <w:lang w:val="en-US"/>
        </w:rPr>
      </w:pPr>
      <w:r w:rsidRPr="004A21B9">
        <w:rPr>
          <w:noProof/>
          <w:lang w:val="en-US"/>
        </w:rPr>
        <w:t>Hibernate offers two options if you want to filter entities or entity associations:</w:t>
      </w:r>
    </w:p>
    <w:p w:rsidR="00AB7DAA" w:rsidRPr="004A21B9" w:rsidRDefault="00AB7DAA" w:rsidP="00AB7DAA">
      <w:pPr>
        <w:numPr>
          <w:ilvl w:val="0"/>
          <w:numId w:val="48"/>
        </w:numPr>
        <w:ind w:left="709"/>
        <w:rPr>
          <w:noProof/>
          <w:lang w:val="en-US"/>
        </w:rPr>
      </w:pPr>
      <w:r w:rsidRPr="004A21B9">
        <w:rPr>
          <w:b/>
          <w:noProof/>
          <w:lang w:val="en-US"/>
        </w:rPr>
        <w:t>Static</w:t>
      </w:r>
      <w:r w:rsidRPr="004A21B9">
        <w:rPr>
          <w:noProof/>
          <w:lang w:val="en-US"/>
        </w:rPr>
        <w:t xml:space="preserve"> (</w:t>
      </w:r>
      <w:r w:rsidRPr="004A21B9">
        <w:rPr>
          <w:b/>
          <w:noProof/>
          <w:color w:val="0070C0"/>
          <w:lang w:val="en-US"/>
        </w:rPr>
        <w:t>@Where</w:t>
      </w:r>
      <w:r w:rsidR="00F86125" w:rsidRPr="004A21B9">
        <w:rPr>
          <w:noProof/>
          <w:lang w:val="en-US"/>
        </w:rPr>
        <w:t>,</w:t>
      </w:r>
      <w:r w:rsidRPr="004A21B9">
        <w:rPr>
          <w:b/>
          <w:noProof/>
          <w:color w:val="0070C0"/>
          <w:lang w:val="en-US"/>
        </w:rPr>
        <w:t>@WhereJoinTable</w:t>
      </w:r>
      <w:r w:rsidRPr="004A21B9">
        <w:rPr>
          <w:noProof/>
          <w:lang w:val="en-US"/>
        </w:rPr>
        <w:t>) - which are defined at mapping time and cannot change at runtime.</w:t>
      </w:r>
    </w:p>
    <w:p w:rsidR="00AB7DAA" w:rsidRPr="004A21B9" w:rsidRDefault="00AB7DAA" w:rsidP="00AB7DAA">
      <w:pPr>
        <w:numPr>
          <w:ilvl w:val="0"/>
          <w:numId w:val="48"/>
        </w:numPr>
        <w:ind w:left="709"/>
        <w:rPr>
          <w:noProof/>
          <w:lang w:val="en-US"/>
        </w:rPr>
      </w:pPr>
      <w:r w:rsidRPr="004A21B9">
        <w:rPr>
          <w:b/>
          <w:noProof/>
          <w:lang w:val="en-US"/>
        </w:rPr>
        <w:t>Dynamic</w:t>
      </w:r>
      <w:r w:rsidRPr="004A21B9">
        <w:rPr>
          <w:noProof/>
          <w:lang w:val="en-US"/>
        </w:rPr>
        <w:t xml:space="preserve"> (</w:t>
      </w:r>
      <w:r w:rsidRPr="004A21B9">
        <w:rPr>
          <w:b/>
          <w:noProof/>
          <w:color w:val="0070C0"/>
          <w:lang w:val="en-US"/>
        </w:rPr>
        <w:t>@Filter</w:t>
      </w:r>
      <w:r w:rsidR="00F86125" w:rsidRPr="004A21B9">
        <w:rPr>
          <w:noProof/>
          <w:lang w:val="en-US"/>
        </w:rPr>
        <w:t>,</w:t>
      </w:r>
      <w:r w:rsidRPr="004A21B9">
        <w:rPr>
          <w:b/>
          <w:noProof/>
          <w:color w:val="0070C0"/>
          <w:lang w:val="en-US"/>
        </w:rPr>
        <w:t>@FilterJoinTable</w:t>
      </w:r>
      <w:r w:rsidRPr="004A21B9">
        <w:rPr>
          <w:noProof/>
          <w:lang w:val="en-US"/>
        </w:rPr>
        <w:t>) - which are applied and configured at runtime.</w:t>
      </w:r>
    </w:p>
    <w:p w:rsidR="00AB7DAA" w:rsidRPr="004A21B9" w:rsidRDefault="00AB7DAA" w:rsidP="00AB7DAA">
      <w:pPr>
        <w:rPr>
          <w:noProof/>
          <w:lang w:val="en-US"/>
        </w:rPr>
      </w:pPr>
    </w:p>
    <w:p w:rsidR="00D37B7C" w:rsidRPr="000F7FED" w:rsidRDefault="00D37B7C" w:rsidP="00AB7DAA">
      <w:pPr>
        <w:rPr>
          <w:noProof/>
        </w:rPr>
      </w:pPr>
      <w:r w:rsidRPr="000F7FED">
        <w:rPr>
          <w:noProof/>
        </w:rPr>
        <w:t>При статической фильтрации условие фильтра задается на этапе комиляции, при динамической – в рантайме можно задавать значения параметров фильтров.</w:t>
      </w:r>
    </w:p>
    <w:p w:rsidR="00D37B7C" w:rsidRPr="000F7FED" w:rsidRDefault="00EA153A" w:rsidP="00AB7DAA">
      <w:pPr>
        <w:rPr>
          <w:noProof/>
        </w:rPr>
      </w:pPr>
      <w:r w:rsidRPr="000F7FED">
        <w:rPr>
          <w:b/>
          <w:noProof/>
          <w:color w:val="0070C0"/>
        </w:rPr>
        <w:t>@</w:t>
      </w:r>
      <w:r w:rsidR="00D37B7C" w:rsidRPr="004A21B9">
        <w:rPr>
          <w:b/>
          <w:noProof/>
          <w:color w:val="0070C0"/>
          <w:lang w:val="en-US"/>
        </w:rPr>
        <w:t>WhereJoinTable</w:t>
      </w:r>
      <w:r w:rsidR="00D37B7C" w:rsidRPr="000F7FED">
        <w:rPr>
          <w:noProof/>
        </w:rPr>
        <w:t>и</w:t>
      </w:r>
      <w:r w:rsidRPr="000F7FED">
        <w:rPr>
          <w:b/>
          <w:noProof/>
          <w:color w:val="0070C0"/>
        </w:rPr>
        <w:t>@</w:t>
      </w:r>
      <w:r w:rsidR="00D37B7C" w:rsidRPr="004A21B9">
        <w:rPr>
          <w:b/>
          <w:noProof/>
          <w:color w:val="0070C0"/>
          <w:lang w:val="en-US"/>
        </w:rPr>
        <w:t>FilterJoinTable</w:t>
      </w:r>
      <w:r w:rsidR="00D37B7C" w:rsidRPr="000F7FED">
        <w:rPr>
          <w:noProof/>
        </w:rPr>
        <w:t xml:space="preserve">используются в случаях, когда для организации связи используется </w:t>
      </w:r>
      <w:r w:rsidR="00D37B7C" w:rsidRPr="004A21B9">
        <w:rPr>
          <w:noProof/>
          <w:lang w:val="en-US"/>
        </w:rPr>
        <w:t>jointable</w:t>
      </w:r>
      <w:r w:rsidR="00D37B7C" w:rsidRPr="000F7FED">
        <w:rPr>
          <w:noProof/>
        </w:rPr>
        <w:t>.</w:t>
      </w:r>
    </w:p>
    <w:p w:rsidR="0008616A" w:rsidRPr="000F7FED" w:rsidRDefault="0008616A" w:rsidP="00AB7DAA">
      <w:pPr>
        <w:rPr>
          <w:noProof/>
        </w:rPr>
      </w:pPr>
    </w:p>
    <w:p w:rsidR="0008616A" w:rsidRPr="004A21B9" w:rsidRDefault="0008616A" w:rsidP="0008616A">
      <w:pPr>
        <w:pStyle w:val="Heading1"/>
        <w:numPr>
          <w:ilvl w:val="1"/>
          <w:numId w:val="12"/>
        </w:numPr>
        <w:jc w:val="center"/>
        <w:rPr>
          <w:noProof/>
          <w:sz w:val="36"/>
          <w:szCs w:val="36"/>
          <w:lang w:val="en-US"/>
        </w:rPr>
      </w:pPr>
      <w:bookmarkStart w:id="64" w:name="_Toc63930763"/>
      <w:r w:rsidRPr="004A21B9">
        <w:rPr>
          <w:noProof/>
          <w:sz w:val="36"/>
          <w:szCs w:val="36"/>
          <w:lang w:val="en-US"/>
        </w:rPr>
        <w:t>MODIFYINGMANAGED/PERSISTENTSTATE</w:t>
      </w:r>
      <w:bookmarkEnd w:id="64"/>
    </w:p>
    <w:p w:rsidR="0008616A" w:rsidRPr="004A21B9" w:rsidRDefault="0008616A" w:rsidP="00153978">
      <w:pPr>
        <w:pStyle w:val="NormalWeb"/>
        <w:rPr>
          <w:noProof/>
          <w:lang w:val="en-US"/>
        </w:rPr>
      </w:pPr>
      <w:r w:rsidRPr="004A21B9">
        <w:rPr>
          <w:noProof/>
          <w:lang w:val="en-US"/>
        </w:rPr>
        <w:t>Entities in managed/persistent state may be manipulated by the application, and any changes will be automatically detected and persisted when the persistence context is flushed. There is no need to call a particular method to make your modifications persistent.</w:t>
      </w:r>
    </w:p>
    <w:p w:rsidR="0049244A" w:rsidRPr="004A21B9" w:rsidRDefault="0049244A" w:rsidP="00F243E4">
      <w:pPr>
        <w:pStyle w:val="NormalWeb"/>
        <w:rPr>
          <w:noProof/>
          <w:lang w:val="en-US" w:eastAsia="en-US"/>
        </w:rPr>
      </w:pPr>
      <w:r w:rsidRPr="004A21B9">
        <w:rPr>
          <w:noProof/>
          <w:lang w:val="en-US"/>
        </w:rPr>
        <w:t>By default, when you modify an entity, all columns but the identifier are being set during update.</w:t>
      </w:r>
      <w:r w:rsidRPr="004A21B9">
        <w:rPr>
          <w:noProof/>
          <w:lang w:val="en-US" w:eastAsia="en-US"/>
        </w:rPr>
        <w:t>The default UPDATE statement containing all columns has two advantages:</w:t>
      </w:r>
    </w:p>
    <w:p w:rsidR="0049244A" w:rsidRPr="004A21B9" w:rsidRDefault="00E47F78" w:rsidP="00125C78">
      <w:pPr>
        <w:numPr>
          <w:ilvl w:val="0"/>
          <w:numId w:val="55"/>
        </w:numPr>
        <w:spacing w:before="100" w:beforeAutospacing="1" w:after="100" w:afterAutospacing="1"/>
        <w:rPr>
          <w:noProof/>
          <w:lang w:val="en-US" w:eastAsia="en-US"/>
        </w:rPr>
      </w:pPr>
      <w:r w:rsidRPr="004A21B9">
        <w:rPr>
          <w:noProof/>
          <w:lang w:val="en-US" w:eastAsia="en-US"/>
        </w:rPr>
        <w:t>I</w:t>
      </w:r>
      <w:r w:rsidR="0049244A" w:rsidRPr="004A21B9">
        <w:rPr>
          <w:noProof/>
          <w:lang w:val="en-US" w:eastAsia="en-US"/>
        </w:rPr>
        <w:t>t allows you to better benefit from JDBC Statement caching.</w:t>
      </w:r>
    </w:p>
    <w:p w:rsidR="0049244A" w:rsidRPr="004A21B9" w:rsidRDefault="00E47F78" w:rsidP="00125C78">
      <w:pPr>
        <w:numPr>
          <w:ilvl w:val="0"/>
          <w:numId w:val="55"/>
        </w:numPr>
        <w:spacing w:before="100" w:beforeAutospacing="1" w:after="100" w:afterAutospacing="1"/>
        <w:rPr>
          <w:noProof/>
          <w:lang w:val="en-US" w:eastAsia="en-US"/>
        </w:rPr>
      </w:pPr>
      <w:r w:rsidRPr="004A21B9">
        <w:rPr>
          <w:noProof/>
          <w:lang w:val="en-US" w:eastAsia="en-US"/>
        </w:rPr>
        <w:t>I</w:t>
      </w:r>
      <w:r w:rsidR="0049244A" w:rsidRPr="004A21B9">
        <w:rPr>
          <w:noProof/>
          <w:lang w:val="en-US" w:eastAsia="en-US"/>
        </w:rPr>
        <w:t>t allows you to enable batch updates even if multiple entities modify different properties.</w:t>
      </w:r>
    </w:p>
    <w:p w:rsidR="008A53EE" w:rsidRPr="004A21B9" w:rsidRDefault="002A365A" w:rsidP="00153978">
      <w:pPr>
        <w:pStyle w:val="NormalWeb"/>
        <w:rPr>
          <w:noProof/>
          <w:lang w:val="en-US"/>
        </w:rPr>
      </w:pPr>
      <w:r w:rsidRPr="004A21B9">
        <w:rPr>
          <w:noProof/>
          <w:lang w:val="en-US"/>
        </w:rPr>
        <w:lastRenderedPageBreak/>
        <w:t xml:space="preserve">The dynamic update allows you to set just the columns that were modified in the associated entity. To enable dynamic updates, you need to annotate the entity with the </w:t>
      </w:r>
      <w:r w:rsidRPr="004A21B9">
        <w:rPr>
          <w:b/>
          <w:noProof/>
          <w:color w:val="0070C0"/>
          <w:lang w:val="en-US"/>
        </w:rPr>
        <w:t>@DynamicUpdate</w:t>
      </w:r>
      <w:r w:rsidRPr="004A21B9">
        <w:rPr>
          <w:noProof/>
          <w:lang w:val="en-US"/>
        </w:rPr>
        <w:t xml:space="preserve"> annotation</w:t>
      </w:r>
      <w:r w:rsidR="008A53EE" w:rsidRPr="004A21B9">
        <w:rPr>
          <w:noProof/>
          <w:lang w:val="en-US"/>
        </w:rPr>
        <w:t>.</w:t>
      </w:r>
    </w:p>
    <w:p w:rsidR="008A53EE" w:rsidRPr="004A21B9" w:rsidRDefault="008A53EE" w:rsidP="006A1371">
      <w:pPr>
        <w:pStyle w:val="Heading1"/>
        <w:numPr>
          <w:ilvl w:val="1"/>
          <w:numId w:val="12"/>
        </w:numPr>
        <w:jc w:val="center"/>
        <w:rPr>
          <w:noProof/>
          <w:sz w:val="36"/>
          <w:szCs w:val="36"/>
          <w:lang w:val="en-US"/>
        </w:rPr>
      </w:pPr>
      <w:bookmarkStart w:id="65" w:name="_Toc63930764"/>
      <w:r w:rsidRPr="004A21B9">
        <w:rPr>
          <w:noProof/>
          <w:sz w:val="36"/>
          <w:szCs w:val="36"/>
          <w:lang w:val="en-US"/>
        </w:rPr>
        <w:t>REFRESH ENTITY STATE</w:t>
      </w:r>
      <w:bookmarkEnd w:id="65"/>
    </w:p>
    <w:p w:rsidR="008A53EE" w:rsidRPr="004A21B9" w:rsidRDefault="008A53EE" w:rsidP="008A53EE">
      <w:pPr>
        <w:pStyle w:val="NormalWeb"/>
        <w:rPr>
          <w:noProof/>
          <w:lang w:val="en-US"/>
        </w:rPr>
      </w:pPr>
      <w:r w:rsidRPr="004A21B9">
        <w:rPr>
          <w:b/>
          <w:noProof/>
          <w:color w:val="0070C0"/>
          <w:lang w:val="en-US"/>
        </w:rPr>
        <w:t>Refresh()</w:t>
      </w:r>
      <w:r w:rsidRPr="004A21B9">
        <w:rPr>
          <w:noProof/>
          <w:lang w:val="en-US"/>
        </w:rPr>
        <w:t xml:space="preserve"> method allow to refresh entity state.</w:t>
      </w:r>
    </w:p>
    <w:p w:rsidR="00AE49B2" w:rsidRPr="004A21B9" w:rsidRDefault="00AE49B2" w:rsidP="000655A8">
      <w:pPr>
        <w:pStyle w:val="NormalWeb"/>
        <w:spacing w:after="0" w:afterAutospacing="0"/>
        <w:rPr>
          <w:noProof/>
          <w:lang w:val="en-US"/>
        </w:rPr>
      </w:pPr>
      <w:r w:rsidRPr="004A21B9">
        <w:rPr>
          <w:noProof/>
          <w:lang w:val="en-US"/>
        </w:rPr>
        <w:t>One case where this is useful is when it is known that the database state has changed since the data was read. Refreshing allows the current database state to be pulled into the entity instance and the persistence context.</w:t>
      </w:r>
    </w:p>
    <w:p w:rsidR="00AE49B2" w:rsidRPr="004A21B9" w:rsidRDefault="00AE49B2" w:rsidP="000655A8">
      <w:pPr>
        <w:pStyle w:val="NormalWeb"/>
        <w:spacing w:before="0" w:beforeAutospacing="0" w:after="0" w:afterAutospacing="0"/>
        <w:rPr>
          <w:noProof/>
          <w:lang w:val="en-US"/>
        </w:rPr>
      </w:pPr>
      <w:r w:rsidRPr="004A21B9">
        <w:rPr>
          <w:noProof/>
          <w:lang w:val="en-US"/>
        </w:rPr>
        <w:t>Another case where this might be useful is when database triggers are used to initialize some of the properties of the entity.</w:t>
      </w:r>
    </w:p>
    <w:p w:rsidR="007956B7" w:rsidRPr="004A21B9" w:rsidRDefault="007956B7" w:rsidP="000655A8">
      <w:pPr>
        <w:pStyle w:val="NormalWeb"/>
        <w:spacing w:before="0" w:beforeAutospacing="0" w:after="0" w:afterAutospacing="0"/>
        <w:rPr>
          <w:noProof/>
          <w:lang w:val="en-US"/>
        </w:rPr>
      </w:pPr>
      <w:r w:rsidRPr="004A21B9">
        <w:rPr>
          <w:noProof/>
          <w:lang w:val="en-US"/>
        </w:rPr>
        <w:t>Only the entity instance and its value type collections are refreshed unless you specify REFRESH as a cascade style of any associations. However, please note that Hibernate has the capability to handle this automatically through its notion of generated properties.</w:t>
      </w:r>
    </w:p>
    <w:p w:rsidR="007956B7" w:rsidRPr="004A21B9" w:rsidRDefault="009618A2" w:rsidP="006A1371">
      <w:pPr>
        <w:pStyle w:val="Heading1"/>
        <w:numPr>
          <w:ilvl w:val="1"/>
          <w:numId w:val="12"/>
        </w:numPr>
        <w:spacing w:after="120" w:afterAutospacing="0"/>
        <w:jc w:val="center"/>
        <w:rPr>
          <w:noProof/>
          <w:sz w:val="36"/>
          <w:szCs w:val="36"/>
          <w:lang w:val="en-US"/>
        </w:rPr>
      </w:pPr>
      <w:bookmarkStart w:id="66" w:name="_Toc63930765"/>
      <w:r w:rsidRPr="004A21B9">
        <w:rPr>
          <w:noProof/>
          <w:sz w:val="36"/>
          <w:szCs w:val="36"/>
          <w:lang w:val="en-US"/>
        </w:rPr>
        <w:t>WORKING WITH DETACHED DATA</w:t>
      </w:r>
      <w:bookmarkEnd w:id="66"/>
    </w:p>
    <w:p w:rsidR="009618A2" w:rsidRPr="004A21B9" w:rsidRDefault="009618A2" w:rsidP="006A1371">
      <w:pPr>
        <w:pStyle w:val="Heading1"/>
        <w:numPr>
          <w:ilvl w:val="2"/>
          <w:numId w:val="12"/>
        </w:numPr>
        <w:spacing w:after="120" w:afterAutospacing="0"/>
        <w:rPr>
          <w:noProof/>
          <w:sz w:val="36"/>
          <w:szCs w:val="36"/>
          <w:lang w:val="en-US"/>
        </w:rPr>
      </w:pPr>
      <w:bookmarkStart w:id="67" w:name="_Toc63930766"/>
      <w:r w:rsidRPr="004A21B9">
        <w:rPr>
          <w:noProof/>
          <w:sz w:val="36"/>
          <w:szCs w:val="36"/>
          <w:lang w:val="en-US"/>
        </w:rPr>
        <w:t>Reattaching detached data</w:t>
      </w:r>
      <w:bookmarkEnd w:id="67"/>
    </w:p>
    <w:p w:rsidR="009618A2" w:rsidRPr="004A21B9" w:rsidRDefault="009618A2" w:rsidP="009618A2">
      <w:pPr>
        <w:pStyle w:val="NormalWeb"/>
        <w:rPr>
          <w:noProof/>
          <w:lang w:val="en-US"/>
        </w:rPr>
      </w:pPr>
      <w:r w:rsidRPr="004A21B9">
        <w:rPr>
          <w:b/>
          <w:noProof/>
          <w:color w:val="0070C0"/>
          <w:lang w:val="en-US"/>
        </w:rPr>
        <w:t>Reattachment</w:t>
      </w:r>
      <w:r w:rsidRPr="004A21B9">
        <w:rPr>
          <w:noProof/>
          <w:lang w:val="en-US"/>
        </w:rPr>
        <w:t xml:space="preserve"> is the process of taking an incoming entity instance that is in the detached state and re-associating it with the current persistence context. JPA does not support reattaching detached data. </w:t>
      </w:r>
    </w:p>
    <w:p w:rsidR="009618A2" w:rsidRPr="004A21B9" w:rsidRDefault="009618A2" w:rsidP="00125C78">
      <w:pPr>
        <w:pStyle w:val="HTMLPreformatted"/>
        <w:numPr>
          <w:ilvl w:val="0"/>
          <w:numId w:val="56"/>
        </w:numPr>
        <w:tabs>
          <w:tab w:val="clear" w:pos="916"/>
          <w:tab w:val="clear" w:pos="1832"/>
          <w:tab w:val="left" w:pos="0"/>
          <w:tab w:val="left" w:pos="567"/>
        </w:tabs>
        <w:ind w:left="142"/>
        <w:rPr>
          <w:rFonts w:ascii="Times New Roman" w:hAnsi="Times New Roman"/>
          <w:noProof/>
          <w:sz w:val="24"/>
          <w:szCs w:val="24"/>
          <w:lang w:val="en-US" w:eastAsia="en-US"/>
        </w:rPr>
      </w:pPr>
      <w:r w:rsidRPr="004A21B9">
        <w:rPr>
          <w:rFonts w:ascii="Times New Roman" w:hAnsi="Times New Roman"/>
          <w:noProof/>
          <w:sz w:val="24"/>
          <w:szCs w:val="24"/>
          <w:lang w:val="en-US"/>
        </w:rPr>
        <w:t xml:space="preserve">Reattaching a detached entity using lock – </w:t>
      </w:r>
      <w:r w:rsidRPr="004A21B9">
        <w:rPr>
          <w:rFonts w:ascii="Times New Roman" w:hAnsi="Times New Roman"/>
          <w:b/>
          <w:noProof/>
          <w:color w:val="0070C0"/>
          <w:sz w:val="24"/>
          <w:szCs w:val="24"/>
          <w:lang w:val="en-US"/>
        </w:rPr>
        <w:t>session.lock(person, LockMode.NONE)</w:t>
      </w:r>
      <w:r w:rsidRPr="004A21B9">
        <w:rPr>
          <w:rFonts w:ascii="Times New Roman" w:hAnsi="Times New Roman"/>
          <w:noProof/>
          <w:sz w:val="24"/>
          <w:szCs w:val="24"/>
          <w:lang w:val="en-US" w:eastAsia="en-US"/>
        </w:rPr>
        <w:t>;</w:t>
      </w:r>
    </w:p>
    <w:p w:rsidR="009618A2" w:rsidRPr="004A21B9" w:rsidRDefault="009618A2" w:rsidP="00125C78">
      <w:pPr>
        <w:pStyle w:val="HTMLPreformatted"/>
        <w:numPr>
          <w:ilvl w:val="0"/>
          <w:numId w:val="56"/>
        </w:numPr>
        <w:tabs>
          <w:tab w:val="clear" w:pos="916"/>
          <w:tab w:val="clear" w:pos="1832"/>
          <w:tab w:val="left" w:pos="0"/>
          <w:tab w:val="left" w:pos="567"/>
        </w:tabs>
        <w:ind w:left="142"/>
        <w:rPr>
          <w:rFonts w:ascii="Times New Roman" w:hAnsi="Times New Roman"/>
          <w:noProof/>
          <w:sz w:val="24"/>
          <w:szCs w:val="24"/>
          <w:lang w:val="en-US"/>
        </w:rPr>
      </w:pPr>
      <w:r w:rsidRPr="004A21B9">
        <w:rPr>
          <w:rFonts w:ascii="Times New Roman" w:hAnsi="Times New Roman"/>
          <w:noProof/>
          <w:sz w:val="24"/>
          <w:szCs w:val="24"/>
          <w:lang w:val="en-US"/>
        </w:rPr>
        <w:t xml:space="preserve">Reattaching a detached entity using saveOrUpdate - </w:t>
      </w:r>
      <w:r w:rsidRPr="004A21B9">
        <w:rPr>
          <w:rFonts w:ascii="Times New Roman" w:hAnsi="Times New Roman"/>
          <w:b/>
          <w:noProof/>
          <w:color w:val="0070C0"/>
          <w:sz w:val="24"/>
          <w:szCs w:val="24"/>
          <w:lang w:val="en-US"/>
        </w:rPr>
        <w:t>session.saveOrUpdate(person)</w:t>
      </w:r>
      <w:r w:rsidRPr="004A21B9">
        <w:rPr>
          <w:rFonts w:ascii="Times New Roman" w:hAnsi="Times New Roman"/>
          <w:noProof/>
          <w:sz w:val="24"/>
          <w:szCs w:val="24"/>
          <w:lang w:val="en-US" w:eastAsia="en-US"/>
        </w:rPr>
        <w:t>;</w:t>
      </w:r>
    </w:p>
    <w:p w:rsidR="009618A2" w:rsidRPr="004A21B9" w:rsidRDefault="009618A2" w:rsidP="006A1371">
      <w:pPr>
        <w:pStyle w:val="Heading1"/>
        <w:numPr>
          <w:ilvl w:val="2"/>
          <w:numId w:val="12"/>
        </w:numPr>
        <w:spacing w:after="120" w:afterAutospacing="0"/>
        <w:rPr>
          <w:noProof/>
          <w:sz w:val="36"/>
          <w:szCs w:val="36"/>
          <w:lang w:val="en-US"/>
        </w:rPr>
      </w:pPr>
      <w:bookmarkStart w:id="68" w:name="_Toc63930767"/>
      <w:r w:rsidRPr="004A21B9">
        <w:rPr>
          <w:noProof/>
          <w:sz w:val="36"/>
          <w:szCs w:val="36"/>
          <w:lang w:val="en-US"/>
        </w:rPr>
        <w:t>Merging detached data</w:t>
      </w:r>
      <w:bookmarkEnd w:id="68"/>
    </w:p>
    <w:p w:rsidR="009618A2" w:rsidRPr="004A21B9" w:rsidRDefault="002833F7" w:rsidP="002833F7">
      <w:pPr>
        <w:pStyle w:val="ListParagraph"/>
        <w:ind w:left="0" w:firstLine="567"/>
        <w:rPr>
          <w:rFonts w:ascii="Times New Roman" w:hAnsi="Times New Roman"/>
          <w:noProof/>
          <w:sz w:val="24"/>
          <w:szCs w:val="24"/>
          <w:lang w:val="en-US" w:eastAsia="ru-RU"/>
        </w:rPr>
      </w:pPr>
      <w:r w:rsidRPr="004A21B9">
        <w:rPr>
          <w:rFonts w:ascii="Times New Roman" w:hAnsi="Times New Roman"/>
          <w:b/>
          <w:noProof/>
          <w:color w:val="0070C0"/>
          <w:sz w:val="24"/>
          <w:szCs w:val="24"/>
          <w:lang w:val="en-US" w:eastAsia="ru-RU"/>
        </w:rPr>
        <w:t>Merging</w:t>
      </w:r>
      <w:r w:rsidRPr="004A21B9">
        <w:rPr>
          <w:rFonts w:ascii="Times New Roman" w:hAnsi="Times New Roman"/>
          <w:noProof/>
          <w:sz w:val="24"/>
          <w:szCs w:val="24"/>
          <w:lang w:val="en-US" w:eastAsia="ru-RU"/>
        </w:rPr>
        <w:t xml:space="preserve"> is the process of taking an incoming entity instance that is in the detached state and copying its data over onto a new managed instance.</w:t>
      </w:r>
    </w:p>
    <w:p w:rsidR="002833F7" w:rsidRPr="004A21B9" w:rsidRDefault="002833F7" w:rsidP="00824042">
      <w:pPr>
        <w:spacing w:before="100" w:beforeAutospacing="1" w:after="100" w:afterAutospacing="1"/>
        <w:rPr>
          <w:noProof/>
          <w:lang w:val="en-US" w:eastAsia="en-US"/>
        </w:rPr>
      </w:pPr>
      <w:r w:rsidRPr="004A21B9">
        <w:rPr>
          <w:noProof/>
          <w:lang w:val="en-US" w:eastAsia="en-US"/>
        </w:rPr>
        <w:t xml:space="preserve">Although not exactly per se, the following example is a good visualization of the </w:t>
      </w:r>
      <w:r w:rsidRPr="004A21B9">
        <w:rPr>
          <w:rFonts w:ascii="Courier New" w:hAnsi="Courier New" w:cs="Courier New"/>
          <w:noProof/>
          <w:sz w:val="20"/>
          <w:szCs w:val="20"/>
          <w:lang w:val="en-US" w:eastAsia="en-US"/>
        </w:rPr>
        <w:t>merge</w:t>
      </w:r>
      <w:r w:rsidRPr="004A21B9">
        <w:rPr>
          <w:noProof/>
          <w:lang w:val="en-US" w:eastAsia="en-US"/>
        </w:rPr>
        <w:t xml:space="preserve"> operation internals.</w:t>
      </w:r>
    </w:p>
    <w:p w:rsidR="002833F7" w:rsidRPr="004A21B9" w:rsidRDefault="002833F7" w:rsidP="00824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ind w:left="567"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public Person merge(Person detached) {</w:t>
      </w:r>
    </w:p>
    <w:p w:rsidR="002833F7" w:rsidRPr="004A21B9"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ab/>
        <w:t>Person newReference = session.byId(Person.class)</w:t>
      </w:r>
    </w:p>
    <w:p w:rsidR="002833F7" w:rsidRPr="004A21B9"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.load(detached.getId());</w:t>
      </w:r>
    </w:p>
    <w:p w:rsidR="002833F7" w:rsidRPr="004A21B9"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2833F7" w:rsidRPr="004A21B9"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ab/>
        <w:t>newReference.setName(detached.getName());</w:t>
      </w:r>
    </w:p>
    <w:p w:rsidR="002833F7" w:rsidRPr="004A21B9"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p>
    <w:p w:rsidR="002833F7" w:rsidRPr="004A21B9"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ab/>
        <w:t>return newReference;</w:t>
      </w:r>
    </w:p>
    <w:p w:rsidR="002833F7" w:rsidRPr="004A21B9" w:rsidRDefault="002833F7" w:rsidP="002833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w:t>
      </w:r>
    </w:p>
    <w:p w:rsidR="00E4005F" w:rsidRPr="004A21B9" w:rsidRDefault="003307FF" w:rsidP="00E4005F">
      <w:pPr>
        <w:spacing w:before="100" w:beforeAutospacing="1"/>
        <w:rPr>
          <w:noProof/>
          <w:lang w:val="en-US" w:eastAsia="en-US"/>
        </w:rPr>
      </w:pPr>
      <w:r w:rsidRPr="004A21B9">
        <w:rPr>
          <w:noProof/>
          <w:lang w:val="en-US" w:eastAsia="en-US"/>
        </w:rPr>
        <w:t>Hibernate throws IllegalStateException when merging a parent entity which has references to 2 detached child entities child1 and child2 (obtained from different sessions), and child1 and child2 represent the same persistent entity, Child.</w:t>
      </w:r>
    </w:p>
    <w:p w:rsidR="003307FF" w:rsidRPr="004A21B9" w:rsidRDefault="003307FF" w:rsidP="00E4005F">
      <w:pPr>
        <w:spacing w:after="100" w:afterAutospacing="1"/>
        <w:rPr>
          <w:noProof/>
          <w:lang w:val="en-US" w:eastAsia="en-US"/>
        </w:rPr>
      </w:pPr>
      <w:r w:rsidRPr="004A21B9">
        <w:rPr>
          <w:noProof/>
          <w:lang w:val="en-US" w:eastAsia="en-US"/>
        </w:rPr>
        <w:t xml:space="preserve">A new configuration property, </w:t>
      </w:r>
      <w:r w:rsidRPr="004A21B9">
        <w:rPr>
          <w:b/>
          <w:noProof/>
          <w:color w:val="0070C0"/>
          <w:lang w:val="en-US"/>
        </w:rPr>
        <w:t>hibernate.event.merge.entity_copy_observer</w:t>
      </w:r>
      <w:r w:rsidRPr="004A21B9">
        <w:rPr>
          <w:noProof/>
          <w:lang w:val="en-US" w:eastAsia="en-US"/>
        </w:rPr>
        <w:t>, controls how Hibernate will respond when multiple representations of the same persistent entity ("entity copy") is detected while merging.</w:t>
      </w:r>
    </w:p>
    <w:p w:rsidR="003307FF" w:rsidRPr="004A21B9" w:rsidRDefault="003307FF" w:rsidP="003307FF">
      <w:pPr>
        <w:spacing w:before="100" w:beforeAutospacing="1" w:after="100" w:afterAutospacing="1"/>
        <w:ind w:firstLine="0"/>
        <w:rPr>
          <w:noProof/>
          <w:lang w:val="en-US" w:eastAsia="en-US"/>
        </w:rPr>
      </w:pPr>
      <w:r w:rsidRPr="004A21B9">
        <w:rPr>
          <w:noProof/>
          <w:lang w:val="en-US" w:eastAsia="en-US"/>
        </w:rPr>
        <w:lastRenderedPageBreak/>
        <w:t>The possible values are:</w:t>
      </w:r>
    </w:p>
    <w:p w:rsidR="003307FF" w:rsidRPr="004A21B9" w:rsidRDefault="003307FF" w:rsidP="00125C78">
      <w:pPr>
        <w:numPr>
          <w:ilvl w:val="0"/>
          <w:numId w:val="57"/>
        </w:numPr>
        <w:rPr>
          <w:noProof/>
          <w:lang w:val="en-US" w:eastAsia="en-US"/>
        </w:rPr>
      </w:pPr>
      <w:r w:rsidRPr="004A21B9">
        <w:rPr>
          <w:b/>
          <w:noProof/>
          <w:color w:val="0070C0"/>
          <w:lang w:val="en-US"/>
        </w:rPr>
        <w:t>disallow (the default)</w:t>
      </w:r>
      <w:r w:rsidRPr="004A21B9">
        <w:rPr>
          <w:noProof/>
          <w:lang w:val="en-US" w:eastAsia="en-US"/>
        </w:rPr>
        <w:t xml:space="preserve"> - throws </w:t>
      </w:r>
      <w:r w:rsidRPr="004A21B9">
        <w:rPr>
          <w:rFonts w:ascii="Courier New" w:hAnsi="Courier New" w:cs="Courier New"/>
          <w:noProof/>
          <w:sz w:val="20"/>
          <w:szCs w:val="20"/>
          <w:lang w:val="en-US" w:eastAsia="en-US"/>
        </w:rPr>
        <w:t>IllegalStateException</w:t>
      </w:r>
      <w:r w:rsidRPr="004A21B9">
        <w:rPr>
          <w:noProof/>
          <w:lang w:val="en-US" w:eastAsia="en-US"/>
        </w:rPr>
        <w:t xml:space="preserve"> if an entity copy is detected</w:t>
      </w:r>
    </w:p>
    <w:p w:rsidR="003307FF" w:rsidRPr="004A21B9" w:rsidRDefault="003307FF" w:rsidP="00125C78">
      <w:pPr>
        <w:numPr>
          <w:ilvl w:val="0"/>
          <w:numId w:val="57"/>
        </w:numPr>
        <w:rPr>
          <w:noProof/>
          <w:lang w:val="en-US" w:eastAsia="en-US"/>
        </w:rPr>
      </w:pPr>
      <w:r w:rsidRPr="004A21B9">
        <w:rPr>
          <w:b/>
          <w:noProof/>
          <w:color w:val="0070C0"/>
          <w:lang w:val="en-US"/>
        </w:rPr>
        <w:t>allow</w:t>
      </w:r>
      <w:r w:rsidRPr="004A21B9">
        <w:rPr>
          <w:noProof/>
          <w:lang w:val="en-US" w:eastAsia="en-US"/>
        </w:rPr>
        <w:t xml:space="preserve"> - performs the merge operation on each entity copy that is detected</w:t>
      </w:r>
    </w:p>
    <w:p w:rsidR="003307FF" w:rsidRPr="004A21B9" w:rsidRDefault="003307FF" w:rsidP="00125C78">
      <w:pPr>
        <w:numPr>
          <w:ilvl w:val="0"/>
          <w:numId w:val="57"/>
        </w:numPr>
        <w:rPr>
          <w:noProof/>
          <w:lang w:val="en-US" w:eastAsia="en-US"/>
        </w:rPr>
      </w:pPr>
      <w:r w:rsidRPr="004A21B9">
        <w:rPr>
          <w:b/>
          <w:noProof/>
          <w:color w:val="0070C0"/>
          <w:lang w:val="en-US"/>
        </w:rPr>
        <w:t>log</w:t>
      </w:r>
      <w:r w:rsidRPr="004A21B9">
        <w:rPr>
          <w:noProof/>
          <w:lang w:val="en-US" w:eastAsia="en-US"/>
        </w:rPr>
        <w:t xml:space="preserve"> - (provided for testing only) performs the merge operation on each entity copy that is detected and logs information about the entity copies. This setting requires DEBUG logging be enabled for </w:t>
      </w:r>
      <w:r w:rsidRPr="004A21B9">
        <w:rPr>
          <w:rFonts w:ascii="Courier New" w:hAnsi="Courier New" w:cs="Courier New"/>
          <w:noProof/>
          <w:sz w:val="20"/>
          <w:szCs w:val="20"/>
          <w:lang w:val="en-US" w:eastAsia="en-US"/>
        </w:rPr>
        <w:t>org.hibernate.event.internal.EntityCopyAllowedLoggedObserver</w:t>
      </w:r>
    </w:p>
    <w:p w:rsidR="003307FF" w:rsidRPr="004A21B9" w:rsidRDefault="003307FF" w:rsidP="00125C78">
      <w:pPr>
        <w:numPr>
          <w:ilvl w:val="0"/>
          <w:numId w:val="57"/>
        </w:numPr>
        <w:rPr>
          <w:noProof/>
          <w:lang w:val="en-US" w:eastAsia="en-US"/>
        </w:rPr>
      </w:pPr>
      <w:r w:rsidRPr="004A21B9">
        <w:rPr>
          <w:b/>
          <w:noProof/>
          <w:color w:val="0070C0"/>
          <w:lang w:val="en-US"/>
        </w:rPr>
        <w:t>custom implementation …</w:t>
      </w:r>
    </w:p>
    <w:p w:rsidR="009618A2" w:rsidRPr="004A21B9" w:rsidRDefault="00E4005F" w:rsidP="009618A2">
      <w:pPr>
        <w:pStyle w:val="NormalWeb"/>
        <w:ind w:left="360" w:firstLine="0"/>
        <w:rPr>
          <w:b/>
          <w:noProof/>
          <w:lang w:val="en-US"/>
        </w:rPr>
      </w:pPr>
      <w:r w:rsidRPr="000F7FED">
        <w:rPr>
          <w:b/>
          <w:noProof/>
        </w:rPr>
        <w:t xml:space="preserve">Описанное выше поведение в зависимости от установленного значения свойства </w:t>
      </w:r>
      <w:r w:rsidRPr="004A21B9">
        <w:rPr>
          <w:b/>
          <w:noProof/>
          <w:color w:val="0070C0"/>
          <w:lang w:val="en-US"/>
        </w:rPr>
        <w:t>hibernate</w:t>
      </w:r>
      <w:r w:rsidRPr="000F7FED">
        <w:rPr>
          <w:b/>
          <w:noProof/>
          <w:color w:val="0070C0"/>
        </w:rPr>
        <w:t>.</w:t>
      </w:r>
      <w:r w:rsidRPr="004A21B9">
        <w:rPr>
          <w:b/>
          <w:noProof/>
          <w:color w:val="0070C0"/>
          <w:lang w:val="en-US"/>
        </w:rPr>
        <w:t>event</w:t>
      </w:r>
      <w:r w:rsidRPr="000F7FED">
        <w:rPr>
          <w:b/>
          <w:noProof/>
          <w:color w:val="0070C0"/>
        </w:rPr>
        <w:t>.</w:t>
      </w:r>
      <w:r w:rsidRPr="004A21B9">
        <w:rPr>
          <w:b/>
          <w:noProof/>
          <w:color w:val="0070C0"/>
          <w:lang w:val="en-US"/>
        </w:rPr>
        <w:t>merge</w:t>
      </w:r>
      <w:r w:rsidRPr="000F7FED">
        <w:rPr>
          <w:b/>
          <w:noProof/>
          <w:color w:val="0070C0"/>
        </w:rPr>
        <w:t>.</w:t>
      </w:r>
      <w:r w:rsidRPr="004A21B9">
        <w:rPr>
          <w:b/>
          <w:noProof/>
          <w:color w:val="0070C0"/>
          <w:lang w:val="en-US"/>
        </w:rPr>
        <w:t>entity</w:t>
      </w:r>
      <w:r w:rsidRPr="000F7FED">
        <w:rPr>
          <w:b/>
          <w:noProof/>
          <w:color w:val="0070C0"/>
        </w:rPr>
        <w:t>_</w:t>
      </w:r>
      <w:r w:rsidRPr="004A21B9">
        <w:rPr>
          <w:b/>
          <w:noProof/>
          <w:color w:val="0070C0"/>
          <w:lang w:val="en-US"/>
        </w:rPr>
        <w:t>copy</w:t>
      </w:r>
      <w:r w:rsidRPr="000F7FED">
        <w:rPr>
          <w:b/>
          <w:noProof/>
          <w:color w:val="0070C0"/>
        </w:rPr>
        <w:t>_</w:t>
      </w:r>
      <w:r w:rsidR="00F779C7" w:rsidRPr="004A21B9">
        <w:rPr>
          <w:b/>
          <w:noProof/>
          <w:color w:val="0070C0"/>
          <w:lang w:val="en-US"/>
        </w:rPr>
        <w:t>observer</w:t>
      </w:r>
      <w:r w:rsidR="00F779C7" w:rsidRPr="000F7FED">
        <w:rPr>
          <w:b/>
          <w:noProof/>
        </w:rPr>
        <w:t>и</w:t>
      </w:r>
      <w:r w:rsidRPr="000F7FED">
        <w:rPr>
          <w:b/>
          <w:noProof/>
        </w:rPr>
        <w:t xml:space="preserve"> ситуации может привести к потере данных! </w:t>
      </w:r>
      <w:r w:rsidRPr="004A21B9">
        <w:rPr>
          <w:b/>
          <w:noProof/>
          <w:lang w:val="en-US"/>
        </w:rPr>
        <w:t>(Смотри дополнительную информацию в официальной доке).</w:t>
      </w:r>
    </w:p>
    <w:p w:rsidR="00194A9C" w:rsidRPr="004A21B9" w:rsidRDefault="00194A9C" w:rsidP="006A1371">
      <w:pPr>
        <w:pStyle w:val="Heading1"/>
        <w:numPr>
          <w:ilvl w:val="1"/>
          <w:numId w:val="12"/>
        </w:numPr>
        <w:jc w:val="center"/>
        <w:rPr>
          <w:noProof/>
          <w:sz w:val="36"/>
          <w:szCs w:val="36"/>
          <w:lang w:val="en-US"/>
        </w:rPr>
      </w:pPr>
      <w:bookmarkStart w:id="69" w:name="_Toc63930768"/>
      <w:r w:rsidRPr="004A21B9">
        <w:rPr>
          <w:noProof/>
          <w:sz w:val="36"/>
          <w:szCs w:val="36"/>
          <w:lang w:val="en-US"/>
        </w:rPr>
        <w:t>CHECKING PERSISTENT STATE</w:t>
      </w:r>
      <w:bookmarkEnd w:id="69"/>
    </w:p>
    <w:p w:rsidR="00194A9C" w:rsidRPr="004A21B9" w:rsidRDefault="00194A9C" w:rsidP="00194A9C">
      <w:pPr>
        <w:spacing w:before="100" w:beforeAutospacing="1"/>
        <w:rPr>
          <w:noProof/>
          <w:lang w:val="en-US" w:eastAsia="en-US"/>
        </w:rPr>
      </w:pPr>
      <w:r w:rsidRPr="004A21B9">
        <w:rPr>
          <w:noProof/>
          <w:lang w:val="en-US" w:eastAsia="en-US"/>
        </w:rPr>
        <w:t>Checking persistent state:</w:t>
      </w:r>
    </w:p>
    <w:p w:rsidR="00743734" w:rsidRPr="004A21B9" w:rsidRDefault="00194A9C" w:rsidP="00194A9C">
      <w:pPr>
        <w:spacing w:before="100" w:beforeAutospacing="1"/>
        <w:ind w:left="567"/>
        <w:rPr>
          <w:noProof/>
          <w:lang w:val="en-US" w:eastAsia="en-US"/>
        </w:rPr>
      </w:pPr>
      <w:r w:rsidRPr="004A21B9">
        <w:rPr>
          <w:noProof/>
          <w:lang w:val="en-US" w:eastAsia="en-US"/>
        </w:rPr>
        <w:t xml:space="preserve">JPA, Hibernate: </w:t>
      </w:r>
    </w:p>
    <w:p w:rsidR="00194A9C" w:rsidRPr="004A21B9" w:rsidRDefault="00194A9C" w:rsidP="00743734">
      <w:pPr>
        <w:spacing w:before="100" w:beforeAutospacing="1"/>
        <w:ind w:left="1134"/>
        <w:rPr>
          <w:b/>
          <w:noProof/>
          <w:lang w:val="en-US" w:eastAsia="en-US"/>
        </w:rPr>
      </w:pPr>
      <w:r w:rsidRPr="004A21B9">
        <w:rPr>
          <w:b/>
          <w:noProof/>
          <w:lang w:val="en-US" w:eastAsia="en-US"/>
        </w:rPr>
        <w:t>contains(entity);</w:t>
      </w:r>
    </w:p>
    <w:p w:rsidR="00194A9C" w:rsidRPr="004A21B9" w:rsidRDefault="00194A9C" w:rsidP="00194A9C">
      <w:pPr>
        <w:spacing w:before="100" w:beforeAutospacing="1"/>
        <w:rPr>
          <w:noProof/>
          <w:lang w:val="en-US" w:eastAsia="en-US"/>
        </w:rPr>
      </w:pPr>
      <w:r w:rsidRPr="004A21B9">
        <w:rPr>
          <w:noProof/>
          <w:lang w:val="en-US" w:eastAsia="en-US"/>
        </w:rPr>
        <w:t>Checking laziness:</w:t>
      </w:r>
    </w:p>
    <w:p w:rsidR="00194A9C" w:rsidRPr="004A21B9" w:rsidRDefault="00194A9C" w:rsidP="00194A9C">
      <w:pPr>
        <w:spacing w:before="100" w:beforeAutospacing="1"/>
        <w:ind w:left="567"/>
        <w:rPr>
          <w:noProof/>
          <w:lang w:val="en-US" w:eastAsia="en-US"/>
        </w:rPr>
      </w:pPr>
      <w:r w:rsidRPr="004A21B9">
        <w:rPr>
          <w:noProof/>
          <w:lang w:val="en-US" w:eastAsia="en-US"/>
        </w:rPr>
        <w:t xml:space="preserve">JPA: </w:t>
      </w:r>
    </w:p>
    <w:p w:rsidR="00194A9C" w:rsidRPr="004A21B9"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PersistenceUnitUtil persistenceUnitUtil = entityManager.getEntityManagerFactory().getPersistenceUnitUtil();</w:t>
      </w:r>
    </w:p>
    <w:p w:rsidR="009172B2" w:rsidRPr="004A21B9" w:rsidRDefault="009172B2"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p>
    <w:p w:rsidR="00743734" w:rsidRPr="004A21B9"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 xml:space="preserve">boolean personInitialized = </w:t>
      </w:r>
    </w:p>
    <w:p w:rsidR="00194A9C" w:rsidRPr="004A21B9"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persistenceUnitUtil.</w:t>
      </w:r>
      <w:r w:rsidRPr="004A21B9">
        <w:rPr>
          <w:rFonts w:ascii="Courier New" w:hAnsi="Courier New" w:cs="Courier New"/>
          <w:b/>
          <w:noProof/>
          <w:sz w:val="20"/>
          <w:szCs w:val="20"/>
          <w:lang w:val="en-US" w:eastAsia="en-US"/>
        </w:rPr>
        <w:t>isLoaded</w:t>
      </w:r>
      <w:r w:rsidRPr="004A21B9">
        <w:rPr>
          <w:rFonts w:ascii="Courier New" w:hAnsi="Courier New" w:cs="Courier New"/>
          <w:noProof/>
          <w:sz w:val="20"/>
          <w:szCs w:val="20"/>
          <w:lang w:val="en-US" w:eastAsia="en-US"/>
        </w:rPr>
        <w:t>(person);</w:t>
      </w:r>
    </w:p>
    <w:p w:rsidR="00194A9C" w:rsidRPr="004A21B9"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boolean personBooksInitialized = persistenceUnitUtil.</w:t>
      </w:r>
      <w:r w:rsidRPr="004A21B9">
        <w:rPr>
          <w:rFonts w:ascii="Courier New" w:hAnsi="Courier New" w:cs="Courier New"/>
          <w:b/>
          <w:noProof/>
          <w:sz w:val="20"/>
          <w:szCs w:val="20"/>
          <w:lang w:val="en-US" w:eastAsia="en-US"/>
        </w:rPr>
        <w:t>isLoaded</w:t>
      </w:r>
      <w:r w:rsidRPr="004A21B9">
        <w:rPr>
          <w:rFonts w:ascii="Courier New" w:hAnsi="Courier New" w:cs="Courier New"/>
          <w:noProof/>
          <w:sz w:val="20"/>
          <w:szCs w:val="20"/>
          <w:lang w:val="en-US" w:eastAsia="en-US"/>
        </w:rPr>
        <w:t>(person.getBooks());</w:t>
      </w:r>
    </w:p>
    <w:p w:rsidR="00743734" w:rsidRPr="004A21B9"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 xml:space="preserve">boolean personNameInitialized = </w:t>
      </w:r>
    </w:p>
    <w:p w:rsidR="00194A9C" w:rsidRPr="004A21B9" w:rsidRDefault="00194A9C"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persistenceUnitUtil.</w:t>
      </w:r>
      <w:r w:rsidRPr="004A21B9">
        <w:rPr>
          <w:rFonts w:ascii="Courier New" w:hAnsi="Courier New" w:cs="Courier New"/>
          <w:b/>
          <w:noProof/>
          <w:sz w:val="20"/>
          <w:szCs w:val="20"/>
          <w:lang w:val="en-US" w:eastAsia="en-US"/>
        </w:rPr>
        <w:t>isLoaded</w:t>
      </w:r>
      <w:r w:rsidRPr="004A21B9">
        <w:rPr>
          <w:rFonts w:ascii="Courier New" w:hAnsi="Courier New" w:cs="Courier New"/>
          <w:noProof/>
          <w:sz w:val="20"/>
          <w:szCs w:val="20"/>
          <w:lang w:val="en-US" w:eastAsia="en-US"/>
        </w:rPr>
        <w:t>(person, "name");</w:t>
      </w:r>
    </w:p>
    <w:p w:rsidR="009172B2" w:rsidRPr="004A21B9" w:rsidRDefault="009172B2"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p>
    <w:p w:rsidR="009172B2" w:rsidRPr="004A21B9" w:rsidRDefault="009172B2" w:rsidP="00743734">
      <w:pPr>
        <w:pStyle w:val="HTMLPreformatted"/>
        <w:ind w:left="1701"/>
        <w:rPr>
          <w:rFonts w:cs="Courier New"/>
          <w:noProof/>
          <w:lang w:val="en-US" w:eastAsia="en-US"/>
        </w:rPr>
      </w:pPr>
      <w:r w:rsidRPr="004A21B9">
        <w:rPr>
          <w:rFonts w:cs="Courier New"/>
          <w:noProof/>
          <w:lang w:val="en-US" w:eastAsia="en-US"/>
        </w:rPr>
        <w:t>или аналогичные методы класса PersistenceUtil persistenceUnitUtil = Persistence.getPersistenceUtil();</w:t>
      </w:r>
    </w:p>
    <w:p w:rsidR="00194A9C" w:rsidRPr="004A21B9" w:rsidRDefault="00194A9C" w:rsidP="00194A9C">
      <w:pPr>
        <w:spacing w:before="100" w:beforeAutospacing="1"/>
        <w:ind w:left="567"/>
        <w:rPr>
          <w:noProof/>
          <w:lang w:val="en-US" w:eastAsia="en-US"/>
        </w:rPr>
      </w:pPr>
      <w:r w:rsidRPr="004A21B9">
        <w:rPr>
          <w:noProof/>
          <w:lang w:val="en-US" w:eastAsia="en-US"/>
        </w:rPr>
        <w:t>Hibernate:</w:t>
      </w:r>
    </w:p>
    <w:p w:rsidR="00743734" w:rsidRPr="004A21B9"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 xml:space="preserve">boolean personInitialized = </w:t>
      </w:r>
    </w:p>
    <w:p w:rsidR="00881C73" w:rsidRPr="004A21B9"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Hibernate.</w:t>
      </w:r>
      <w:r w:rsidRPr="004A21B9">
        <w:rPr>
          <w:rFonts w:ascii="Courier New" w:hAnsi="Courier New" w:cs="Courier New"/>
          <w:b/>
          <w:noProof/>
          <w:sz w:val="20"/>
          <w:szCs w:val="20"/>
          <w:lang w:val="en-US" w:eastAsia="en-US"/>
        </w:rPr>
        <w:t>isInitialized</w:t>
      </w:r>
      <w:r w:rsidRPr="004A21B9">
        <w:rPr>
          <w:rFonts w:ascii="Courier New" w:hAnsi="Courier New" w:cs="Courier New"/>
          <w:noProof/>
          <w:sz w:val="20"/>
          <w:szCs w:val="20"/>
          <w:lang w:val="en-US" w:eastAsia="en-US"/>
        </w:rPr>
        <w:t>(person);</w:t>
      </w:r>
    </w:p>
    <w:p w:rsidR="00743734" w:rsidRPr="004A21B9"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 xml:space="preserve">boolean personBooksInitialized = </w:t>
      </w:r>
    </w:p>
    <w:p w:rsidR="00881C73" w:rsidRPr="004A21B9"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Hibernate.</w:t>
      </w:r>
      <w:r w:rsidRPr="004A21B9">
        <w:rPr>
          <w:rFonts w:ascii="Courier New" w:hAnsi="Courier New" w:cs="Courier New"/>
          <w:b/>
          <w:noProof/>
          <w:sz w:val="20"/>
          <w:szCs w:val="20"/>
          <w:lang w:val="en-US" w:eastAsia="en-US"/>
        </w:rPr>
        <w:t>isInitialized</w:t>
      </w:r>
      <w:r w:rsidRPr="004A21B9">
        <w:rPr>
          <w:rFonts w:ascii="Courier New" w:hAnsi="Courier New" w:cs="Courier New"/>
          <w:noProof/>
          <w:sz w:val="20"/>
          <w:szCs w:val="20"/>
          <w:lang w:val="en-US" w:eastAsia="en-US"/>
        </w:rPr>
        <w:t>(person.getBooks());</w:t>
      </w:r>
    </w:p>
    <w:p w:rsidR="00743734" w:rsidRPr="004A21B9"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 xml:space="preserve">boolean personNameInitialized = </w:t>
      </w:r>
    </w:p>
    <w:p w:rsidR="00881C73" w:rsidRPr="004A21B9" w:rsidRDefault="00881C73" w:rsidP="007437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701"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Hibernate.</w:t>
      </w:r>
      <w:r w:rsidRPr="004A21B9">
        <w:rPr>
          <w:rFonts w:ascii="Courier New" w:hAnsi="Courier New" w:cs="Courier New"/>
          <w:b/>
          <w:noProof/>
          <w:sz w:val="20"/>
          <w:szCs w:val="20"/>
          <w:lang w:val="en-US" w:eastAsia="en-US"/>
        </w:rPr>
        <w:t>isPropertyInitialized</w:t>
      </w:r>
      <w:r w:rsidRPr="004A21B9">
        <w:rPr>
          <w:rFonts w:ascii="Courier New" w:hAnsi="Courier New" w:cs="Courier New"/>
          <w:noProof/>
          <w:sz w:val="20"/>
          <w:szCs w:val="20"/>
          <w:lang w:val="en-US" w:eastAsia="en-US"/>
        </w:rPr>
        <w:t>(person, "name");</w:t>
      </w:r>
    </w:p>
    <w:p w:rsidR="00DC2279" w:rsidRPr="004A21B9" w:rsidRDefault="00DC2279" w:rsidP="00291CF2">
      <w:pPr>
        <w:pStyle w:val="Heading1"/>
        <w:numPr>
          <w:ilvl w:val="1"/>
          <w:numId w:val="12"/>
        </w:numPr>
        <w:jc w:val="center"/>
        <w:rPr>
          <w:noProof/>
          <w:sz w:val="36"/>
          <w:szCs w:val="36"/>
          <w:lang w:val="en-US"/>
        </w:rPr>
      </w:pPr>
      <w:bookmarkStart w:id="70" w:name="_Toc63930769"/>
      <w:r w:rsidRPr="004A21B9">
        <w:rPr>
          <w:noProof/>
          <w:sz w:val="36"/>
          <w:szCs w:val="36"/>
          <w:lang w:val="en-US"/>
        </w:rPr>
        <w:t>EVICTING ENTITIES</w:t>
      </w:r>
      <w:bookmarkEnd w:id="70"/>
    </w:p>
    <w:p w:rsidR="003802A6" w:rsidRPr="004A21B9" w:rsidRDefault="00DC2279" w:rsidP="00FE0C34">
      <w:pPr>
        <w:spacing w:before="100" w:beforeAutospacing="1"/>
        <w:rPr>
          <w:noProof/>
          <w:lang w:val="en-US" w:eastAsia="en-US"/>
        </w:rPr>
      </w:pPr>
      <w:r w:rsidRPr="004A21B9">
        <w:rPr>
          <w:noProof/>
          <w:lang w:val="en-US" w:eastAsia="en-US"/>
        </w:rPr>
        <w:t xml:space="preserve">When the flush() method is called, the state of the entity is synchronized with the database. If you do not want this synchronization to occur, or if you are processing a huge number of objects and need to manage memory efficiently, </w:t>
      </w:r>
    </w:p>
    <w:p w:rsidR="003802A6" w:rsidRPr="004A21B9" w:rsidRDefault="00DC2279" w:rsidP="00FE0C34">
      <w:pPr>
        <w:rPr>
          <w:noProof/>
          <w:lang w:val="en-US" w:eastAsia="en-US"/>
        </w:rPr>
      </w:pPr>
      <w:r w:rsidRPr="004A21B9">
        <w:rPr>
          <w:b/>
          <w:noProof/>
          <w:color w:val="0070C0"/>
          <w:lang w:val="en-US"/>
        </w:rPr>
        <w:t>evict()</w:t>
      </w:r>
      <w:r w:rsidR="003802A6" w:rsidRPr="004A21B9">
        <w:rPr>
          <w:noProof/>
          <w:lang w:val="en-US" w:eastAsia="en-US"/>
        </w:rPr>
        <w:t>– hibernate;</w:t>
      </w:r>
    </w:p>
    <w:p w:rsidR="003802A6" w:rsidRPr="004A21B9" w:rsidRDefault="005A4A6E" w:rsidP="00FE0C34">
      <w:pPr>
        <w:rPr>
          <w:b/>
          <w:noProof/>
          <w:color w:val="0070C0"/>
          <w:lang w:val="en-US"/>
        </w:rPr>
      </w:pPr>
      <w:r w:rsidRPr="004A21B9">
        <w:rPr>
          <w:b/>
          <w:noProof/>
          <w:color w:val="0070C0"/>
          <w:lang w:val="en-US"/>
        </w:rPr>
        <w:t>detach()</w:t>
      </w:r>
      <w:r w:rsidR="003802A6" w:rsidRPr="004A21B9">
        <w:rPr>
          <w:noProof/>
          <w:lang w:val="en-US" w:eastAsia="en-US"/>
        </w:rPr>
        <w:t>– JPA;</w:t>
      </w:r>
    </w:p>
    <w:p w:rsidR="00DC2279" w:rsidRPr="004A21B9" w:rsidRDefault="00DC2279" w:rsidP="00FE0C34">
      <w:pPr>
        <w:spacing w:after="100" w:afterAutospacing="1"/>
        <w:ind w:firstLine="0"/>
        <w:rPr>
          <w:noProof/>
          <w:lang w:val="en-US" w:eastAsia="en-US"/>
        </w:rPr>
      </w:pPr>
      <w:r w:rsidRPr="004A21B9">
        <w:rPr>
          <w:noProof/>
          <w:lang w:val="en-US" w:eastAsia="en-US"/>
        </w:rPr>
        <w:t>method</w:t>
      </w:r>
      <w:r w:rsidR="001317E8" w:rsidRPr="004A21B9">
        <w:rPr>
          <w:noProof/>
          <w:lang w:val="en-US" w:eastAsia="en-US"/>
        </w:rPr>
        <w:t>s</w:t>
      </w:r>
      <w:r w:rsidRPr="004A21B9">
        <w:rPr>
          <w:noProof/>
          <w:lang w:val="en-US" w:eastAsia="en-US"/>
        </w:rPr>
        <w:t xml:space="preserve"> can be used to remove the object and its collections from the first-level cache.</w:t>
      </w:r>
    </w:p>
    <w:p w:rsidR="00291CF2" w:rsidRPr="004A21B9" w:rsidRDefault="00291CF2" w:rsidP="00C342FD">
      <w:pPr>
        <w:pStyle w:val="Heading1"/>
        <w:numPr>
          <w:ilvl w:val="0"/>
          <w:numId w:val="12"/>
        </w:numPr>
        <w:jc w:val="center"/>
        <w:rPr>
          <w:noProof/>
          <w:sz w:val="36"/>
          <w:szCs w:val="36"/>
          <w:lang w:val="en-US"/>
        </w:rPr>
      </w:pPr>
      <w:bookmarkStart w:id="71" w:name="_Toc63930770"/>
      <w:r w:rsidRPr="004A21B9">
        <w:rPr>
          <w:noProof/>
          <w:sz w:val="36"/>
          <w:szCs w:val="36"/>
          <w:lang w:val="en-US"/>
        </w:rPr>
        <w:lastRenderedPageBreak/>
        <w:t>CASCADING ENTITY STATE TRANSITIONS</w:t>
      </w:r>
      <w:bookmarkEnd w:id="71"/>
    </w:p>
    <w:p w:rsidR="00291CF2" w:rsidRPr="004A21B9" w:rsidRDefault="00291CF2" w:rsidP="00291CF2">
      <w:pPr>
        <w:rPr>
          <w:noProof/>
          <w:lang w:val="en-US"/>
        </w:rPr>
      </w:pPr>
      <w:r w:rsidRPr="004A21B9">
        <w:rPr>
          <w:noProof/>
          <w:lang w:val="en-US"/>
        </w:rPr>
        <w:t xml:space="preserve">JPA allows you to propagate the state transition from a parent entity to a child. For this purpose, the JPA </w:t>
      </w:r>
      <w:r w:rsidRPr="004A21B9">
        <w:rPr>
          <w:rFonts w:ascii="Courier New" w:hAnsi="Courier New" w:cs="Courier New"/>
          <w:noProof/>
          <w:sz w:val="20"/>
          <w:szCs w:val="20"/>
          <w:lang w:val="en-US"/>
        </w:rPr>
        <w:t>javax.persistence.CascadeType</w:t>
      </w:r>
      <w:r w:rsidRPr="004A21B9">
        <w:rPr>
          <w:noProof/>
          <w:lang w:val="en-US"/>
        </w:rPr>
        <w:t xml:space="preserve"> defines various cascade types:</w:t>
      </w:r>
    </w:p>
    <w:p w:rsidR="00291CF2" w:rsidRPr="004A21B9" w:rsidRDefault="00291CF2" w:rsidP="00125C78">
      <w:pPr>
        <w:numPr>
          <w:ilvl w:val="0"/>
          <w:numId w:val="58"/>
        </w:numPr>
        <w:spacing w:before="120"/>
        <w:ind w:left="714" w:hanging="357"/>
        <w:rPr>
          <w:noProof/>
          <w:lang w:val="en-US" w:eastAsia="en-US"/>
        </w:rPr>
      </w:pPr>
      <w:r w:rsidRPr="004A21B9">
        <w:rPr>
          <w:b/>
          <w:noProof/>
          <w:color w:val="0070C0"/>
          <w:lang w:val="en-US"/>
        </w:rPr>
        <w:t>ALL</w:t>
      </w:r>
    </w:p>
    <w:p w:rsidR="00291CF2" w:rsidRPr="004A21B9" w:rsidRDefault="00291CF2" w:rsidP="00125C78">
      <w:pPr>
        <w:numPr>
          <w:ilvl w:val="0"/>
          <w:numId w:val="58"/>
        </w:numPr>
        <w:ind w:left="714" w:hanging="357"/>
        <w:rPr>
          <w:noProof/>
          <w:lang w:val="en-US" w:eastAsia="en-US"/>
        </w:rPr>
      </w:pPr>
      <w:r w:rsidRPr="004A21B9">
        <w:rPr>
          <w:b/>
          <w:noProof/>
          <w:color w:val="0070C0"/>
          <w:lang w:val="en-US"/>
        </w:rPr>
        <w:t>PERSIST</w:t>
      </w:r>
      <w:r w:rsidR="0047201A" w:rsidRPr="004A21B9">
        <w:rPr>
          <w:rFonts w:ascii="Courier New" w:hAnsi="Courier New" w:cs="Courier New"/>
          <w:noProof/>
          <w:sz w:val="20"/>
          <w:szCs w:val="20"/>
          <w:lang w:val="en-US" w:eastAsia="en-US"/>
        </w:rPr>
        <w:t xml:space="preserve"> - </w:t>
      </w:r>
      <w:r w:rsidR="0047201A" w:rsidRPr="004A21B9">
        <w:rPr>
          <w:noProof/>
          <w:lang w:val="en-US"/>
        </w:rPr>
        <w:t>allows us to persist a child entity along with the parent one.</w:t>
      </w:r>
    </w:p>
    <w:p w:rsidR="00291CF2" w:rsidRPr="004A21B9" w:rsidRDefault="00291CF2" w:rsidP="00125C78">
      <w:pPr>
        <w:numPr>
          <w:ilvl w:val="0"/>
          <w:numId w:val="58"/>
        </w:numPr>
        <w:ind w:left="714" w:hanging="357"/>
        <w:rPr>
          <w:noProof/>
          <w:lang w:val="en-US" w:eastAsia="en-US"/>
        </w:rPr>
      </w:pPr>
      <w:r w:rsidRPr="004A21B9">
        <w:rPr>
          <w:b/>
          <w:noProof/>
          <w:color w:val="0070C0"/>
          <w:lang w:val="en-US"/>
        </w:rPr>
        <w:t>MERGE</w:t>
      </w:r>
      <w:r w:rsidR="0047201A" w:rsidRPr="004A21B9">
        <w:rPr>
          <w:rFonts w:ascii="Courier New" w:hAnsi="Courier New" w:cs="Courier New"/>
          <w:noProof/>
          <w:sz w:val="20"/>
          <w:szCs w:val="20"/>
          <w:lang w:val="en-US" w:eastAsia="en-US"/>
        </w:rPr>
        <w:t xml:space="preserve"> - </w:t>
      </w:r>
      <w:r w:rsidR="0047201A" w:rsidRPr="004A21B9">
        <w:rPr>
          <w:noProof/>
          <w:lang w:val="en-US"/>
        </w:rPr>
        <w:t>allows us to merge a child entity along with the parent one.</w:t>
      </w:r>
    </w:p>
    <w:p w:rsidR="00291CF2" w:rsidRPr="004A21B9" w:rsidRDefault="00291CF2" w:rsidP="00125C78">
      <w:pPr>
        <w:numPr>
          <w:ilvl w:val="0"/>
          <w:numId w:val="58"/>
        </w:numPr>
        <w:ind w:left="714" w:hanging="357"/>
        <w:rPr>
          <w:noProof/>
          <w:lang w:val="en-US" w:eastAsia="en-US"/>
        </w:rPr>
      </w:pPr>
      <w:r w:rsidRPr="004A21B9">
        <w:rPr>
          <w:b/>
          <w:noProof/>
          <w:color w:val="0070C0"/>
          <w:lang w:val="en-US"/>
        </w:rPr>
        <w:t>REMOVE</w:t>
      </w:r>
      <w:r w:rsidR="0047201A" w:rsidRPr="004A21B9">
        <w:rPr>
          <w:rFonts w:ascii="Courier New" w:hAnsi="Courier New" w:cs="Courier New"/>
          <w:noProof/>
          <w:sz w:val="20"/>
          <w:szCs w:val="20"/>
          <w:lang w:val="en-US" w:eastAsia="en-US"/>
        </w:rPr>
        <w:t xml:space="preserve"> - </w:t>
      </w:r>
      <w:r w:rsidR="0047201A" w:rsidRPr="004A21B9">
        <w:rPr>
          <w:noProof/>
          <w:lang w:val="en-US"/>
        </w:rPr>
        <w:t>allows us to remove a child entity along with the parent one.</w:t>
      </w:r>
    </w:p>
    <w:p w:rsidR="00291CF2" w:rsidRPr="004A21B9" w:rsidRDefault="00291CF2" w:rsidP="00125C78">
      <w:pPr>
        <w:numPr>
          <w:ilvl w:val="0"/>
          <w:numId w:val="58"/>
        </w:numPr>
        <w:ind w:left="714" w:hanging="357"/>
        <w:rPr>
          <w:noProof/>
          <w:lang w:val="en-US" w:eastAsia="en-US"/>
        </w:rPr>
      </w:pPr>
      <w:r w:rsidRPr="004A21B9">
        <w:rPr>
          <w:b/>
          <w:noProof/>
          <w:color w:val="0070C0"/>
          <w:lang w:val="en-US"/>
        </w:rPr>
        <w:t>REFRESH</w:t>
      </w:r>
      <w:r w:rsidR="0047201A" w:rsidRPr="004A21B9">
        <w:rPr>
          <w:rFonts w:ascii="Courier New" w:hAnsi="Courier New" w:cs="Courier New"/>
          <w:noProof/>
          <w:sz w:val="20"/>
          <w:szCs w:val="20"/>
          <w:lang w:val="en-US" w:eastAsia="en-US"/>
        </w:rPr>
        <w:t xml:space="preserve"> - </w:t>
      </w:r>
      <w:r w:rsidR="0047201A" w:rsidRPr="004A21B9">
        <w:rPr>
          <w:noProof/>
          <w:lang w:val="en-US"/>
        </w:rPr>
        <w:t>is used to propagate the refresh operation from a parent entity to a child. The refresh operation will discard the current entity state, and it will override it using the one loaded from the database.</w:t>
      </w:r>
    </w:p>
    <w:p w:rsidR="00291CF2" w:rsidRPr="004A21B9" w:rsidRDefault="00291CF2" w:rsidP="00125C78">
      <w:pPr>
        <w:numPr>
          <w:ilvl w:val="0"/>
          <w:numId w:val="58"/>
        </w:numPr>
        <w:ind w:left="714" w:hanging="357"/>
        <w:rPr>
          <w:noProof/>
          <w:lang w:val="en-US" w:eastAsia="en-US"/>
        </w:rPr>
      </w:pPr>
      <w:r w:rsidRPr="004A21B9">
        <w:rPr>
          <w:b/>
          <w:noProof/>
          <w:color w:val="0070C0"/>
          <w:lang w:val="en-US"/>
        </w:rPr>
        <w:t>DETACH</w:t>
      </w:r>
      <w:r w:rsidR="0047201A" w:rsidRPr="004A21B9">
        <w:rPr>
          <w:rFonts w:ascii="Courier New" w:hAnsi="Courier New" w:cs="Courier New"/>
          <w:noProof/>
          <w:sz w:val="20"/>
          <w:szCs w:val="20"/>
          <w:lang w:val="en-US" w:eastAsia="en-US"/>
        </w:rPr>
        <w:t xml:space="preserve"> - </w:t>
      </w:r>
      <w:r w:rsidR="0047201A" w:rsidRPr="004A21B9">
        <w:rPr>
          <w:noProof/>
          <w:lang w:val="en-US"/>
        </w:rPr>
        <w:t>is used to propagate the detach operation from a parent entity to a child.</w:t>
      </w:r>
    </w:p>
    <w:p w:rsidR="00291CF2" w:rsidRPr="004A21B9" w:rsidRDefault="00291CF2" w:rsidP="00291CF2">
      <w:pPr>
        <w:spacing w:before="100" w:beforeAutospacing="1" w:after="100" w:afterAutospacing="1"/>
        <w:rPr>
          <w:noProof/>
          <w:lang w:val="en-US" w:eastAsia="en-US"/>
        </w:rPr>
      </w:pPr>
      <w:r w:rsidRPr="004A21B9">
        <w:rPr>
          <w:noProof/>
          <w:lang w:val="en-US" w:eastAsia="en-US"/>
        </w:rPr>
        <w:t xml:space="preserve">Additionally, the </w:t>
      </w:r>
      <w:r w:rsidRPr="004A21B9">
        <w:rPr>
          <w:rFonts w:ascii="Courier New" w:hAnsi="Courier New" w:cs="Courier New"/>
          <w:noProof/>
          <w:sz w:val="20"/>
          <w:szCs w:val="20"/>
          <w:lang w:val="en-US" w:eastAsia="en-US"/>
        </w:rPr>
        <w:t>CascadeType.ALL</w:t>
      </w:r>
      <w:r w:rsidRPr="004A21B9">
        <w:rPr>
          <w:noProof/>
          <w:lang w:val="en-US" w:eastAsia="en-US"/>
        </w:rPr>
        <w:t xml:space="preserve"> will propagate any Hibernate-specific operation, which is defined by the </w:t>
      </w:r>
      <w:r w:rsidRPr="004A21B9">
        <w:rPr>
          <w:rFonts w:ascii="Courier New" w:hAnsi="Courier New" w:cs="Courier New"/>
          <w:noProof/>
          <w:sz w:val="20"/>
          <w:szCs w:val="20"/>
          <w:lang w:val="en-US" w:eastAsia="en-US"/>
        </w:rPr>
        <w:t>org.hibernate.annotations.CascadeType</w:t>
      </w:r>
      <w:r w:rsidRPr="004A21B9">
        <w:rPr>
          <w:noProof/>
          <w:lang w:val="en-US" w:eastAsia="en-US"/>
        </w:rPr>
        <w:t xml:space="preserve"> enum:</w:t>
      </w:r>
    </w:p>
    <w:p w:rsidR="00291CF2" w:rsidRPr="004A21B9" w:rsidRDefault="00291CF2" w:rsidP="00125C78">
      <w:pPr>
        <w:numPr>
          <w:ilvl w:val="0"/>
          <w:numId w:val="58"/>
        </w:numPr>
        <w:spacing w:before="120"/>
        <w:ind w:left="714" w:hanging="357"/>
        <w:rPr>
          <w:noProof/>
          <w:lang w:val="en-US" w:eastAsia="en-US"/>
        </w:rPr>
      </w:pPr>
      <w:r w:rsidRPr="004A21B9">
        <w:rPr>
          <w:b/>
          <w:noProof/>
          <w:color w:val="0070C0"/>
          <w:lang w:val="en-US"/>
        </w:rPr>
        <w:t>SAVE_UPDATE</w:t>
      </w:r>
      <w:r w:rsidR="0047201A" w:rsidRPr="004A21B9">
        <w:rPr>
          <w:rFonts w:ascii="Courier New" w:hAnsi="Courier New" w:cs="Courier New"/>
          <w:noProof/>
          <w:sz w:val="20"/>
          <w:szCs w:val="20"/>
          <w:lang w:val="en-US" w:eastAsia="en-US"/>
        </w:rPr>
        <w:t xml:space="preserve"> - </w:t>
      </w:r>
    </w:p>
    <w:p w:rsidR="00291CF2" w:rsidRPr="004A21B9" w:rsidRDefault="00291CF2" w:rsidP="00125C78">
      <w:pPr>
        <w:numPr>
          <w:ilvl w:val="0"/>
          <w:numId w:val="58"/>
        </w:numPr>
        <w:ind w:left="714" w:hanging="357"/>
        <w:rPr>
          <w:noProof/>
          <w:lang w:val="en-US" w:eastAsia="en-US"/>
        </w:rPr>
      </w:pPr>
      <w:r w:rsidRPr="004A21B9">
        <w:rPr>
          <w:b/>
          <w:noProof/>
          <w:color w:val="0070C0"/>
          <w:lang w:val="en-US"/>
        </w:rPr>
        <w:t>REPLICATE</w:t>
      </w:r>
      <w:r w:rsidR="0047201A" w:rsidRPr="004A21B9">
        <w:rPr>
          <w:rFonts w:ascii="Courier New" w:hAnsi="Courier New" w:cs="Courier New"/>
          <w:noProof/>
          <w:sz w:val="20"/>
          <w:szCs w:val="20"/>
          <w:lang w:val="en-US" w:eastAsia="en-US"/>
        </w:rPr>
        <w:t xml:space="preserve"> - </w:t>
      </w:r>
      <w:r w:rsidR="00067F7C" w:rsidRPr="004A21B9">
        <w:rPr>
          <w:noProof/>
          <w:lang w:val="en-US"/>
        </w:rPr>
        <w:t>is to replicate both the parent and the child entities. The replicate operation allows you to synchronize entities coming from different sources of data.</w:t>
      </w:r>
    </w:p>
    <w:p w:rsidR="00291CF2" w:rsidRPr="004A21B9" w:rsidRDefault="00291CF2" w:rsidP="00125C78">
      <w:pPr>
        <w:numPr>
          <w:ilvl w:val="0"/>
          <w:numId w:val="58"/>
        </w:numPr>
        <w:ind w:left="714" w:hanging="357"/>
        <w:rPr>
          <w:noProof/>
          <w:lang w:val="en-US" w:eastAsia="en-US"/>
        </w:rPr>
      </w:pPr>
      <w:r w:rsidRPr="004A21B9">
        <w:rPr>
          <w:b/>
          <w:noProof/>
          <w:color w:val="0070C0"/>
          <w:lang w:val="en-US"/>
        </w:rPr>
        <w:t>LOCK</w:t>
      </w:r>
      <w:r w:rsidR="0047201A" w:rsidRPr="004A21B9">
        <w:rPr>
          <w:rFonts w:ascii="Courier New" w:hAnsi="Courier New" w:cs="Courier New"/>
          <w:noProof/>
          <w:sz w:val="20"/>
          <w:szCs w:val="20"/>
          <w:lang w:val="en-US" w:eastAsia="en-US"/>
        </w:rPr>
        <w:t xml:space="preserve"> - </w:t>
      </w:r>
      <w:r w:rsidR="0047201A" w:rsidRPr="004A21B9">
        <w:rPr>
          <w:noProof/>
          <w:lang w:val="en-US"/>
        </w:rPr>
        <w:t>allows us to reattach a parent entity along with its children to the currently running Persistence Context.</w:t>
      </w:r>
    </w:p>
    <w:p w:rsidR="00125C78" w:rsidRPr="004A21B9" w:rsidRDefault="00125C78" w:rsidP="00125C78">
      <w:pPr>
        <w:pStyle w:val="Heading1"/>
        <w:numPr>
          <w:ilvl w:val="1"/>
          <w:numId w:val="12"/>
        </w:numPr>
        <w:jc w:val="center"/>
        <w:rPr>
          <w:noProof/>
          <w:sz w:val="36"/>
          <w:szCs w:val="36"/>
          <w:lang w:val="en-US"/>
        </w:rPr>
      </w:pPr>
      <w:bookmarkStart w:id="72" w:name="_Toc63930771"/>
      <w:r w:rsidRPr="004A21B9">
        <w:rPr>
          <w:noProof/>
          <w:sz w:val="36"/>
          <w:szCs w:val="36"/>
          <w:lang w:val="en-US"/>
        </w:rPr>
        <w:t xml:space="preserve">@OnDelete </w:t>
      </w:r>
      <w:r w:rsidR="00797113" w:rsidRPr="004A21B9">
        <w:rPr>
          <w:noProof/>
          <w:sz w:val="36"/>
          <w:szCs w:val="36"/>
          <w:lang w:val="en-US"/>
        </w:rPr>
        <w:t>CASCADE</w:t>
      </w:r>
      <w:bookmarkEnd w:id="72"/>
    </w:p>
    <w:p w:rsidR="00125C78" w:rsidRPr="004A21B9" w:rsidRDefault="00125C78" w:rsidP="00125C78">
      <w:pPr>
        <w:pStyle w:val="NormalWeb"/>
        <w:rPr>
          <w:noProof/>
          <w:lang w:val="en-US"/>
        </w:rPr>
      </w:pPr>
      <w:r w:rsidRPr="004A21B9">
        <w:rPr>
          <w:noProof/>
          <w:lang w:val="en-US"/>
        </w:rPr>
        <w:t xml:space="preserve">While the previous cascade types propagate entity state transitions, the </w:t>
      </w:r>
      <w:r w:rsidRPr="004A21B9">
        <w:rPr>
          <w:b/>
          <w:noProof/>
          <w:color w:val="0070C0"/>
          <w:lang w:val="en-US"/>
        </w:rPr>
        <w:t>@OnDelete</w:t>
      </w:r>
      <w:r w:rsidRPr="004A21B9">
        <w:rPr>
          <w:noProof/>
          <w:lang w:val="en-US"/>
        </w:rPr>
        <w:t xml:space="preserve"> cascade is a DDL-level FK feature which allows you to remove a child record whenever the parent row is deleted.</w:t>
      </w:r>
    </w:p>
    <w:p w:rsidR="00EF5F9D" w:rsidRPr="004A21B9" w:rsidRDefault="00EF5F9D" w:rsidP="00C342FD">
      <w:pPr>
        <w:pStyle w:val="Heading1"/>
        <w:numPr>
          <w:ilvl w:val="0"/>
          <w:numId w:val="12"/>
        </w:numPr>
        <w:jc w:val="center"/>
        <w:rPr>
          <w:noProof/>
          <w:sz w:val="36"/>
          <w:szCs w:val="36"/>
          <w:lang w:val="en-US"/>
        </w:rPr>
      </w:pPr>
      <w:bookmarkStart w:id="73" w:name="_Toc63930772"/>
      <w:r w:rsidRPr="004A21B9">
        <w:rPr>
          <w:noProof/>
          <w:sz w:val="36"/>
          <w:szCs w:val="36"/>
          <w:lang w:val="en-US"/>
        </w:rPr>
        <w:t>FLUSHING</w:t>
      </w:r>
      <w:bookmarkEnd w:id="73"/>
    </w:p>
    <w:p w:rsidR="00EF5F9D" w:rsidRPr="004A21B9" w:rsidRDefault="00EF5F9D" w:rsidP="00EF5F9D">
      <w:pPr>
        <w:pStyle w:val="NormalWeb"/>
        <w:rPr>
          <w:noProof/>
          <w:lang w:val="en-US"/>
        </w:rPr>
      </w:pPr>
      <w:r w:rsidRPr="004A21B9">
        <w:rPr>
          <w:b/>
          <w:noProof/>
          <w:lang w:val="en-US"/>
        </w:rPr>
        <w:t>Flushing</w:t>
      </w:r>
      <w:r w:rsidRPr="004A21B9">
        <w:rPr>
          <w:noProof/>
          <w:lang w:val="en-US"/>
        </w:rPr>
        <w:t xml:space="preserve"> is the process of synchronizing the state of the persistence context with the underlying database.</w:t>
      </w:r>
    </w:p>
    <w:p w:rsidR="002A4784" w:rsidRPr="004A21B9" w:rsidRDefault="002A4784" w:rsidP="00EF5F9D">
      <w:pPr>
        <w:pStyle w:val="NormalWeb"/>
        <w:rPr>
          <w:noProof/>
          <w:lang w:val="en-US"/>
        </w:rPr>
      </w:pPr>
      <w:r w:rsidRPr="004A21B9">
        <w:rPr>
          <w:noProof/>
          <w:lang w:val="en-US"/>
        </w:rPr>
        <w:t xml:space="preserve">The flushing strategy is given by the </w:t>
      </w:r>
      <w:hyperlink r:id="rId31" w:anchor="getFlushMode--" w:history="1">
        <w:r w:rsidRPr="004A21B9">
          <w:rPr>
            <w:noProof/>
            <w:lang w:val="en-US"/>
          </w:rPr>
          <w:t>flushMode</w:t>
        </w:r>
      </w:hyperlink>
      <w:r w:rsidRPr="004A21B9">
        <w:rPr>
          <w:noProof/>
          <w:lang w:val="en-US"/>
        </w:rPr>
        <w:t>:</w:t>
      </w:r>
    </w:p>
    <w:p w:rsidR="002A4784" w:rsidRPr="004A21B9" w:rsidRDefault="002A4784" w:rsidP="002A4784">
      <w:pPr>
        <w:numPr>
          <w:ilvl w:val="0"/>
          <w:numId w:val="58"/>
        </w:numPr>
        <w:spacing w:before="120"/>
        <w:ind w:left="714" w:hanging="357"/>
        <w:rPr>
          <w:noProof/>
          <w:lang w:val="en-US" w:eastAsia="en-US"/>
        </w:rPr>
      </w:pPr>
      <w:r w:rsidRPr="004A21B9">
        <w:rPr>
          <w:b/>
          <w:noProof/>
          <w:color w:val="0070C0"/>
          <w:lang w:val="en-US"/>
        </w:rPr>
        <w:t xml:space="preserve">AUTO - </w:t>
      </w:r>
      <w:r w:rsidRPr="004A21B9">
        <w:rPr>
          <w:noProof/>
          <w:lang w:val="en-US" w:eastAsia="en-US"/>
        </w:rPr>
        <w:t xml:space="preserve">This is the default mode, and it flushes the </w:t>
      </w:r>
      <w:r w:rsidRPr="004A21B9">
        <w:rPr>
          <w:rFonts w:ascii="Courier New" w:hAnsi="Courier New" w:cs="Courier New"/>
          <w:noProof/>
          <w:sz w:val="20"/>
          <w:szCs w:val="20"/>
          <w:lang w:val="en-US" w:eastAsia="en-US"/>
        </w:rPr>
        <w:t>Session</w:t>
      </w:r>
      <w:r w:rsidRPr="004A21B9">
        <w:rPr>
          <w:noProof/>
          <w:lang w:val="en-US" w:eastAsia="en-US"/>
        </w:rPr>
        <w:t xml:space="preserve"> only if necessary.</w:t>
      </w:r>
    </w:p>
    <w:p w:rsidR="002A4784" w:rsidRPr="004A21B9" w:rsidRDefault="002A4784" w:rsidP="002A4784">
      <w:pPr>
        <w:numPr>
          <w:ilvl w:val="0"/>
          <w:numId w:val="58"/>
        </w:numPr>
        <w:ind w:left="714" w:hanging="357"/>
        <w:rPr>
          <w:noProof/>
          <w:lang w:val="en-US" w:eastAsia="en-US"/>
        </w:rPr>
      </w:pPr>
      <w:r w:rsidRPr="004A21B9">
        <w:rPr>
          <w:b/>
          <w:noProof/>
          <w:color w:val="0070C0"/>
          <w:lang w:val="en-US"/>
        </w:rPr>
        <w:t xml:space="preserve">COMMIT - </w:t>
      </w:r>
      <w:r w:rsidRPr="004A21B9">
        <w:rPr>
          <w:noProof/>
          <w:lang w:val="en-US" w:eastAsia="en-US"/>
        </w:rPr>
        <w:t xml:space="preserve">The </w:t>
      </w:r>
      <w:r w:rsidRPr="004A21B9">
        <w:rPr>
          <w:rFonts w:ascii="Courier New" w:hAnsi="Courier New" w:cs="Courier New"/>
          <w:noProof/>
          <w:sz w:val="20"/>
          <w:szCs w:val="20"/>
          <w:lang w:val="en-US" w:eastAsia="en-US"/>
        </w:rPr>
        <w:t>Session</w:t>
      </w:r>
      <w:r w:rsidRPr="004A21B9">
        <w:rPr>
          <w:noProof/>
          <w:lang w:val="en-US" w:eastAsia="en-US"/>
        </w:rPr>
        <w:t xml:space="preserve"> tries to delay the flush until the current </w:t>
      </w:r>
      <w:r w:rsidRPr="004A21B9">
        <w:rPr>
          <w:rFonts w:ascii="Courier New" w:hAnsi="Courier New" w:cs="Courier New"/>
          <w:noProof/>
          <w:sz w:val="20"/>
          <w:szCs w:val="20"/>
          <w:lang w:val="en-US" w:eastAsia="en-US"/>
        </w:rPr>
        <w:t>Transaction</w:t>
      </w:r>
      <w:r w:rsidRPr="004A21B9">
        <w:rPr>
          <w:noProof/>
          <w:lang w:val="en-US" w:eastAsia="en-US"/>
        </w:rPr>
        <w:t xml:space="preserve"> is committed, although it might flush prematurely too.</w:t>
      </w:r>
    </w:p>
    <w:p w:rsidR="002A4784" w:rsidRPr="004A21B9" w:rsidRDefault="002A4784" w:rsidP="00EF5F9D">
      <w:pPr>
        <w:pStyle w:val="NormalWeb"/>
        <w:rPr>
          <w:noProof/>
          <w:lang w:val="en-US"/>
        </w:rPr>
      </w:pPr>
      <w:r w:rsidRPr="004A21B9">
        <w:rPr>
          <w:noProof/>
          <w:lang w:val="en-US"/>
        </w:rPr>
        <w:t>Hibernate supports additional strategies:</w:t>
      </w:r>
    </w:p>
    <w:p w:rsidR="002A4784" w:rsidRPr="004A21B9" w:rsidRDefault="002A4784" w:rsidP="00647ACB">
      <w:pPr>
        <w:numPr>
          <w:ilvl w:val="0"/>
          <w:numId w:val="58"/>
        </w:numPr>
        <w:spacing w:before="120"/>
        <w:ind w:left="714" w:hanging="357"/>
        <w:rPr>
          <w:b/>
          <w:noProof/>
          <w:color w:val="0070C0"/>
          <w:lang w:val="en-US"/>
        </w:rPr>
      </w:pPr>
      <w:r w:rsidRPr="004A21B9">
        <w:rPr>
          <w:b/>
          <w:noProof/>
          <w:color w:val="0070C0"/>
          <w:lang w:val="en-US"/>
        </w:rPr>
        <w:t xml:space="preserve">ALWAYS </w:t>
      </w:r>
      <w:r w:rsidRPr="004A21B9">
        <w:rPr>
          <w:noProof/>
          <w:lang w:val="en-US" w:eastAsia="en-US"/>
        </w:rPr>
        <w:t>- Flushes the Session before every query.</w:t>
      </w:r>
    </w:p>
    <w:p w:rsidR="002A4784" w:rsidRPr="004A21B9" w:rsidRDefault="002A4784" w:rsidP="002A4784">
      <w:pPr>
        <w:numPr>
          <w:ilvl w:val="0"/>
          <w:numId w:val="58"/>
        </w:numPr>
        <w:ind w:left="714" w:hanging="357"/>
        <w:rPr>
          <w:b/>
          <w:noProof/>
          <w:color w:val="0070C0"/>
          <w:lang w:val="en-US"/>
        </w:rPr>
      </w:pPr>
      <w:r w:rsidRPr="004A21B9">
        <w:rPr>
          <w:b/>
          <w:noProof/>
          <w:color w:val="0070C0"/>
          <w:lang w:val="en-US"/>
        </w:rPr>
        <w:t xml:space="preserve">MANUAL </w:t>
      </w:r>
      <w:r w:rsidRPr="004A21B9">
        <w:rPr>
          <w:noProof/>
          <w:lang w:val="en-US" w:eastAsia="en-US"/>
        </w:rPr>
        <w:t>- The Session flushing is delegated to the application, which must call Session.flush() explicitly in order to apply the persistence context changes.</w:t>
      </w:r>
    </w:p>
    <w:p w:rsidR="00764C12" w:rsidRPr="004A21B9" w:rsidRDefault="00764C12" w:rsidP="00C342FD">
      <w:pPr>
        <w:pStyle w:val="Heading1"/>
        <w:numPr>
          <w:ilvl w:val="0"/>
          <w:numId w:val="12"/>
        </w:numPr>
        <w:jc w:val="center"/>
        <w:rPr>
          <w:noProof/>
          <w:sz w:val="36"/>
          <w:szCs w:val="36"/>
          <w:lang w:val="en-US"/>
        </w:rPr>
      </w:pPr>
      <w:bookmarkStart w:id="74" w:name="_Toc63930773"/>
      <w:r w:rsidRPr="004A21B9">
        <w:rPr>
          <w:noProof/>
          <w:sz w:val="36"/>
          <w:szCs w:val="36"/>
          <w:lang w:val="en-US"/>
        </w:rPr>
        <w:t>DATABASE ACCESS</w:t>
      </w:r>
      <w:bookmarkEnd w:id="74"/>
    </w:p>
    <w:p w:rsidR="00764C12" w:rsidRPr="004A21B9" w:rsidRDefault="00764C12" w:rsidP="001370E3">
      <w:pPr>
        <w:pStyle w:val="NormalWeb"/>
        <w:spacing w:after="0" w:afterAutospacing="0"/>
        <w:rPr>
          <w:noProof/>
          <w:lang w:val="en-US"/>
        </w:rPr>
      </w:pPr>
      <w:r w:rsidRPr="004A21B9">
        <w:rPr>
          <w:noProof/>
          <w:lang w:val="en-US"/>
        </w:rPr>
        <w:lastRenderedPageBreak/>
        <w:t xml:space="preserve">How to connect to your database so that it may connect on behalf of your application? This is ultimately the function of the </w:t>
      </w:r>
      <w:r w:rsidRPr="004A21B9">
        <w:rPr>
          <w:b/>
          <w:noProof/>
          <w:color w:val="0070C0"/>
          <w:lang w:val="en-US"/>
        </w:rPr>
        <w:t>org.hibernate.engine.jdbc.connections.spi.ConnectionProvider</w:t>
      </w:r>
      <w:r w:rsidRPr="004A21B9">
        <w:rPr>
          <w:noProof/>
          <w:lang w:val="en-US"/>
        </w:rPr>
        <w:t xml:space="preserve"> interface. Hibernate provides some out of the box implementations of this interface.</w:t>
      </w:r>
    </w:p>
    <w:p w:rsidR="00764C12" w:rsidRPr="004A21B9" w:rsidRDefault="0063137D" w:rsidP="001370E3">
      <w:pPr>
        <w:pStyle w:val="NormalWeb"/>
        <w:spacing w:before="0" w:beforeAutospacing="0"/>
        <w:rPr>
          <w:noProof/>
          <w:lang w:val="en-US" w:eastAsia="en-US"/>
        </w:rPr>
      </w:pPr>
      <w:r w:rsidRPr="004A21B9">
        <w:rPr>
          <w:noProof/>
          <w:lang w:val="en-US"/>
        </w:rPr>
        <w:t>A</w:t>
      </w:r>
      <w:r w:rsidR="00764C12" w:rsidRPr="004A21B9">
        <w:rPr>
          <w:noProof/>
          <w:lang w:val="en-US"/>
        </w:rPr>
        <w:t xml:space="preserve">pplications should not have to configure a </w:t>
      </w:r>
      <w:r w:rsidR="00764C12" w:rsidRPr="004A21B9">
        <w:rPr>
          <w:rStyle w:val="HTMLCode"/>
          <w:noProof/>
          <w:lang w:val="en-US"/>
        </w:rPr>
        <w:t>ConnectionProvider</w:t>
      </w:r>
      <w:r w:rsidR="00764C12" w:rsidRPr="004A21B9">
        <w:rPr>
          <w:noProof/>
          <w:lang w:val="en-US"/>
        </w:rPr>
        <w:t xml:space="preserve"> explicitly if using one of the Hibernate-provided implementations. Hibernate will internally determine which </w:t>
      </w:r>
      <w:r w:rsidR="00764C12" w:rsidRPr="004A21B9">
        <w:rPr>
          <w:rStyle w:val="HTMLCode"/>
          <w:noProof/>
          <w:lang w:val="en-US"/>
        </w:rPr>
        <w:t>ConnectionProvider</w:t>
      </w:r>
      <w:r w:rsidR="00764C12" w:rsidRPr="004A21B9">
        <w:rPr>
          <w:noProof/>
          <w:lang w:val="en-US"/>
        </w:rPr>
        <w:t xml:space="preserve"> to use based on the following algorithm:</w:t>
      </w:r>
    </w:p>
    <w:p w:rsidR="00764C12" w:rsidRPr="004A21B9" w:rsidRDefault="00764C12" w:rsidP="00764C12">
      <w:pPr>
        <w:pStyle w:val="NormalWeb"/>
        <w:numPr>
          <w:ilvl w:val="0"/>
          <w:numId w:val="59"/>
        </w:numPr>
        <w:rPr>
          <w:noProof/>
          <w:lang w:val="en-US"/>
        </w:rPr>
      </w:pPr>
      <w:r w:rsidRPr="004A21B9">
        <w:rPr>
          <w:noProof/>
          <w:lang w:val="en-US"/>
        </w:rPr>
        <w:t xml:space="preserve">If </w:t>
      </w:r>
      <w:r w:rsidRPr="004A21B9">
        <w:rPr>
          <w:rStyle w:val="HTMLCode"/>
          <w:noProof/>
          <w:lang w:val="en-US"/>
        </w:rPr>
        <w:t>hibernate.connection.provider_class</w:t>
      </w:r>
      <w:r w:rsidRPr="004A21B9">
        <w:rPr>
          <w:noProof/>
          <w:lang w:val="en-US"/>
        </w:rPr>
        <w:t xml:space="preserve"> is set, it takes precedence</w:t>
      </w:r>
    </w:p>
    <w:p w:rsidR="00764C12" w:rsidRPr="004A21B9" w:rsidRDefault="00764C12" w:rsidP="00764C12">
      <w:pPr>
        <w:pStyle w:val="NormalWeb"/>
        <w:numPr>
          <w:ilvl w:val="0"/>
          <w:numId w:val="59"/>
        </w:numPr>
        <w:rPr>
          <w:noProof/>
          <w:lang w:val="en-US"/>
        </w:rPr>
      </w:pPr>
      <w:r w:rsidRPr="004A21B9">
        <w:rPr>
          <w:noProof/>
          <w:lang w:val="en-US"/>
        </w:rPr>
        <w:t xml:space="preserve">else if </w:t>
      </w:r>
      <w:r w:rsidRPr="004A21B9">
        <w:rPr>
          <w:rStyle w:val="HTMLCode"/>
          <w:noProof/>
          <w:lang w:val="en-US"/>
        </w:rPr>
        <w:t>hibernate.connection.datasource</w:t>
      </w:r>
      <w:r w:rsidRPr="004A21B9">
        <w:rPr>
          <w:noProof/>
          <w:lang w:val="en-US"/>
        </w:rPr>
        <w:t xml:space="preserve"> is set → </w:t>
      </w:r>
      <w:hyperlink r:id="rId32" w:anchor="database-connectionprovider-datasource" w:history="1">
        <w:r w:rsidRPr="004A21B9">
          <w:rPr>
            <w:rStyle w:val="Hyperlink"/>
            <w:noProof/>
            <w:lang w:val="en-US"/>
          </w:rPr>
          <w:t>Using DataSources</w:t>
        </w:r>
      </w:hyperlink>
    </w:p>
    <w:p w:rsidR="00764C12" w:rsidRPr="004A21B9" w:rsidRDefault="00764C12" w:rsidP="00764C12">
      <w:pPr>
        <w:pStyle w:val="NormalWeb"/>
        <w:numPr>
          <w:ilvl w:val="0"/>
          <w:numId w:val="59"/>
        </w:numPr>
        <w:rPr>
          <w:noProof/>
          <w:lang w:val="en-US"/>
        </w:rPr>
      </w:pPr>
      <w:r w:rsidRPr="004A21B9">
        <w:rPr>
          <w:noProof/>
          <w:lang w:val="en-US"/>
        </w:rPr>
        <w:t xml:space="preserve">else if any setting prefixed by </w:t>
      </w:r>
      <w:r w:rsidRPr="004A21B9">
        <w:rPr>
          <w:rStyle w:val="HTMLCode"/>
          <w:noProof/>
          <w:lang w:val="en-US"/>
        </w:rPr>
        <w:t>hibernate.c3p0.</w:t>
      </w:r>
      <w:r w:rsidRPr="004A21B9">
        <w:rPr>
          <w:noProof/>
          <w:lang w:val="en-US"/>
        </w:rPr>
        <w:t xml:space="preserve"> is set → </w:t>
      </w:r>
      <w:hyperlink r:id="rId33" w:anchor="database-connectionprovider-c3p0" w:history="1">
        <w:r w:rsidRPr="004A21B9">
          <w:rPr>
            <w:rStyle w:val="Hyperlink"/>
            <w:noProof/>
            <w:lang w:val="en-US"/>
          </w:rPr>
          <w:t>Using c3p0</w:t>
        </w:r>
      </w:hyperlink>
    </w:p>
    <w:p w:rsidR="00764C12" w:rsidRPr="004A21B9" w:rsidRDefault="00764C12" w:rsidP="00764C12">
      <w:pPr>
        <w:pStyle w:val="NormalWeb"/>
        <w:numPr>
          <w:ilvl w:val="0"/>
          <w:numId w:val="59"/>
        </w:numPr>
        <w:rPr>
          <w:noProof/>
          <w:lang w:val="en-US"/>
        </w:rPr>
      </w:pPr>
      <w:r w:rsidRPr="004A21B9">
        <w:rPr>
          <w:noProof/>
          <w:lang w:val="en-US"/>
        </w:rPr>
        <w:t xml:space="preserve">else if any setting prefixed by </w:t>
      </w:r>
      <w:r w:rsidRPr="004A21B9">
        <w:rPr>
          <w:rStyle w:val="HTMLCode"/>
          <w:noProof/>
          <w:lang w:val="en-US"/>
        </w:rPr>
        <w:t>hibernate.proxool.</w:t>
      </w:r>
      <w:r w:rsidRPr="004A21B9">
        <w:rPr>
          <w:noProof/>
          <w:lang w:val="en-US"/>
        </w:rPr>
        <w:t xml:space="preserve"> is set → </w:t>
      </w:r>
      <w:hyperlink r:id="rId34" w:anchor="database-connectionprovider-proxool" w:history="1">
        <w:r w:rsidRPr="004A21B9">
          <w:rPr>
            <w:rStyle w:val="Hyperlink"/>
            <w:noProof/>
            <w:lang w:val="en-US"/>
          </w:rPr>
          <w:t>Using Proxool</w:t>
        </w:r>
      </w:hyperlink>
    </w:p>
    <w:p w:rsidR="00764C12" w:rsidRPr="004A21B9" w:rsidRDefault="00764C12" w:rsidP="00764C12">
      <w:pPr>
        <w:pStyle w:val="NormalWeb"/>
        <w:numPr>
          <w:ilvl w:val="0"/>
          <w:numId w:val="59"/>
        </w:numPr>
        <w:rPr>
          <w:noProof/>
          <w:lang w:val="en-US"/>
        </w:rPr>
      </w:pPr>
      <w:r w:rsidRPr="004A21B9">
        <w:rPr>
          <w:noProof/>
          <w:lang w:val="en-US"/>
        </w:rPr>
        <w:t xml:space="preserve">else if any setting prefixed by </w:t>
      </w:r>
      <w:r w:rsidRPr="004A21B9">
        <w:rPr>
          <w:rStyle w:val="HTMLCode"/>
          <w:noProof/>
          <w:lang w:val="en-US"/>
        </w:rPr>
        <w:t>hibernate.hikari.</w:t>
      </w:r>
      <w:r w:rsidRPr="004A21B9">
        <w:rPr>
          <w:noProof/>
          <w:lang w:val="en-US"/>
        </w:rPr>
        <w:t xml:space="preserve"> is set → </w:t>
      </w:r>
      <w:hyperlink r:id="rId35" w:anchor="database-connectionprovider-hikari" w:history="1">
        <w:r w:rsidRPr="004A21B9">
          <w:rPr>
            <w:rStyle w:val="Hyperlink"/>
            <w:noProof/>
            <w:lang w:val="en-US"/>
          </w:rPr>
          <w:t>Using HikariCP</w:t>
        </w:r>
      </w:hyperlink>
    </w:p>
    <w:p w:rsidR="00764C12" w:rsidRPr="004A21B9" w:rsidRDefault="00764C12" w:rsidP="00764C12">
      <w:pPr>
        <w:pStyle w:val="NormalWeb"/>
        <w:numPr>
          <w:ilvl w:val="0"/>
          <w:numId w:val="59"/>
        </w:numPr>
        <w:rPr>
          <w:noProof/>
          <w:lang w:val="en-US"/>
        </w:rPr>
      </w:pPr>
      <w:r w:rsidRPr="004A21B9">
        <w:rPr>
          <w:noProof/>
          <w:lang w:val="en-US"/>
        </w:rPr>
        <w:t xml:space="preserve">else if any setting prefixed by </w:t>
      </w:r>
      <w:r w:rsidRPr="004A21B9">
        <w:rPr>
          <w:rStyle w:val="HTMLCode"/>
          <w:noProof/>
          <w:lang w:val="en-US"/>
        </w:rPr>
        <w:t>hibernate.vibur.</w:t>
      </w:r>
      <w:r w:rsidRPr="004A21B9">
        <w:rPr>
          <w:noProof/>
          <w:lang w:val="en-US"/>
        </w:rPr>
        <w:t xml:space="preserve"> is set → </w:t>
      </w:r>
      <w:hyperlink r:id="rId36" w:anchor="database-connectionprovider-vibur" w:history="1">
        <w:r w:rsidRPr="004A21B9">
          <w:rPr>
            <w:rStyle w:val="Hyperlink"/>
            <w:noProof/>
            <w:lang w:val="en-US"/>
          </w:rPr>
          <w:t>Using Vibur DBCP</w:t>
        </w:r>
      </w:hyperlink>
    </w:p>
    <w:p w:rsidR="00764C12" w:rsidRPr="004A21B9" w:rsidRDefault="00764C12" w:rsidP="00764C12">
      <w:pPr>
        <w:pStyle w:val="NormalWeb"/>
        <w:numPr>
          <w:ilvl w:val="0"/>
          <w:numId w:val="59"/>
        </w:numPr>
        <w:rPr>
          <w:noProof/>
          <w:lang w:val="en-US"/>
        </w:rPr>
      </w:pPr>
      <w:r w:rsidRPr="004A21B9">
        <w:rPr>
          <w:noProof/>
          <w:lang w:val="en-US"/>
        </w:rPr>
        <w:t xml:space="preserve">else if any setting prefixed by </w:t>
      </w:r>
      <w:r w:rsidRPr="004A21B9">
        <w:rPr>
          <w:rStyle w:val="HTMLCode"/>
          <w:noProof/>
          <w:lang w:val="en-US"/>
        </w:rPr>
        <w:t>hibernate.agroal.</w:t>
      </w:r>
      <w:r w:rsidRPr="004A21B9">
        <w:rPr>
          <w:noProof/>
          <w:lang w:val="en-US"/>
        </w:rPr>
        <w:t xml:space="preserve"> is set → </w:t>
      </w:r>
      <w:hyperlink r:id="rId37" w:anchor="database-connectionprovider-agroal" w:history="1">
        <w:r w:rsidRPr="004A21B9">
          <w:rPr>
            <w:rStyle w:val="Hyperlink"/>
            <w:noProof/>
            <w:lang w:val="en-US"/>
          </w:rPr>
          <w:t>Using Agroal</w:t>
        </w:r>
      </w:hyperlink>
    </w:p>
    <w:p w:rsidR="00764C12" w:rsidRPr="004A21B9" w:rsidRDefault="00764C12" w:rsidP="00764C12">
      <w:pPr>
        <w:pStyle w:val="NormalWeb"/>
        <w:numPr>
          <w:ilvl w:val="0"/>
          <w:numId w:val="59"/>
        </w:numPr>
        <w:rPr>
          <w:noProof/>
          <w:lang w:val="en-US"/>
        </w:rPr>
      </w:pPr>
      <w:r w:rsidRPr="004A21B9">
        <w:rPr>
          <w:noProof/>
          <w:lang w:val="en-US"/>
        </w:rPr>
        <w:t xml:space="preserve">else if </w:t>
      </w:r>
      <w:r w:rsidRPr="004A21B9">
        <w:rPr>
          <w:rStyle w:val="HTMLCode"/>
          <w:noProof/>
          <w:lang w:val="en-US"/>
        </w:rPr>
        <w:t>hibernate.connection.url</w:t>
      </w:r>
      <w:r w:rsidRPr="004A21B9">
        <w:rPr>
          <w:noProof/>
          <w:lang w:val="en-US"/>
        </w:rPr>
        <w:t xml:space="preserve"> is set → </w:t>
      </w:r>
      <w:hyperlink r:id="rId38" w:anchor="database-connectionprovider-drivermanager" w:history="1">
        <w:r w:rsidRPr="004A21B9">
          <w:rPr>
            <w:rStyle w:val="Hyperlink"/>
            <w:noProof/>
            <w:lang w:val="en-US"/>
          </w:rPr>
          <w:t>Using Hibernate’s built-in (and unsupported) pooling</w:t>
        </w:r>
      </w:hyperlink>
    </w:p>
    <w:p w:rsidR="00764C12" w:rsidRPr="004A21B9" w:rsidRDefault="00764C12" w:rsidP="00764C12">
      <w:pPr>
        <w:pStyle w:val="NormalWeb"/>
        <w:numPr>
          <w:ilvl w:val="0"/>
          <w:numId w:val="59"/>
        </w:numPr>
        <w:rPr>
          <w:noProof/>
          <w:lang w:val="en-US"/>
        </w:rPr>
      </w:pPr>
      <w:r w:rsidRPr="004A21B9">
        <w:rPr>
          <w:noProof/>
          <w:lang w:val="en-US"/>
        </w:rPr>
        <w:t xml:space="preserve">else → </w:t>
      </w:r>
      <w:hyperlink r:id="rId39" w:anchor="database-connectionprovider-provided" w:history="1">
        <w:r w:rsidRPr="004A21B9">
          <w:rPr>
            <w:rStyle w:val="Hyperlink"/>
            <w:noProof/>
            <w:lang w:val="en-US"/>
          </w:rPr>
          <w:t>User-provided Connections</w:t>
        </w:r>
      </w:hyperlink>
    </w:p>
    <w:p w:rsidR="00C12923" w:rsidRPr="004A21B9" w:rsidRDefault="00C12923" w:rsidP="00C12923">
      <w:pPr>
        <w:pStyle w:val="Heading1"/>
        <w:numPr>
          <w:ilvl w:val="1"/>
          <w:numId w:val="12"/>
        </w:numPr>
        <w:jc w:val="center"/>
        <w:rPr>
          <w:noProof/>
          <w:sz w:val="36"/>
          <w:szCs w:val="36"/>
          <w:lang w:val="en-US"/>
        </w:rPr>
      </w:pPr>
      <w:bookmarkStart w:id="75" w:name="_Toc63930774"/>
      <w:r w:rsidRPr="004A21B9">
        <w:rPr>
          <w:noProof/>
          <w:sz w:val="36"/>
          <w:szCs w:val="36"/>
          <w:lang w:val="en-US"/>
        </w:rPr>
        <w:t>ConnectionProvider support for transaction isolation setting</w:t>
      </w:r>
      <w:bookmarkEnd w:id="75"/>
    </w:p>
    <w:p w:rsidR="00C12923" w:rsidRPr="004A21B9" w:rsidRDefault="00C12923" w:rsidP="00C12923">
      <w:pPr>
        <w:pStyle w:val="NormalWeb"/>
        <w:rPr>
          <w:noProof/>
          <w:lang w:val="en-US"/>
        </w:rPr>
      </w:pPr>
      <w:r w:rsidRPr="004A21B9">
        <w:rPr>
          <w:noProof/>
          <w:lang w:val="en-US"/>
        </w:rPr>
        <w:t xml:space="preserve">All of the provided ConnectionProvider implementations, other than </w:t>
      </w:r>
      <w:r w:rsidRPr="004A21B9">
        <w:rPr>
          <w:rStyle w:val="HTMLCode"/>
          <w:noProof/>
          <w:lang w:val="en-US"/>
        </w:rPr>
        <w:t>DataSourceConnectionProvider</w:t>
      </w:r>
      <w:r w:rsidRPr="004A21B9">
        <w:rPr>
          <w:noProof/>
          <w:lang w:val="en-US"/>
        </w:rPr>
        <w:t xml:space="preserve">, support consistent setting of transaction isolation for all </w:t>
      </w:r>
      <w:r w:rsidRPr="004A21B9">
        <w:rPr>
          <w:rStyle w:val="HTMLCode"/>
          <w:noProof/>
          <w:lang w:val="en-US"/>
        </w:rPr>
        <w:t>Connections</w:t>
      </w:r>
      <w:r w:rsidRPr="004A21B9">
        <w:rPr>
          <w:noProof/>
          <w:lang w:val="en-US"/>
        </w:rPr>
        <w:t xml:space="preserve"> obtained from the underlying pool. The value for </w:t>
      </w:r>
      <w:r w:rsidRPr="004A21B9">
        <w:rPr>
          <w:b/>
          <w:noProof/>
          <w:color w:val="0070C0"/>
          <w:lang w:val="en-US"/>
        </w:rPr>
        <w:t>hibernate.connection.isolation</w:t>
      </w:r>
      <w:r w:rsidRPr="004A21B9">
        <w:rPr>
          <w:noProof/>
          <w:lang w:val="en-US"/>
        </w:rPr>
        <w:t xml:space="preserve"> can be specified in one of 3 formats:</w:t>
      </w:r>
    </w:p>
    <w:p w:rsidR="00C12923" w:rsidRPr="004A21B9" w:rsidRDefault="00C12923" w:rsidP="00964FC3">
      <w:pPr>
        <w:pStyle w:val="NormalWeb"/>
        <w:numPr>
          <w:ilvl w:val="0"/>
          <w:numId w:val="60"/>
        </w:numPr>
        <w:rPr>
          <w:noProof/>
          <w:lang w:val="en-US"/>
        </w:rPr>
      </w:pPr>
      <w:r w:rsidRPr="004A21B9">
        <w:rPr>
          <w:noProof/>
          <w:lang w:val="en-US"/>
        </w:rPr>
        <w:t>The integer value accepted at the JDBC level.</w:t>
      </w:r>
    </w:p>
    <w:p w:rsidR="00C12923" w:rsidRPr="004A21B9" w:rsidRDefault="00C12923" w:rsidP="00964FC3">
      <w:pPr>
        <w:pStyle w:val="NormalWeb"/>
        <w:numPr>
          <w:ilvl w:val="0"/>
          <w:numId w:val="60"/>
        </w:numPr>
        <w:rPr>
          <w:noProof/>
          <w:lang w:val="en-US"/>
        </w:rPr>
      </w:pPr>
      <w:r w:rsidRPr="004A21B9">
        <w:rPr>
          <w:noProof/>
          <w:lang w:val="en-US"/>
        </w:rPr>
        <w:t xml:space="preserve">The name of the </w:t>
      </w:r>
      <w:r w:rsidRPr="004A21B9">
        <w:rPr>
          <w:rStyle w:val="HTMLCode"/>
          <w:noProof/>
          <w:lang w:val="en-US"/>
        </w:rPr>
        <w:t>java.sql.Connection</w:t>
      </w:r>
      <w:r w:rsidRPr="004A21B9">
        <w:rPr>
          <w:noProof/>
          <w:lang w:val="en-US"/>
        </w:rPr>
        <w:t xml:space="preserve"> constant field representing the isolation you would like to use. For example, </w:t>
      </w:r>
      <w:r w:rsidRPr="004A21B9">
        <w:rPr>
          <w:rStyle w:val="HTMLCode"/>
          <w:noProof/>
          <w:lang w:val="en-US"/>
        </w:rPr>
        <w:t>TRANSACTION_REPEATABLE_READ</w:t>
      </w:r>
      <w:r w:rsidRPr="004A21B9">
        <w:rPr>
          <w:noProof/>
          <w:lang w:val="en-US"/>
        </w:rPr>
        <w:t xml:space="preserve"> for </w:t>
      </w:r>
      <w:hyperlink r:id="rId40" w:anchor="TRANSACTION_REPEATABLE_READ" w:history="1">
        <w:r w:rsidRPr="004A21B9">
          <w:rPr>
            <w:rStyle w:val="HTMLCode"/>
            <w:noProof/>
            <w:color w:val="0000FF"/>
            <w:u w:val="single"/>
            <w:lang w:val="en-US"/>
          </w:rPr>
          <w:t>java.sql.Connection#TRANSACTION_REPEATABLE_READ</w:t>
        </w:r>
      </w:hyperlink>
      <w:r w:rsidRPr="004A21B9">
        <w:rPr>
          <w:noProof/>
          <w:lang w:val="en-US"/>
        </w:rPr>
        <w:t>. Not that this is only supported for JDBC standard isolation levels, not for isolation levels specific to a particular JDBC driver.</w:t>
      </w:r>
    </w:p>
    <w:p w:rsidR="00C12923" w:rsidRPr="004A21B9" w:rsidRDefault="00C12923" w:rsidP="00964FC3">
      <w:pPr>
        <w:pStyle w:val="NormalWeb"/>
        <w:numPr>
          <w:ilvl w:val="0"/>
          <w:numId w:val="60"/>
        </w:numPr>
        <w:rPr>
          <w:noProof/>
          <w:lang w:val="en-US"/>
        </w:rPr>
      </w:pPr>
      <w:r w:rsidRPr="004A21B9">
        <w:rPr>
          <w:noProof/>
          <w:lang w:val="en-US"/>
        </w:rPr>
        <w:t xml:space="preserve">A short-name version of the java.sql.Connection constant field without the </w:t>
      </w:r>
      <w:r w:rsidRPr="004A21B9">
        <w:rPr>
          <w:rStyle w:val="HTMLCode"/>
          <w:noProof/>
          <w:lang w:val="en-US"/>
        </w:rPr>
        <w:t>TRANSACTION_</w:t>
      </w:r>
      <w:r w:rsidRPr="004A21B9">
        <w:rPr>
          <w:noProof/>
          <w:lang w:val="en-US"/>
        </w:rPr>
        <w:t xml:space="preserve"> prefix. For example, </w:t>
      </w:r>
      <w:r w:rsidRPr="004A21B9">
        <w:rPr>
          <w:rStyle w:val="HTMLCode"/>
          <w:noProof/>
          <w:lang w:val="en-US"/>
        </w:rPr>
        <w:t>REPEATABLE_READ</w:t>
      </w:r>
      <w:r w:rsidRPr="004A21B9">
        <w:rPr>
          <w:noProof/>
          <w:lang w:val="en-US"/>
        </w:rPr>
        <w:t xml:space="preserve"> for </w:t>
      </w:r>
      <w:hyperlink r:id="rId41" w:anchor="TRANSACTION_REPEATABLE_READ" w:history="1">
        <w:r w:rsidRPr="004A21B9">
          <w:rPr>
            <w:rStyle w:val="HTMLCode"/>
            <w:noProof/>
            <w:color w:val="0000FF"/>
            <w:u w:val="single"/>
            <w:lang w:val="en-US"/>
          </w:rPr>
          <w:t>java.sql.Connection#TRANSACTION_REPEATABLE_READ</w:t>
        </w:r>
      </w:hyperlink>
      <w:r w:rsidRPr="004A21B9">
        <w:rPr>
          <w:noProof/>
          <w:lang w:val="en-US"/>
        </w:rPr>
        <w:t>. Again, this is only supported for JDBC standard isolation levels, not for isolation levels specific to a particular JDBC driver.</w:t>
      </w:r>
    </w:p>
    <w:p w:rsidR="0094242C" w:rsidRPr="004A21B9" w:rsidRDefault="0094242C" w:rsidP="001370E3">
      <w:pPr>
        <w:spacing w:before="100" w:beforeAutospacing="1"/>
        <w:rPr>
          <w:noProof/>
          <w:lang w:val="en-US"/>
        </w:rPr>
      </w:pPr>
      <w:r w:rsidRPr="004A21B9">
        <w:rPr>
          <w:noProof/>
          <w:lang w:val="en-US"/>
        </w:rPr>
        <w:t>The SQL standard defines four Isolation levels:</w:t>
      </w:r>
    </w:p>
    <w:p w:rsidR="0094242C" w:rsidRPr="004A21B9" w:rsidRDefault="0094242C" w:rsidP="0094242C">
      <w:pPr>
        <w:numPr>
          <w:ilvl w:val="0"/>
          <w:numId w:val="63"/>
        </w:numPr>
        <w:tabs>
          <w:tab w:val="clear" w:pos="720"/>
          <w:tab w:val="num" w:pos="1418"/>
        </w:tabs>
        <w:spacing w:before="100" w:beforeAutospacing="1" w:after="100" w:afterAutospacing="1"/>
        <w:ind w:left="1418"/>
        <w:rPr>
          <w:noProof/>
          <w:lang w:val="en-US"/>
        </w:rPr>
      </w:pPr>
      <w:r w:rsidRPr="004A21B9">
        <w:rPr>
          <w:b/>
          <w:noProof/>
          <w:color w:val="0070C0"/>
          <w:lang w:val="en-US"/>
        </w:rPr>
        <w:t>READ_UNCOMMITTED</w:t>
      </w:r>
      <w:r w:rsidR="00BA6B91" w:rsidRPr="004A21B9">
        <w:rPr>
          <w:noProof/>
          <w:lang w:val="en-US"/>
        </w:rPr>
        <w:t xml:space="preserve">  (no lock on a table)</w:t>
      </w:r>
      <w:r w:rsidR="00C7001D" w:rsidRPr="004A21B9">
        <w:rPr>
          <w:noProof/>
          <w:lang w:val="en-US"/>
        </w:rPr>
        <w:t>;</w:t>
      </w:r>
    </w:p>
    <w:p w:rsidR="0094242C" w:rsidRPr="004A21B9" w:rsidRDefault="0094242C" w:rsidP="0094242C">
      <w:pPr>
        <w:numPr>
          <w:ilvl w:val="0"/>
          <w:numId w:val="63"/>
        </w:numPr>
        <w:tabs>
          <w:tab w:val="clear" w:pos="720"/>
          <w:tab w:val="num" w:pos="1418"/>
        </w:tabs>
        <w:spacing w:before="100" w:beforeAutospacing="1" w:after="100" w:afterAutospacing="1"/>
        <w:ind w:left="1418"/>
        <w:rPr>
          <w:noProof/>
          <w:lang w:val="en-US"/>
        </w:rPr>
      </w:pPr>
      <w:r w:rsidRPr="004A21B9">
        <w:rPr>
          <w:b/>
          <w:noProof/>
          <w:color w:val="0070C0"/>
          <w:lang w:val="en-US"/>
        </w:rPr>
        <w:t>READ_COMMITTED</w:t>
      </w:r>
      <w:r w:rsidR="00BA6B91" w:rsidRPr="004A21B9">
        <w:rPr>
          <w:noProof/>
          <w:lang w:val="en-US"/>
        </w:rPr>
        <w:t xml:space="preserve"> (lock on commited data)</w:t>
      </w:r>
      <w:r w:rsidR="00C7001D" w:rsidRPr="004A21B9">
        <w:rPr>
          <w:noProof/>
          <w:lang w:val="en-US"/>
        </w:rPr>
        <w:t>;</w:t>
      </w:r>
    </w:p>
    <w:p w:rsidR="0094242C" w:rsidRPr="004A21B9" w:rsidRDefault="0094242C" w:rsidP="0094242C">
      <w:pPr>
        <w:numPr>
          <w:ilvl w:val="0"/>
          <w:numId w:val="63"/>
        </w:numPr>
        <w:tabs>
          <w:tab w:val="clear" w:pos="720"/>
          <w:tab w:val="num" w:pos="1418"/>
        </w:tabs>
        <w:spacing w:before="100" w:beforeAutospacing="1" w:after="100" w:afterAutospacing="1"/>
        <w:ind w:left="1418"/>
        <w:rPr>
          <w:noProof/>
          <w:lang w:val="en-US"/>
        </w:rPr>
      </w:pPr>
      <w:r w:rsidRPr="004A21B9">
        <w:rPr>
          <w:b/>
          <w:noProof/>
          <w:color w:val="0070C0"/>
          <w:lang w:val="en-US"/>
        </w:rPr>
        <w:t>REPEATABLE_READ</w:t>
      </w:r>
      <w:r w:rsidR="00BA6B91" w:rsidRPr="004A21B9">
        <w:rPr>
          <w:noProof/>
          <w:lang w:val="en-US"/>
        </w:rPr>
        <w:t xml:space="preserve"> (lock on block of sql (which is selected by using select query))</w:t>
      </w:r>
      <w:r w:rsidR="00C7001D" w:rsidRPr="004A21B9">
        <w:rPr>
          <w:noProof/>
          <w:lang w:val="en-US"/>
        </w:rPr>
        <w:t>;</w:t>
      </w:r>
    </w:p>
    <w:p w:rsidR="0094242C" w:rsidRPr="004A21B9" w:rsidRDefault="0094242C" w:rsidP="0094242C">
      <w:pPr>
        <w:numPr>
          <w:ilvl w:val="0"/>
          <w:numId w:val="63"/>
        </w:numPr>
        <w:tabs>
          <w:tab w:val="clear" w:pos="720"/>
          <w:tab w:val="num" w:pos="1418"/>
        </w:tabs>
        <w:spacing w:before="100" w:beforeAutospacing="1" w:after="100" w:afterAutospacing="1"/>
        <w:ind w:left="1418"/>
        <w:rPr>
          <w:noProof/>
          <w:lang w:val="en-US"/>
        </w:rPr>
      </w:pPr>
      <w:r w:rsidRPr="004A21B9">
        <w:rPr>
          <w:b/>
          <w:noProof/>
          <w:color w:val="0070C0"/>
          <w:lang w:val="en-US"/>
        </w:rPr>
        <w:t>SERIALIZABLE</w:t>
      </w:r>
      <w:r w:rsidR="00BA6B91" w:rsidRPr="004A21B9">
        <w:rPr>
          <w:noProof/>
          <w:lang w:val="en-US"/>
        </w:rPr>
        <w:t xml:space="preserve"> (lock on a full table</w:t>
      </w:r>
      <w:r w:rsidR="004742DE" w:rsidRPr="004A21B9">
        <w:rPr>
          <w:noProof/>
          <w:lang w:val="en-US"/>
        </w:rPr>
        <w:t>(on which Select query is fired)</w:t>
      </w:r>
      <w:r w:rsidR="00BA6B91" w:rsidRPr="004A21B9">
        <w:rPr>
          <w:noProof/>
          <w:lang w:val="en-US"/>
        </w:rPr>
        <w:t>)</w:t>
      </w:r>
      <w:r w:rsidR="00C7001D" w:rsidRPr="004A21B9">
        <w:rPr>
          <w:noProof/>
          <w:lang w:val="en-US"/>
        </w:rPr>
        <w:t>.</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69"/>
        <w:gridCol w:w="1093"/>
        <w:gridCol w:w="2133"/>
        <w:gridCol w:w="1495"/>
      </w:tblGrid>
      <w:tr w:rsidR="0094242C" w:rsidRPr="004A21B9" w:rsidTr="0094242C">
        <w:trPr>
          <w:tblCellSpacing w:w="15" w:type="dxa"/>
          <w:jc w:val="center"/>
        </w:trPr>
        <w:tc>
          <w:tcPr>
            <w:tcW w:w="0" w:type="auto"/>
            <w:vAlign w:val="center"/>
            <w:hideMark/>
          </w:tcPr>
          <w:p w:rsidR="0094242C" w:rsidRPr="004A21B9" w:rsidRDefault="0094242C" w:rsidP="0094242C">
            <w:pPr>
              <w:ind w:firstLine="0"/>
              <w:jc w:val="center"/>
              <w:rPr>
                <w:b/>
                <w:bCs/>
                <w:noProof/>
                <w:lang w:val="en-US"/>
              </w:rPr>
            </w:pPr>
            <w:r w:rsidRPr="004A21B9">
              <w:rPr>
                <w:b/>
                <w:bCs/>
                <w:noProof/>
                <w:lang w:val="en-US"/>
              </w:rPr>
              <w:t>IsolationLevel</w:t>
            </w:r>
          </w:p>
        </w:tc>
        <w:tc>
          <w:tcPr>
            <w:tcW w:w="0" w:type="auto"/>
            <w:vAlign w:val="center"/>
            <w:hideMark/>
          </w:tcPr>
          <w:p w:rsidR="0094242C" w:rsidRPr="004A21B9" w:rsidRDefault="0094242C" w:rsidP="0094242C">
            <w:pPr>
              <w:ind w:firstLine="0"/>
              <w:jc w:val="center"/>
              <w:rPr>
                <w:b/>
                <w:bCs/>
                <w:noProof/>
                <w:lang w:val="en-US"/>
              </w:rPr>
            </w:pPr>
            <w:r w:rsidRPr="004A21B9">
              <w:rPr>
                <w:b/>
                <w:bCs/>
                <w:noProof/>
                <w:lang w:val="en-US"/>
              </w:rPr>
              <w:t>Dirtyread</w:t>
            </w:r>
          </w:p>
        </w:tc>
        <w:tc>
          <w:tcPr>
            <w:tcW w:w="0" w:type="auto"/>
            <w:vAlign w:val="center"/>
            <w:hideMark/>
          </w:tcPr>
          <w:p w:rsidR="0094242C" w:rsidRPr="004A21B9" w:rsidRDefault="0094242C" w:rsidP="0094242C">
            <w:pPr>
              <w:ind w:firstLine="0"/>
              <w:jc w:val="center"/>
              <w:rPr>
                <w:b/>
                <w:bCs/>
                <w:noProof/>
                <w:lang w:val="en-US"/>
              </w:rPr>
            </w:pPr>
            <w:r w:rsidRPr="004A21B9">
              <w:rPr>
                <w:b/>
                <w:bCs/>
                <w:noProof/>
                <w:lang w:val="en-US"/>
              </w:rPr>
              <w:t>Non-repeatableread</w:t>
            </w:r>
          </w:p>
        </w:tc>
        <w:tc>
          <w:tcPr>
            <w:tcW w:w="0" w:type="auto"/>
            <w:vAlign w:val="center"/>
            <w:hideMark/>
          </w:tcPr>
          <w:p w:rsidR="0094242C" w:rsidRPr="004A21B9" w:rsidRDefault="0094242C" w:rsidP="0094242C">
            <w:pPr>
              <w:ind w:firstLine="0"/>
              <w:jc w:val="center"/>
              <w:rPr>
                <w:b/>
                <w:bCs/>
                <w:noProof/>
                <w:lang w:val="en-US"/>
              </w:rPr>
            </w:pPr>
            <w:r w:rsidRPr="004A21B9">
              <w:rPr>
                <w:b/>
                <w:bCs/>
                <w:noProof/>
                <w:lang w:val="en-US"/>
              </w:rPr>
              <w:t>Phantomread</w:t>
            </w:r>
          </w:p>
        </w:tc>
      </w:tr>
      <w:tr w:rsidR="0094242C" w:rsidRPr="004A21B9" w:rsidTr="0094242C">
        <w:trPr>
          <w:tblCellSpacing w:w="15" w:type="dxa"/>
          <w:jc w:val="center"/>
        </w:trPr>
        <w:tc>
          <w:tcPr>
            <w:tcW w:w="0" w:type="auto"/>
            <w:vAlign w:val="center"/>
            <w:hideMark/>
          </w:tcPr>
          <w:p w:rsidR="0094242C" w:rsidRPr="004A21B9" w:rsidRDefault="0094242C" w:rsidP="0094242C">
            <w:pPr>
              <w:ind w:firstLine="0"/>
              <w:rPr>
                <w:noProof/>
                <w:lang w:val="en-US"/>
              </w:rPr>
            </w:pPr>
            <w:r w:rsidRPr="004A21B9">
              <w:rPr>
                <w:noProof/>
                <w:lang w:val="en-US"/>
              </w:rPr>
              <w:t>READ_UNCOMMITTED</w:t>
            </w:r>
          </w:p>
        </w:tc>
        <w:tc>
          <w:tcPr>
            <w:tcW w:w="0" w:type="auto"/>
            <w:vAlign w:val="center"/>
            <w:hideMark/>
          </w:tcPr>
          <w:p w:rsidR="0094242C" w:rsidRPr="004A21B9" w:rsidRDefault="0094242C" w:rsidP="0094242C">
            <w:pPr>
              <w:ind w:firstLine="0"/>
              <w:rPr>
                <w:noProof/>
                <w:lang w:val="en-US"/>
              </w:rPr>
            </w:pPr>
            <w:r w:rsidRPr="004A21B9">
              <w:rPr>
                <w:noProof/>
                <w:lang w:val="en-US"/>
              </w:rPr>
              <w:t>allowed</w:t>
            </w:r>
          </w:p>
        </w:tc>
        <w:tc>
          <w:tcPr>
            <w:tcW w:w="0" w:type="auto"/>
            <w:vAlign w:val="center"/>
            <w:hideMark/>
          </w:tcPr>
          <w:p w:rsidR="0094242C" w:rsidRPr="004A21B9" w:rsidRDefault="0094242C" w:rsidP="0094242C">
            <w:pPr>
              <w:ind w:firstLine="0"/>
              <w:rPr>
                <w:noProof/>
                <w:lang w:val="en-US"/>
              </w:rPr>
            </w:pPr>
            <w:r w:rsidRPr="004A21B9">
              <w:rPr>
                <w:noProof/>
                <w:lang w:val="en-US"/>
              </w:rPr>
              <w:t>allowed</w:t>
            </w:r>
          </w:p>
        </w:tc>
        <w:tc>
          <w:tcPr>
            <w:tcW w:w="0" w:type="auto"/>
            <w:vAlign w:val="center"/>
            <w:hideMark/>
          </w:tcPr>
          <w:p w:rsidR="0094242C" w:rsidRPr="004A21B9" w:rsidRDefault="0094242C" w:rsidP="0094242C">
            <w:pPr>
              <w:ind w:firstLine="0"/>
              <w:rPr>
                <w:noProof/>
                <w:lang w:val="en-US"/>
              </w:rPr>
            </w:pPr>
            <w:r w:rsidRPr="004A21B9">
              <w:rPr>
                <w:noProof/>
                <w:lang w:val="en-US"/>
              </w:rPr>
              <w:t>allowed</w:t>
            </w:r>
          </w:p>
        </w:tc>
      </w:tr>
      <w:tr w:rsidR="0094242C" w:rsidRPr="004A21B9" w:rsidTr="0094242C">
        <w:trPr>
          <w:tblCellSpacing w:w="15" w:type="dxa"/>
          <w:jc w:val="center"/>
        </w:trPr>
        <w:tc>
          <w:tcPr>
            <w:tcW w:w="0" w:type="auto"/>
            <w:vAlign w:val="center"/>
            <w:hideMark/>
          </w:tcPr>
          <w:p w:rsidR="0094242C" w:rsidRPr="004A21B9" w:rsidRDefault="0094242C" w:rsidP="0094242C">
            <w:pPr>
              <w:ind w:firstLine="0"/>
              <w:rPr>
                <w:noProof/>
                <w:lang w:val="en-US"/>
              </w:rPr>
            </w:pPr>
            <w:r w:rsidRPr="004A21B9">
              <w:rPr>
                <w:noProof/>
                <w:lang w:val="en-US"/>
              </w:rPr>
              <w:t>READ_COMMITTED</w:t>
            </w:r>
          </w:p>
        </w:tc>
        <w:tc>
          <w:tcPr>
            <w:tcW w:w="0" w:type="auto"/>
            <w:vAlign w:val="center"/>
            <w:hideMark/>
          </w:tcPr>
          <w:p w:rsidR="0094242C" w:rsidRPr="004A21B9" w:rsidRDefault="0094242C" w:rsidP="0094242C">
            <w:pPr>
              <w:ind w:firstLine="0"/>
              <w:rPr>
                <w:noProof/>
                <w:lang w:val="en-US"/>
              </w:rPr>
            </w:pPr>
            <w:r w:rsidRPr="004A21B9">
              <w:rPr>
                <w:noProof/>
                <w:lang w:val="en-US"/>
              </w:rPr>
              <w:t>prevented</w:t>
            </w:r>
          </w:p>
        </w:tc>
        <w:tc>
          <w:tcPr>
            <w:tcW w:w="0" w:type="auto"/>
            <w:vAlign w:val="center"/>
            <w:hideMark/>
          </w:tcPr>
          <w:p w:rsidR="0094242C" w:rsidRPr="004A21B9" w:rsidRDefault="0094242C" w:rsidP="0094242C">
            <w:pPr>
              <w:ind w:firstLine="0"/>
              <w:rPr>
                <w:noProof/>
                <w:lang w:val="en-US"/>
              </w:rPr>
            </w:pPr>
            <w:r w:rsidRPr="004A21B9">
              <w:rPr>
                <w:noProof/>
                <w:lang w:val="en-US"/>
              </w:rPr>
              <w:t>allowed</w:t>
            </w:r>
          </w:p>
        </w:tc>
        <w:tc>
          <w:tcPr>
            <w:tcW w:w="0" w:type="auto"/>
            <w:vAlign w:val="center"/>
            <w:hideMark/>
          </w:tcPr>
          <w:p w:rsidR="0094242C" w:rsidRPr="004A21B9" w:rsidRDefault="0094242C" w:rsidP="0094242C">
            <w:pPr>
              <w:ind w:firstLine="0"/>
              <w:rPr>
                <w:noProof/>
                <w:lang w:val="en-US"/>
              </w:rPr>
            </w:pPr>
            <w:r w:rsidRPr="004A21B9">
              <w:rPr>
                <w:noProof/>
                <w:lang w:val="en-US"/>
              </w:rPr>
              <w:t>allowed</w:t>
            </w:r>
          </w:p>
        </w:tc>
      </w:tr>
      <w:tr w:rsidR="0094242C" w:rsidRPr="004A21B9" w:rsidTr="0094242C">
        <w:trPr>
          <w:tblCellSpacing w:w="15" w:type="dxa"/>
          <w:jc w:val="center"/>
        </w:trPr>
        <w:tc>
          <w:tcPr>
            <w:tcW w:w="0" w:type="auto"/>
            <w:vAlign w:val="center"/>
            <w:hideMark/>
          </w:tcPr>
          <w:p w:rsidR="0094242C" w:rsidRPr="004A21B9" w:rsidRDefault="0094242C" w:rsidP="0094242C">
            <w:pPr>
              <w:ind w:firstLine="0"/>
              <w:rPr>
                <w:noProof/>
                <w:lang w:val="en-US"/>
              </w:rPr>
            </w:pPr>
            <w:r w:rsidRPr="004A21B9">
              <w:rPr>
                <w:noProof/>
                <w:lang w:val="en-US"/>
              </w:rPr>
              <w:t>REPEATABLE_READ</w:t>
            </w:r>
          </w:p>
        </w:tc>
        <w:tc>
          <w:tcPr>
            <w:tcW w:w="0" w:type="auto"/>
            <w:vAlign w:val="center"/>
            <w:hideMark/>
          </w:tcPr>
          <w:p w:rsidR="0094242C" w:rsidRPr="004A21B9" w:rsidRDefault="0094242C" w:rsidP="0094242C">
            <w:pPr>
              <w:ind w:firstLine="0"/>
              <w:rPr>
                <w:noProof/>
                <w:lang w:val="en-US"/>
              </w:rPr>
            </w:pPr>
            <w:r w:rsidRPr="004A21B9">
              <w:rPr>
                <w:noProof/>
                <w:lang w:val="en-US"/>
              </w:rPr>
              <w:t>prevented</w:t>
            </w:r>
          </w:p>
        </w:tc>
        <w:tc>
          <w:tcPr>
            <w:tcW w:w="0" w:type="auto"/>
            <w:vAlign w:val="center"/>
            <w:hideMark/>
          </w:tcPr>
          <w:p w:rsidR="0094242C" w:rsidRPr="004A21B9" w:rsidRDefault="0094242C" w:rsidP="0094242C">
            <w:pPr>
              <w:ind w:firstLine="0"/>
              <w:rPr>
                <w:noProof/>
                <w:lang w:val="en-US"/>
              </w:rPr>
            </w:pPr>
            <w:r w:rsidRPr="004A21B9">
              <w:rPr>
                <w:noProof/>
                <w:lang w:val="en-US"/>
              </w:rPr>
              <w:t>prevented</w:t>
            </w:r>
          </w:p>
        </w:tc>
        <w:tc>
          <w:tcPr>
            <w:tcW w:w="0" w:type="auto"/>
            <w:vAlign w:val="center"/>
            <w:hideMark/>
          </w:tcPr>
          <w:p w:rsidR="0094242C" w:rsidRPr="004A21B9" w:rsidRDefault="0094242C" w:rsidP="0094242C">
            <w:pPr>
              <w:ind w:firstLine="0"/>
              <w:rPr>
                <w:noProof/>
                <w:lang w:val="en-US"/>
              </w:rPr>
            </w:pPr>
            <w:r w:rsidRPr="004A21B9">
              <w:rPr>
                <w:noProof/>
                <w:lang w:val="en-US"/>
              </w:rPr>
              <w:t>allowed</w:t>
            </w:r>
          </w:p>
        </w:tc>
      </w:tr>
      <w:tr w:rsidR="0094242C" w:rsidRPr="004A21B9" w:rsidTr="0094242C">
        <w:trPr>
          <w:tblCellSpacing w:w="15" w:type="dxa"/>
          <w:jc w:val="center"/>
        </w:trPr>
        <w:tc>
          <w:tcPr>
            <w:tcW w:w="0" w:type="auto"/>
            <w:vAlign w:val="center"/>
            <w:hideMark/>
          </w:tcPr>
          <w:p w:rsidR="0094242C" w:rsidRPr="004A21B9" w:rsidRDefault="0094242C" w:rsidP="0094242C">
            <w:pPr>
              <w:ind w:firstLine="0"/>
              <w:rPr>
                <w:noProof/>
                <w:lang w:val="en-US"/>
              </w:rPr>
            </w:pPr>
            <w:r w:rsidRPr="004A21B9">
              <w:rPr>
                <w:noProof/>
                <w:lang w:val="en-US"/>
              </w:rPr>
              <w:t>SERIALIZABLE</w:t>
            </w:r>
          </w:p>
        </w:tc>
        <w:tc>
          <w:tcPr>
            <w:tcW w:w="0" w:type="auto"/>
            <w:vAlign w:val="center"/>
            <w:hideMark/>
          </w:tcPr>
          <w:p w:rsidR="0094242C" w:rsidRPr="004A21B9" w:rsidRDefault="0094242C" w:rsidP="0094242C">
            <w:pPr>
              <w:ind w:firstLine="0"/>
              <w:rPr>
                <w:noProof/>
                <w:lang w:val="en-US"/>
              </w:rPr>
            </w:pPr>
            <w:r w:rsidRPr="004A21B9">
              <w:rPr>
                <w:noProof/>
                <w:lang w:val="en-US"/>
              </w:rPr>
              <w:t>prevented</w:t>
            </w:r>
          </w:p>
        </w:tc>
        <w:tc>
          <w:tcPr>
            <w:tcW w:w="0" w:type="auto"/>
            <w:vAlign w:val="center"/>
            <w:hideMark/>
          </w:tcPr>
          <w:p w:rsidR="0094242C" w:rsidRPr="004A21B9" w:rsidRDefault="0094242C" w:rsidP="0094242C">
            <w:pPr>
              <w:ind w:firstLine="0"/>
              <w:rPr>
                <w:noProof/>
                <w:lang w:val="en-US"/>
              </w:rPr>
            </w:pPr>
            <w:r w:rsidRPr="004A21B9">
              <w:rPr>
                <w:noProof/>
                <w:lang w:val="en-US"/>
              </w:rPr>
              <w:t>prevented</w:t>
            </w:r>
          </w:p>
        </w:tc>
        <w:tc>
          <w:tcPr>
            <w:tcW w:w="0" w:type="auto"/>
            <w:vAlign w:val="center"/>
            <w:hideMark/>
          </w:tcPr>
          <w:p w:rsidR="0094242C" w:rsidRPr="004A21B9" w:rsidRDefault="003572F7" w:rsidP="0094242C">
            <w:pPr>
              <w:ind w:firstLine="0"/>
              <w:rPr>
                <w:noProof/>
                <w:lang w:val="en-US"/>
              </w:rPr>
            </w:pPr>
            <w:r w:rsidRPr="004A21B9">
              <w:rPr>
                <w:noProof/>
                <w:lang w:val="en-US"/>
              </w:rPr>
              <w:t>P</w:t>
            </w:r>
            <w:r w:rsidR="0094242C" w:rsidRPr="004A21B9">
              <w:rPr>
                <w:noProof/>
                <w:lang w:val="en-US"/>
              </w:rPr>
              <w:t>revented</w:t>
            </w:r>
          </w:p>
        </w:tc>
      </w:tr>
    </w:tbl>
    <w:p w:rsidR="0094242C" w:rsidRPr="004A21B9" w:rsidRDefault="003572F7" w:rsidP="003572F7">
      <w:pPr>
        <w:pStyle w:val="NormalWeb"/>
        <w:jc w:val="center"/>
        <w:rPr>
          <w:noProof/>
          <w:lang w:val="en-US"/>
        </w:rPr>
      </w:pPr>
      <w:r w:rsidRPr="004A21B9">
        <w:rPr>
          <w:noProof/>
          <w:lang w:val="en-US" w:eastAsia="en-US"/>
        </w:rPr>
        <w:lastRenderedPageBreak/>
        <w:drawing>
          <wp:inline distT="0" distB="0" distL="0" distR="0">
            <wp:extent cx="2676957" cy="2536118"/>
            <wp:effectExtent l="19050" t="19050" r="28143" b="16582"/>
            <wp:docPr id="7" name="Picture 7" descr="Dirty 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rty Read"/>
                    <pic:cNvPicPr>
                      <a:picLocks noChangeAspect="1" noChangeArrowheads="1"/>
                    </pic:cNvPicPr>
                  </pic:nvPicPr>
                  <pic:blipFill>
                    <a:blip r:embed="rId42"/>
                    <a:srcRect/>
                    <a:stretch>
                      <a:fillRect/>
                    </a:stretch>
                  </pic:blipFill>
                  <pic:spPr bwMode="auto">
                    <a:xfrm>
                      <a:off x="0" y="0"/>
                      <a:ext cx="2679942" cy="2538946"/>
                    </a:xfrm>
                    <a:prstGeom prst="rect">
                      <a:avLst/>
                    </a:prstGeom>
                    <a:solidFill>
                      <a:schemeClr val="accent1"/>
                    </a:solidFill>
                    <a:ln w="9525">
                      <a:solidFill>
                        <a:schemeClr val="tx1"/>
                      </a:solidFill>
                      <a:miter lim="800000"/>
                      <a:headEnd/>
                      <a:tailEnd/>
                    </a:ln>
                  </pic:spPr>
                </pic:pic>
              </a:graphicData>
            </a:graphic>
          </wp:inline>
        </w:drawing>
      </w:r>
    </w:p>
    <w:p w:rsidR="00830AF8" w:rsidRPr="004A21B9" w:rsidRDefault="003572F7" w:rsidP="003572F7">
      <w:pPr>
        <w:pStyle w:val="NormalWeb"/>
        <w:jc w:val="center"/>
        <w:rPr>
          <w:noProof/>
          <w:lang w:val="en-US"/>
        </w:rPr>
      </w:pPr>
      <w:r w:rsidRPr="004A21B9">
        <w:rPr>
          <w:noProof/>
          <w:lang w:val="en-US"/>
        </w:rPr>
        <w:t>Dirty read</w:t>
      </w:r>
    </w:p>
    <w:p w:rsidR="003572F7" w:rsidRPr="004A21B9" w:rsidRDefault="003572F7" w:rsidP="003572F7">
      <w:pPr>
        <w:pStyle w:val="NormalWeb"/>
        <w:jc w:val="center"/>
        <w:rPr>
          <w:noProof/>
          <w:lang w:val="en-US"/>
        </w:rPr>
      </w:pPr>
      <w:r w:rsidRPr="004A21B9">
        <w:rPr>
          <w:noProof/>
          <w:lang w:val="en-US" w:eastAsia="en-US"/>
        </w:rPr>
        <w:drawing>
          <wp:inline distT="0" distB="0" distL="0" distR="0">
            <wp:extent cx="2696210" cy="2457697"/>
            <wp:effectExtent l="19050" t="19050" r="27940" b="18803"/>
            <wp:docPr id="12" name="Picture 12" descr="https://vladmihalcea.com/wp-content/uploads/2014/01/acid-non-repeatable-rea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vladmihalcea.com/wp-content/uploads/2014/01/acid-non-repeatable-read.gif"/>
                    <pic:cNvPicPr>
                      <a:picLocks noChangeAspect="1" noChangeArrowheads="1"/>
                    </pic:cNvPicPr>
                  </pic:nvPicPr>
                  <pic:blipFill>
                    <a:blip r:embed="rId43"/>
                    <a:srcRect/>
                    <a:stretch>
                      <a:fillRect/>
                    </a:stretch>
                  </pic:blipFill>
                  <pic:spPr bwMode="auto">
                    <a:xfrm>
                      <a:off x="0" y="0"/>
                      <a:ext cx="2702827" cy="2463729"/>
                    </a:xfrm>
                    <a:prstGeom prst="rect">
                      <a:avLst/>
                    </a:prstGeom>
                    <a:noFill/>
                    <a:ln w="9525">
                      <a:solidFill>
                        <a:schemeClr val="tx1"/>
                      </a:solidFill>
                      <a:miter lim="800000"/>
                      <a:headEnd/>
                      <a:tailEnd/>
                    </a:ln>
                  </pic:spPr>
                </pic:pic>
              </a:graphicData>
            </a:graphic>
          </wp:inline>
        </w:drawing>
      </w:r>
    </w:p>
    <w:p w:rsidR="003572F7" w:rsidRPr="004A21B9" w:rsidRDefault="003572F7" w:rsidP="003572F7">
      <w:pPr>
        <w:pStyle w:val="NormalWeb"/>
        <w:jc w:val="center"/>
        <w:rPr>
          <w:noProof/>
          <w:lang w:val="en-US"/>
        </w:rPr>
      </w:pPr>
      <w:r w:rsidRPr="004A21B9">
        <w:rPr>
          <w:noProof/>
          <w:lang w:val="en-US"/>
        </w:rPr>
        <w:t>Not-repeatable read</w:t>
      </w:r>
    </w:p>
    <w:p w:rsidR="003572F7" w:rsidRPr="004A21B9" w:rsidRDefault="003572F7" w:rsidP="003572F7">
      <w:pPr>
        <w:pStyle w:val="NormalWeb"/>
        <w:jc w:val="center"/>
        <w:rPr>
          <w:noProof/>
          <w:lang w:val="en-US"/>
        </w:rPr>
      </w:pPr>
      <w:r w:rsidRPr="004A21B9">
        <w:rPr>
          <w:noProof/>
          <w:lang w:val="en-US" w:eastAsia="en-US"/>
        </w:rPr>
        <w:drawing>
          <wp:inline distT="0" distB="0" distL="0" distR="0">
            <wp:extent cx="2870454" cy="2731597"/>
            <wp:effectExtent l="19050" t="19050" r="25146" b="11603"/>
            <wp:docPr id="15" name="Picture 15" descr="Phantom R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hantom Read"/>
                    <pic:cNvPicPr>
                      <a:picLocks noChangeAspect="1" noChangeArrowheads="1"/>
                    </pic:cNvPicPr>
                  </pic:nvPicPr>
                  <pic:blipFill>
                    <a:blip r:embed="rId44"/>
                    <a:srcRect/>
                    <a:stretch>
                      <a:fillRect/>
                    </a:stretch>
                  </pic:blipFill>
                  <pic:spPr bwMode="auto">
                    <a:xfrm>
                      <a:off x="0" y="0"/>
                      <a:ext cx="2872563" cy="2733604"/>
                    </a:xfrm>
                    <a:prstGeom prst="rect">
                      <a:avLst/>
                    </a:prstGeom>
                    <a:noFill/>
                    <a:ln w="9525">
                      <a:solidFill>
                        <a:schemeClr val="tx1"/>
                      </a:solidFill>
                      <a:miter lim="800000"/>
                      <a:headEnd/>
                      <a:tailEnd/>
                    </a:ln>
                  </pic:spPr>
                </pic:pic>
              </a:graphicData>
            </a:graphic>
          </wp:inline>
        </w:drawing>
      </w:r>
    </w:p>
    <w:p w:rsidR="003572F7" w:rsidRPr="004A21B9" w:rsidRDefault="003572F7" w:rsidP="003572F7">
      <w:pPr>
        <w:pStyle w:val="NormalWeb"/>
        <w:jc w:val="center"/>
        <w:rPr>
          <w:noProof/>
          <w:lang w:val="en-US"/>
        </w:rPr>
      </w:pPr>
      <w:r w:rsidRPr="004A21B9">
        <w:rPr>
          <w:noProof/>
          <w:lang w:val="en-US"/>
        </w:rPr>
        <w:t>Phantom read</w:t>
      </w:r>
    </w:p>
    <w:p w:rsidR="003572F7" w:rsidRPr="004A21B9" w:rsidRDefault="00FC0410" w:rsidP="00FC0410">
      <w:pPr>
        <w:pStyle w:val="NormalWeb"/>
        <w:rPr>
          <w:b/>
          <w:noProof/>
          <w:lang w:val="en-US"/>
        </w:rPr>
      </w:pPr>
      <w:r w:rsidRPr="004A21B9">
        <w:rPr>
          <w:b/>
          <w:noProof/>
          <w:lang w:val="en-US"/>
        </w:rPr>
        <w:lastRenderedPageBreak/>
        <w:t>Transaction isolation (additional read):</w:t>
      </w:r>
    </w:p>
    <w:p w:rsidR="00FC0410" w:rsidRPr="004A21B9" w:rsidRDefault="00C152A2" w:rsidP="00FC0410">
      <w:pPr>
        <w:pStyle w:val="NormalWeb"/>
        <w:numPr>
          <w:ilvl w:val="0"/>
          <w:numId w:val="64"/>
        </w:numPr>
        <w:rPr>
          <w:noProof/>
          <w:lang w:val="en-US"/>
        </w:rPr>
      </w:pPr>
      <w:hyperlink r:id="rId45" w:history="1">
        <w:r w:rsidR="00FC0410" w:rsidRPr="004A21B9">
          <w:rPr>
            <w:rStyle w:val="Hyperlink"/>
            <w:noProof/>
            <w:lang w:val="en-US"/>
          </w:rPr>
          <w:t>https://vladmihalcea.com/a-beginners-guide-to-transaction-isolation-levels-in-enterprise-java/</w:t>
        </w:r>
      </w:hyperlink>
    </w:p>
    <w:p w:rsidR="00FC0410" w:rsidRPr="004A21B9" w:rsidRDefault="00C152A2" w:rsidP="00FC0410">
      <w:pPr>
        <w:pStyle w:val="NormalWeb"/>
        <w:numPr>
          <w:ilvl w:val="0"/>
          <w:numId w:val="64"/>
        </w:numPr>
        <w:rPr>
          <w:noProof/>
          <w:lang w:val="en-US"/>
        </w:rPr>
      </w:pPr>
      <w:hyperlink r:id="rId46" w:history="1">
        <w:r w:rsidR="00FC0410" w:rsidRPr="004A21B9">
          <w:rPr>
            <w:rStyle w:val="Hyperlink"/>
            <w:noProof/>
            <w:lang w:val="en-US"/>
          </w:rPr>
          <w:t>https://vladmihalcea.com/a-beginners-guide-to-acid-and-database-transactions/</w:t>
        </w:r>
      </w:hyperlink>
    </w:p>
    <w:p w:rsidR="00FC0410" w:rsidRPr="004A21B9" w:rsidRDefault="00C152A2" w:rsidP="00FC0410">
      <w:pPr>
        <w:pStyle w:val="NormalWeb"/>
        <w:numPr>
          <w:ilvl w:val="0"/>
          <w:numId w:val="64"/>
        </w:numPr>
        <w:rPr>
          <w:noProof/>
          <w:lang w:val="en-US"/>
        </w:rPr>
      </w:pPr>
      <w:hyperlink r:id="rId47" w:history="1">
        <w:r w:rsidR="00830AF8" w:rsidRPr="004A21B9">
          <w:rPr>
            <w:rStyle w:val="Hyperlink"/>
            <w:noProof/>
            <w:lang w:val="en-US"/>
          </w:rPr>
          <w:t>https://stackoverflow.com/questions/16162357/transaction-isolation-levels-relation-with-locks-on-table</w:t>
        </w:r>
      </w:hyperlink>
    </w:p>
    <w:p w:rsidR="00830AF8" w:rsidRPr="004A21B9" w:rsidRDefault="00830AF8" w:rsidP="00FC0410">
      <w:pPr>
        <w:pStyle w:val="NormalWeb"/>
        <w:numPr>
          <w:ilvl w:val="0"/>
          <w:numId w:val="64"/>
        </w:numPr>
        <w:rPr>
          <w:noProof/>
          <w:lang w:val="en-US"/>
        </w:rPr>
      </w:pPr>
      <w:r w:rsidRPr="004A21B9">
        <w:rPr>
          <w:noProof/>
          <w:lang w:val="en-US"/>
        </w:rPr>
        <w:t xml:space="preserve">An explanation of isolation levels locks  - </w:t>
      </w:r>
      <w:hyperlink r:id="rId48" w:history="1">
        <w:r w:rsidRPr="004A21B9">
          <w:rPr>
            <w:rStyle w:val="Hyperlink"/>
            <w:noProof/>
            <w:lang w:val="en-US"/>
          </w:rPr>
          <w:t>https://retool.com/blog/isolation-levels-and-locking-in-relational-databases/</w:t>
        </w:r>
      </w:hyperlink>
    </w:p>
    <w:p w:rsidR="00764C12" w:rsidRPr="004A21B9" w:rsidRDefault="0005058D" w:rsidP="0005058D">
      <w:pPr>
        <w:pStyle w:val="Heading1"/>
        <w:numPr>
          <w:ilvl w:val="1"/>
          <w:numId w:val="12"/>
        </w:numPr>
        <w:jc w:val="center"/>
        <w:rPr>
          <w:noProof/>
          <w:sz w:val="36"/>
          <w:szCs w:val="36"/>
          <w:lang w:val="en-US"/>
        </w:rPr>
      </w:pPr>
      <w:bookmarkStart w:id="76" w:name="_Toc63930775"/>
      <w:r w:rsidRPr="004A21B9">
        <w:rPr>
          <w:noProof/>
          <w:sz w:val="36"/>
          <w:szCs w:val="36"/>
          <w:lang w:val="en-US"/>
        </w:rPr>
        <w:t>Connection handling</w:t>
      </w:r>
      <w:bookmarkEnd w:id="76"/>
    </w:p>
    <w:p w:rsidR="0005058D" w:rsidRPr="004A21B9" w:rsidRDefault="0005058D" w:rsidP="0005058D">
      <w:pPr>
        <w:spacing w:before="100" w:beforeAutospacing="1" w:after="100" w:afterAutospacing="1"/>
        <w:rPr>
          <w:noProof/>
          <w:lang w:val="en-US" w:eastAsia="en-US"/>
        </w:rPr>
      </w:pPr>
      <w:r w:rsidRPr="004A21B9">
        <w:rPr>
          <w:noProof/>
          <w:lang w:val="en-US" w:eastAsia="en-US"/>
        </w:rPr>
        <w:t xml:space="preserve">The connection handling mode is defined by the </w:t>
      </w:r>
      <w:hyperlink r:id="rId49" w:history="1">
        <w:r w:rsidRPr="004A21B9">
          <w:rPr>
            <w:noProof/>
            <w:color w:val="0000FF"/>
            <w:u w:val="single"/>
            <w:lang w:val="en-US" w:eastAsia="en-US"/>
          </w:rPr>
          <w:t>PhysicalConnectionHandlingMode</w:t>
        </w:r>
      </w:hyperlink>
      <w:r w:rsidRPr="004A21B9">
        <w:rPr>
          <w:noProof/>
          <w:lang w:val="en-US" w:eastAsia="en-US"/>
        </w:rPr>
        <w:t xml:space="preserve"> enumeration which provides the following strategies:</w:t>
      </w:r>
    </w:p>
    <w:p w:rsidR="0005058D" w:rsidRPr="004A21B9" w:rsidRDefault="0005058D" w:rsidP="009417B0">
      <w:pPr>
        <w:numPr>
          <w:ilvl w:val="0"/>
          <w:numId w:val="61"/>
        </w:numPr>
        <w:spacing w:after="120"/>
        <w:rPr>
          <w:noProof/>
          <w:sz w:val="20"/>
          <w:szCs w:val="20"/>
          <w:lang w:val="en-US" w:eastAsia="en-US"/>
        </w:rPr>
      </w:pPr>
      <w:r w:rsidRPr="004A21B9">
        <w:rPr>
          <w:b/>
          <w:noProof/>
          <w:color w:val="0070C0"/>
          <w:sz w:val="20"/>
          <w:szCs w:val="20"/>
          <w:lang w:val="en-US"/>
        </w:rPr>
        <w:t>IMMEDIATE_ACQUISITION_AND_HOLD</w:t>
      </w:r>
      <w:r w:rsidRPr="004A21B9">
        <w:rPr>
          <w:noProof/>
          <w:sz w:val="20"/>
          <w:szCs w:val="20"/>
          <w:lang w:val="en-US" w:eastAsia="en-US"/>
        </w:rPr>
        <w:t xml:space="preserve"> - the Connection will be acquired as soon as the Session is opened and held until the Session is closed.</w:t>
      </w:r>
    </w:p>
    <w:p w:rsidR="0005058D" w:rsidRPr="004A21B9" w:rsidRDefault="0005058D" w:rsidP="009417B0">
      <w:pPr>
        <w:numPr>
          <w:ilvl w:val="0"/>
          <w:numId w:val="61"/>
        </w:numPr>
        <w:spacing w:after="120"/>
        <w:rPr>
          <w:noProof/>
          <w:sz w:val="20"/>
          <w:szCs w:val="20"/>
          <w:lang w:val="en-US" w:eastAsia="en-US"/>
        </w:rPr>
      </w:pPr>
      <w:r w:rsidRPr="004A21B9">
        <w:rPr>
          <w:b/>
          <w:noProof/>
          <w:color w:val="0070C0"/>
          <w:sz w:val="20"/>
          <w:szCs w:val="20"/>
          <w:lang w:val="en-US"/>
        </w:rPr>
        <w:t>DELAYED_ACQUISITION_AND_HOLD</w:t>
      </w:r>
      <w:r w:rsidRPr="004A21B9">
        <w:rPr>
          <w:noProof/>
          <w:sz w:val="20"/>
          <w:szCs w:val="20"/>
          <w:lang w:val="en-US" w:eastAsia="en-US"/>
        </w:rPr>
        <w:t xml:space="preserve"> - </w:t>
      </w:r>
      <w:r w:rsidR="009417B0" w:rsidRPr="004A21B9">
        <w:rPr>
          <w:noProof/>
          <w:sz w:val="20"/>
          <w:szCs w:val="20"/>
          <w:lang w:val="en-US" w:eastAsia="en-US"/>
        </w:rPr>
        <w:t>t</w:t>
      </w:r>
      <w:r w:rsidRPr="004A21B9">
        <w:rPr>
          <w:noProof/>
          <w:sz w:val="20"/>
          <w:szCs w:val="20"/>
          <w:lang w:val="en-US" w:eastAsia="en-US"/>
        </w:rPr>
        <w:t>he Connection will be acquired as soon as it is needed and then held until the Session is closed.</w:t>
      </w:r>
    </w:p>
    <w:p w:rsidR="0005058D" w:rsidRPr="004A21B9" w:rsidRDefault="0005058D" w:rsidP="009417B0">
      <w:pPr>
        <w:numPr>
          <w:ilvl w:val="0"/>
          <w:numId w:val="61"/>
        </w:numPr>
        <w:spacing w:after="120"/>
        <w:rPr>
          <w:noProof/>
          <w:sz w:val="20"/>
          <w:szCs w:val="20"/>
          <w:lang w:val="en-US" w:eastAsia="en-US"/>
        </w:rPr>
      </w:pPr>
      <w:r w:rsidRPr="004A21B9">
        <w:rPr>
          <w:b/>
          <w:noProof/>
          <w:color w:val="0070C0"/>
          <w:sz w:val="20"/>
          <w:szCs w:val="20"/>
          <w:lang w:val="en-US"/>
        </w:rPr>
        <w:t>DELAYED_ACQUISITION_AND_RELEASE_AFTER_STATEMENT</w:t>
      </w:r>
      <w:r w:rsidRPr="004A21B9">
        <w:rPr>
          <w:noProof/>
          <w:sz w:val="20"/>
          <w:szCs w:val="20"/>
          <w:lang w:val="en-US" w:eastAsia="en-US"/>
        </w:rPr>
        <w:t xml:space="preserve"> - </w:t>
      </w:r>
      <w:r w:rsidR="009417B0" w:rsidRPr="004A21B9">
        <w:rPr>
          <w:noProof/>
          <w:sz w:val="20"/>
          <w:szCs w:val="20"/>
          <w:lang w:val="en-US" w:eastAsia="en-US"/>
        </w:rPr>
        <w:t>t</w:t>
      </w:r>
      <w:r w:rsidRPr="004A21B9">
        <w:rPr>
          <w:noProof/>
          <w:sz w:val="20"/>
          <w:szCs w:val="20"/>
          <w:lang w:val="en-US" w:eastAsia="en-US"/>
        </w:rPr>
        <w:t>he Connection will be acquired as soon as it is needed and will be released after each statement is executed.</w:t>
      </w:r>
    </w:p>
    <w:p w:rsidR="0005058D" w:rsidRPr="004A21B9" w:rsidRDefault="0005058D" w:rsidP="009417B0">
      <w:pPr>
        <w:numPr>
          <w:ilvl w:val="0"/>
          <w:numId w:val="61"/>
        </w:numPr>
        <w:rPr>
          <w:noProof/>
          <w:sz w:val="20"/>
          <w:szCs w:val="20"/>
          <w:lang w:val="en-US" w:eastAsia="en-US"/>
        </w:rPr>
      </w:pPr>
      <w:r w:rsidRPr="004A21B9">
        <w:rPr>
          <w:b/>
          <w:noProof/>
          <w:color w:val="0070C0"/>
          <w:sz w:val="20"/>
          <w:szCs w:val="20"/>
          <w:lang w:val="en-US"/>
        </w:rPr>
        <w:t>DELAYED_ACQUISITION_AND_RELEASE_AFTER_TRANSACTION</w:t>
      </w:r>
      <w:r w:rsidRPr="004A21B9">
        <w:rPr>
          <w:noProof/>
          <w:sz w:val="20"/>
          <w:szCs w:val="20"/>
          <w:lang w:val="en-US" w:eastAsia="en-US"/>
        </w:rPr>
        <w:t xml:space="preserve"> - </w:t>
      </w:r>
      <w:r w:rsidR="009417B0" w:rsidRPr="004A21B9">
        <w:rPr>
          <w:noProof/>
          <w:sz w:val="20"/>
          <w:szCs w:val="20"/>
          <w:lang w:val="en-US" w:eastAsia="en-US"/>
        </w:rPr>
        <w:t>t</w:t>
      </w:r>
      <w:r w:rsidRPr="004A21B9">
        <w:rPr>
          <w:noProof/>
          <w:sz w:val="20"/>
          <w:szCs w:val="20"/>
          <w:lang w:val="en-US" w:eastAsia="en-US"/>
        </w:rPr>
        <w:t>he Connection will be acquired as soon as it is needed and will be released after each transaction is completed.</w:t>
      </w:r>
    </w:p>
    <w:p w:rsidR="0005058D" w:rsidRPr="004A21B9" w:rsidRDefault="0005058D" w:rsidP="0005058D">
      <w:pPr>
        <w:spacing w:before="100" w:beforeAutospacing="1" w:after="100" w:afterAutospacing="1"/>
        <w:rPr>
          <w:noProof/>
          <w:lang w:val="en-US" w:eastAsia="en-US"/>
        </w:rPr>
      </w:pPr>
      <w:r w:rsidRPr="004A21B9">
        <w:rPr>
          <w:b/>
          <w:noProof/>
          <w:color w:val="0070C0"/>
          <w:lang w:val="en-US"/>
        </w:rPr>
        <w:t>hibernate.connection.handling_mode</w:t>
      </w:r>
      <w:r w:rsidR="00B83891" w:rsidRPr="004A21B9">
        <w:rPr>
          <w:noProof/>
          <w:lang w:val="en-US" w:eastAsia="en-US"/>
        </w:rPr>
        <w:t xml:space="preserve"> - the hibernate configure property forsettingconnection handling mode</w:t>
      </w:r>
      <w:r w:rsidRPr="004A21B9">
        <w:rPr>
          <w:noProof/>
          <w:lang w:val="en-US" w:eastAsia="en-US"/>
        </w:rPr>
        <w:t xml:space="preserve">. </w:t>
      </w:r>
    </w:p>
    <w:p w:rsidR="00964FC3" w:rsidRPr="004A21B9" w:rsidRDefault="00964FC3" w:rsidP="00964FC3">
      <w:pPr>
        <w:pStyle w:val="Heading1"/>
        <w:numPr>
          <w:ilvl w:val="1"/>
          <w:numId w:val="12"/>
        </w:numPr>
        <w:jc w:val="center"/>
        <w:rPr>
          <w:noProof/>
          <w:sz w:val="36"/>
          <w:szCs w:val="36"/>
          <w:lang w:val="en-US"/>
        </w:rPr>
      </w:pPr>
      <w:bookmarkStart w:id="77" w:name="_Toc63930776"/>
      <w:r w:rsidRPr="004A21B9">
        <w:rPr>
          <w:noProof/>
          <w:sz w:val="36"/>
          <w:szCs w:val="36"/>
          <w:lang w:val="en-US"/>
        </w:rPr>
        <w:t>Transaction type and connection handling</w:t>
      </w:r>
      <w:bookmarkEnd w:id="77"/>
    </w:p>
    <w:p w:rsidR="00964FC3" w:rsidRPr="004A21B9" w:rsidRDefault="00964FC3" w:rsidP="00964FC3">
      <w:pPr>
        <w:pStyle w:val="NormalWeb"/>
        <w:spacing w:after="120" w:afterAutospacing="0"/>
        <w:rPr>
          <w:noProof/>
          <w:lang w:val="en-US"/>
        </w:rPr>
      </w:pPr>
      <w:r w:rsidRPr="004A21B9">
        <w:rPr>
          <w:noProof/>
          <w:lang w:val="en-US"/>
        </w:rPr>
        <w:t xml:space="preserve">By default, the connection handling mode is given by the underlying transaction coordinator.There are two types of transactions: </w:t>
      </w:r>
    </w:p>
    <w:p w:rsidR="00964FC3" w:rsidRPr="004A21B9" w:rsidRDefault="00964FC3" w:rsidP="005B5460">
      <w:pPr>
        <w:pStyle w:val="NormalWeb"/>
        <w:numPr>
          <w:ilvl w:val="0"/>
          <w:numId w:val="62"/>
        </w:numPr>
        <w:spacing w:after="0" w:afterAutospacing="0"/>
        <w:ind w:left="714" w:hanging="357"/>
        <w:rPr>
          <w:noProof/>
          <w:lang w:val="en-US"/>
        </w:rPr>
      </w:pPr>
      <w:r w:rsidRPr="004A21B9">
        <w:rPr>
          <w:b/>
          <w:noProof/>
          <w:color w:val="0070C0"/>
          <w:szCs w:val="20"/>
          <w:lang w:val="en-US"/>
        </w:rPr>
        <w:t>RESOURCE_LOCAL</w:t>
      </w:r>
      <w:r w:rsidR="00CB4364" w:rsidRPr="004A21B9">
        <w:rPr>
          <w:b/>
          <w:noProof/>
          <w:szCs w:val="20"/>
          <w:lang w:val="en-US"/>
        </w:rPr>
        <w:t>(Transactions are managed by an application)</w:t>
      </w:r>
      <w:r w:rsidRPr="004A21B9">
        <w:rPr>
          <w:noProof/>
          <w:lang w:val="en-US"/>
        </w:rPr>
        <w:t>.</w:t>
      </w:r>
    </w:p>
    <w:p w:rsidR="00964FC3" w:rsidRPr="004A21B9" w:rsidRDefault="00964FC3" w:rsidP="00964FC3">
      <w:pPr>
        <w:pStyle w:val="NormalWeb"/>
        <w:numPr>
          <w:ilvl w:val="0"/>
          <w:numId w:val="62"/>
        </w:numPr>
        <w:spacing w:after="120" w:afterAutospacing="0"/>
        <w:rPr>
          <w:noProof/>
          <w:lang w:val="en-US"/>
        </w:rPr>
      </w:pPr>
      <w:r w:rsidRPr="004A21B9">
        <w:rPr>
          <w:b/>
          <w:noProof/>
          <w:color w:val="0070C0"/>
          <w:szCs w:val="20"/>
          <w:lang w:val="en-US"/>
        </w:rPr>
        <w:t>JTA</w:t>
      </w:r>
      <w:r w:rsidR="00CB4364" w:rsidRPr="004A21B9">
        <w:rPr>
          <w:b/>
          <w:noProof/>
          <w:szCs w:val="20"/>
          <w:lang w:val="en-US"/>
        </w:rPr>
        <w:t>(Transactions are managed by an application server)</w:t>
      </w:r>
      <w:r w:rsidRPr="004A21B9">
        <w:rPr>
          <w:noProof/>
          <w:lang w:val="en-US"/>
        </w:rPr>
        <w:t>.</w:t>
      </w:r>
    </w:p>
    <w:p w:rsidR="00182647" w:rsidRPr="004A21B9" w:rsidRDefault="00182647" w:rsidP="00182647">
      <w:pPr>
        <w:pStyle w:val="NormalWeb"/>
        <w:spacing w:after="0" w:afterAutospacing="0"/>
        <w:rPr>
          <w:noProof/>
          <w:lang w:val="en-US"/>
        </w:rPr>
      </w:pPr>
      <w:r w:rsidRPr="004A21B9">
        <w:rPr>
          <w:noProof/>
          <w:lang w:val="en-US"/>
        </w:rPr>
        <w:t>JPA implementations have the choice of managing transactions themselves (RESOURCE_LOCAL), or having them managed by the application server's JTA implementation.</w:t>
      </w:r>
    </w:p>
    <w:p w:rsidR="00182647" w:rsidRPr="004A21B9" w:rsidRDefault="00182647" w:rsidP="00182647">
      <w:pPr>
        <w:pStyle w:val="NormalWeb"/>
        <w:spacing w:before="0" w:beforeAutospacing="0" w:after="0" w:afterAutospacing="0"/>
        <w:rPr>
          <w:noProof/>
          <w:lang w:val="en-US"/>
        </w:rPr>
      </w:pPr>
      <w:r w:rsidRPr="004A21B9">
        <w:rPr>
          <w:noProof/>
          <w:lang w:val="en-US"/>
        </w:rPr>
        <w:t>In most cases, RESOURCE_LOCAL is fine. This would use basic JDBC-level transactions. The downside is that the transaction is local to the JPA persistence unit, so if you want a transaction that spans multiple persistence units (or other databases), then RESOURCE_LOCAL may not be good enough.</w:t>
      </w:r>
    </w:p>
    <w:p w:rsidR="00477975" w:rsidRPr="004A21B9" w:rsidRDefault="00182647" w:rsidP="00182647">
      <w:pPr>
        <w:pStyle w:val="NormalWeb"/>
        <w:spacing w:before="0" w:beforeAutospacing="0" w:after="0" w:afterAutospacing="0"/>
        <w:rPr>
          <w:noProof/>
          <w:lang w:val="en-US"/>
        </w:rPr>
      </w:pPr>
      <w:r w:rsidRPr="004A21B9">
        <w:rPr>
          <w:noProof/>
          <w:lang w:val="en-US"/>
        </w:rPr>
        <w:t>JTA is also used for managing transactions across systems like JMS and JCA, but that's fairly exotic usage for most of us.To use JTA, you need support for it in your application server, and also support from the JDBC driver.</w:t>
      </w:r>
    </w:p>
    <w:p w:rsidR="00182647" w:rsidRPr="004A21B9" w:rsidRDefault="009B21DC" w:rsidP="00182647">
      <w:pPr>
        <w:pStyle w:val="NormalWeb"/>
        <w:spacing w:before="0" w:beforeAutospacing="0" w:after="0" w:afterAutospacing="0"/>
        <w:rPr>
          <w:noProof/>
          <w:lang w:val="en-US"/>
        </w:rPr>
      </w:pPr>
      <w:r w:rsidRPr="004A21B9">
        <w:rPr>
          <w:rStyle w:val="tlid-translation"/>
          <w:noProof/>
          <w:lang w:val="en-US"/>
        </w:rPr>
        <w:t xml:space="preserve">Read to </w:t>
      </w:r>
      <w:r w:rsidR="000A388F" w:rsidRPr="004A21B9">
        <w:rPr>
          <w:rStyle w:val="tlid-translation"/>
          <w:noProof/>
          <w:lang w:val="en-US"/>
        </w:rPr>
        <w:t>understand</w:t>
      </w:r>
      <w:r w:rsidR="000A388F" w:rsidRPr="004A21B9">
        <w:rPr>
          <w:noProof/>
          <w:lang w:val="en-US"/>
        </w:rPr>
        <w:t xml:space="preserve">!!! </w:t>
      </w:r>
      <w:r w:rsidR="003F242F" w:rsidRPr="004A21B9">
        <w:rPr>
          <w:noProof/>
          <w:lang w:val="en-US"/>
        </w:rPr>
        <w:t xml:space="preserve">- </w:t>
      </w:r>
      <w:r w:rsidR="00477975" w:rsidRPr="004A21B9">
        <w:rPr>
          <w:noProof/>
          <w:lang w:val="en-US"/>
        </w:rPr>
        <w:t>(</w:t>
      </w:r>
      <w:hyperlink r:id="rId50" w:history="1">
        <w:r w:rsidR="00477975" w:rsidRPr="004A21B9">
          <w:rPr>
            <w:rStyle w:val="Hyperlink"/>
            <w:noProof/>
            <w:lang w:val="en-US"/>
          </w:rPr>
          <w:t>https://stackoverflow.com/questions/1962525/persistence-unit-as-resource-local-or-jta</w:t>
        </w:r>
      </w:hyperlink>
      <w:r w:rsidR="00477975" w:rsidRPr="004A21B9">
        <w:rPr>
          <w:noProof/>
          <w:lang w:val="en-US"/>
        </w:rPr>
        <w:t>)</w:t>
      </w:r>
    </w:p>
    <w:p w:rsidR="00E805AF" w:rsidRPr="004A21B9" w:rsidRDefault="00E805AF" w:rsidP="00F461ED">
      <w:pPr>
        <w:rPr>
          <w:noProof/>
          <w:lang w:val="en-US" w:eastAsia="en-US"/>
        </w:rPr>
      </w:pPr>
      <w:r w:rsidRPr="004A21B9">
        <w:rPr>
          <w:noProof/>
          <w:lang w:val="en-US" w:eastAsia="en-US"/>
        </w:rPr>
        <w:t xml:space="preserve">For </w:t>
      </w:r>
      <w:r w:rsidRPr="004A21B9">
        <w:rPr>
          <w:rFonts w:ascii="Courier New" w:hAnsi="Courier New" w:cs="Courier New"/>
          <w:noProof/>
          <w:sz w:val="20"/>
          <w:szCs w:val="20"/>
          <w:lang w:val="en-US" w:eastAsia="en-US"/>
        </w:rPr>
        <w:t>RESOURCE_LOCAL</w:t>
      </w:r>
      <w:r w:rsidRPr="004A21B9">
        <w:rPr>
          <w:noProof/>
          <w:lang w:val="en-US" w:eastAsia="en-US"/>
        </w:rPr>
        <w:t xml:space="preserve"> transactions, the connection handling mode is </w:t>
      </w:r>
      <w:r w:rsidRPr="004A21B9">
        <w:rPr>
          <w:rFonts w:ascii="Courier New" w:hAnsi="Courier New" w:cs="Courier New"/>
          <w:noProof/>
          <w:sz w:val="20"/>
          <w:szCs w:val="20"/>
          <w:lang w:val="en-US" w:eastAsia="en-US"/>
        </w:rPr>
        <w:t>DELAYED_ACQUISITION_AND_RELEASE_AFTER_TRANSACTION</w:t>
      </w:r>
      <w:r w:rsidRPr="004A21B9">
        <w:rPr>
          <w:noProof/>
          <w:lang w:val="en-US" w:eastAsia="en-US"/>
        </w:rPr>
        <w:t xml:space="preserve"> meaning that the database connection is acquired when needed and released after the current running transaction is either committed or rolled back.</w:t>
      </w:r>
    </w:p>
    <w:p w:rsidR="00E805AF" w:rsidRPr="004A21B9" w:rsidRDefault="00E805AF" w:rsidP="00F461ED">
      <w:pPr>
        <w:spacing w:after="100" w:afterAutospacing="1"/>
        <w:rPr>
          <w:noProof/>
          <w:lang w:val="en-US" w:eastAsia="en-US"/>
        </w:rPr>
      </w:pPr>
      <w:r w:rsidRPr="004A21B9">
        <w:rPr>
          <w:noProof/>
          <w:lang w:val="en-US" w:eastAsia="en-US"/>
        </w:rPr>
        <w:lastRenderedPageBreak/>
        <w:t xml:space="preserve">However, because Hibernate needs to make sure that the default autocommit mode is disabled on the JDBC </w:t>
      </w:r>
      <w:r w:rsidRPr="004A21B9">
        <w:rPr>
          <w:rFonts w:ascii="Courier New" w:hAnsi="Courier New" w:cs="Courier New"/>
          <w:noProof/>
          <w:sz w:val="20"/>
          <w:szCs w:val="20"/>
          <w:lang w:val="en-US" w:eastAsia="en-US"/>
        </w:rPr>
        <w:t>Connection</w:t>
      </w:r>
      <w:r w:rsidRPr="004A21B9">
        <w:rPr>
          <w:noProof/>
          <w:lang w:val="en-US" w:eastAsia="en-US"/>
        </w:rPr>
        <w:t xml:space="preserve"> when starting a new transaction, the </w:t>
      </w:r>
      <w:r w:rsidRPr="004A21B9">
        <w:rPr>
          <w:rFonts w:ascii="Courier New" w:hAnsi="Courier New" w:cs="Courier New"/>
          <w:noProof/>
          <w:sz w:val="20"/>
          <w:szCs w:val="20"/>
          <w:lang w:val="en-US" w:eastAsia="en-US"/>
        </w:rPr>
        <w:t>Connection</w:t>
      </w:r>
      <w:r w:rsidRPr="004A21B9">
        <w:rPr>
          <w:noProof/>
          <w:lang w:val="en-US" w:eastAsia="en-US"/>
        </w:rPr>
        <w:t xml:space="preserve"> is acquired and the autocommit mode is set to </w:t>
      </w:r>
      <w:r w:rsidRPr="004A21B9">
        <w:rPr>
          <w:rFonts w:ascii="Courier New" w:hAnsi="Courier New" w:cs="Courier New"/>
          <w:noProof/>
          <w:sz w:val="20"/>
          <w:szCs w:val="20"/>
          <w:lang w:val="en-US" w:eastAsia="en-US"/>
        </w:rPr>
        <w:t>false</w:t>
      </w:r>
      <w:r w:rsidRPr="004A21B9">
        <w:rPr>
          <w:noProof/>
          <w:lang w:val="en-US" w:eastAsia="en-US"/>
        </w:rPr>
        <w:t>.</w:t>
      </w:r>
    </w:p>
    <w:p w:rsidR="00BA6B91" w:rsidRPr="004A21B9" w:rsidRDefault="00BA6B91" w:rsidP="00C342FD">
      <w:pPr>
        <w:pStyle w:val="Heading1"/>
        <w:numPr>
          <w:ilvl w:val="0"/>
          <w:numId w:val="12"/>
        </w:numPr>
        <w:jc w:val="center"/>
        <w:rPr>
          <w:noProof/>
          <w:sz w:val="36"/>
          <w:szCs w:val="36"/>
          <w:lang w:val="en-US"/>
        </w:rPr>
      </w:pPr>
      <w:bookmarkStart w:id="78" w:name="_Toc63930777"/>
      <w:r w:rsidRPr="004A21B9">
        <w:rPr>
          <w:noProof/>
          <w:sz w:val="36"/>
          <w:szCs w:val="36"/>
          <w:lang w:val="en-US"/>
        </w:rPr>
        <w:t>LOCKING</w:t>
      </w:r>
      <w:bookmarkEnd w:id="78"/>
    </w:p>
    <w:p w:rsidR="00E82377" w:rsidRPr="004A21B9" w:rsidRDefault="00E82377" w:rsidP="00E82377">
      <w:pPr>
        <w:spacing w:after="100" w:afterAutospacing="1"/>
        <w:rPr>
          <w:noProof/>
          <w:lang w:val="en-US" w:eastAsia="en-US"/>
        </w:rPr>
      </w:pPr>
      <w:r w:rsidRPr="004A21B9">
        <w:rPr>
          <w:noProof/>
          <w:lang w:val="en-US" w:eastAsia="en-US"/>
        </w:rPr>
        <w:t>In a relational database, locking refers to actions taken to prevent data from changing between the time it is read and the time is used.locking strategy can be either:</w:t>
      </w:r>
    </w:p>
    <w:p w:rsidR="00E82377" w:rsidRPr="004A21B9" w:rsidRDefault="00E82377" w:rsidP="00E82377">
      <w:pPr>
        <w:rPr>
          <w:noProof/>
          <w:lang w:val="en-US" w:eastAsia="en-US"/>
        </w:rPr>
      </w:pPr>
      <w:r w:rsidRPr="004A21B9">
        <w:rPr>
          <w:b/>
          <w:noProof/>
          <w:color w:val="0070C0"/>
          <w:lang w:val="en-US"/>
        </w:rPr>
        <w:t>Optimistic</w:t>
      </w:r>
      <w:r w:rsidRPr="004A21B9">
        <w:rPr>
          <w:noProof/>
          <w:lang w:val="en-US" w:eastAsia="en-US"/>
        </w:rPr>
        <w:t xml:space="preserve"> – optimistic locking </w:t>
      </w:r>
      <w:r w:rsidRPr="004A21B9">
        <w:rPr>
          <w:noProof/>
          <w:lang w:val="en-US"/>
        </w:rPr>
        <w:t>assumes that multiple transactions can complete without affecting each other, and that therefore transactions can proceed without locking the data resources that they affect. Before committing, each transaction verifies that no other transaction has modified its data. If the check reveals conflicting modifications, the committing transaction rolls back.</w:t>
      </w:r>
    </w:p>
    <w:p w:rsidR="00E82377" w:rsidRPr="004A21B9" w:rsidRDefault="00E82377" w:rsidP="00E82377">
      <w:pPr>
        <w:spacing w:after="100" w:afterAutospacing="1"/>
        <w:rPr>
          <w:noProof/>
          <w:lang w:val="en-US" w:eastAsia="en-US"/>
        </w:rPr>
      </w:pPr>
      <w:r w:rsidRPr="004A21B9">
        <w:rPr>
          <w:b/>
          <w:noProof/>
          <w:color w:val="0070C0"/>
          <w:lang w:val="en-US"/>
        </w:rPr>
        <w:t>Pessimistic</w:t>
      </w:r>
      <w:r w:rsidRPr="004A21B9">
        <w:rPr>
          <w:noProof/>
          <w:lang w:val="en-US" w:eastAsia="en-US"/>
        </w:rPr>
        <w:t xml:space="preserve"> - </w:t>
      </w:r>
      <w:r w:rsidRPr="004A21B9">
        <w:rPr>
          <w:noProof/>
          <w:lang w:val="en-US"/>
        </w:rPr>
        <w:t>Pessimistic locking assumes that concurrent transactions will conflict with each other, and requires resources to be locked after they are read and only unlocked after the application has finished using the data.</w:t>
      </w:r>
    </w:p>
    <w:p w:rsidR="00127805" w:rsidRPr="004A21B9" w:rsidRDefault="00E82D5A" w:rsidP="00245F41">
      <w:pPr>
        <w:rPr>
          <w:noProof/>
          <w:lang w:val="en-US" w:eastAsia="en-US"/>
        </w:rPr>
      </w:pPr>
      <w:r w:rsidRPr="004A21B9">
        <w:rPr>
          <w:noProof/>
          <w:lang w:val="en-US" w:eastAsia="en-US"/>
        </w:rPr>
        <w:t>Concurrency modes (optimistic and pesimistic locks) is additional level of security over isolation level</w:t>
      </w:r>
      <w:r w:rsidR="00041523" w:rsidRPr="004A21B9">
        <w:rPr>
          <w:noProof/>
          <w:lang w:val="en-US" w:eastAsia="en-US"/>
        </w:rPr>
        <w:t>s</w:t>
      </w:r>
      <w:r w:rsidR="00925876" w:rsidRPr="004A21B9">
        <w:rPr>
          <w:noProof/>
          <w:lang w:val="en-US" w:eastAsia="en-US"/>
        </w:rPr>
        <w:t xml:space="preserve"> (?)</w:t>
      </w:r>
      <w:r w:rsidRPr="004A21B9">
        <w:rPr>
          <w:noProof/>
          <w:lang w:val="en-US" w:eastAsia="en-US"/>
        </w:rPr>
        <w:t>.</w:t>
      </w:r>
    </w:p>
    <w:p w:rsidR="00BA6B91" w:rsidRPr="004A21B9" w:rsidRDefault="00C152A2" w:rsidP="00C375DD">
      <w:pPr>
        <w:numPr>
          <w:ilvl w:val="0"/>
          <w:numId w:val="65"/>
        </w:numPr>
        <w:rPr>
          <w:b/>
          <w:bCs/>
          <w:noProof/>
          <w:lang w:val="en-US" w:eastAsia="en-US"/>
        </w:rPr>
      </w:pPr>
      <w:hyperlink r:id="rId51" w:history="1">
        <w:r w:rsidR="00127805" w:rsidRPr="004A21B9">
          <w:rPr>
            <w:rStyle w:val="Hyperlink"/>
            <w:noProof/>
            <w:lang w:val="en-US" w:eastAsia="en-US"/>
          </w:rPr>
          <w:t>https://stackoverflow.com/questions/22646226/how-are-locking-mechanisms-pessimistic-optimistic-related-to-database-transact</w:t>
        </w:r>
      </w:hyperlink>
    </w:p>
    <w:p w:rsidR="00127805" w:rsidRPr="004A21B9" w:rsidRDefault="00C152A2" w:rsidP="00C375DD">
      <w:pPr>
        <w:numPr>
          <w:ilvl w:val="0"/>
          <w:numId w:val="65"/>
        </w:numPr>
        <w:rPr>
          <w:b/>
          <w:bCs/>
          <w:noProof/>
          <w:lang w:val="en-US" w:eastAsia="en-US"/>
        </w:rPr>
      </w:pPr>
      <w:hyperlink r:id="rId52" w:history="1">
        <w:r w:rsidR="00127805" w:rsidRPr="004A21B9">
          <w:rPr>
            <w:rStyle w:val="Hyperlink"/>
            <w:noProof/>
            <w:lang w:val="en-US" w:eastAsia="en-US"/>
          </w:rPr>
          <w:t>https://apacheignite.readme.io/docs/concurrency-modes-and-isolation-levels</w:t>
        </w:r>
      </w:hyperlink>
    </w:p>
    <w:p w:rsidR="00253422" w:rsidRPr="004A21B9" w:rsidRDefault="00253422" w:rsidP="00253422">
      <w:pPr>
        <w:pStyle w:val="Heading1"/>
        <w:numPr>
          <w:ilvl w:val="1"/>
          <w:numId w:val="12"/>
        </w:numPr>
        <w:jc w:val="center"/>
        <w:rPr>
          <w:noProof/>
          <w:sz w:val="36"/>
          <w:szCs w:val="36"/>
          <w:lang w:val="en-US"/>
        </w:rPr>
      </w:pPr>
      <w:bookmarkStart w:id="79" w:name="_Toc63930778"/>
      <w:r w:rsidRPr="004A21B9">
        <w:rPr>
          <w:noProof/>
          <w:sz w:val="36"/>
          <w:szCs w:val="36"/>
          <w:lang w:val="en-US"/>
        </w:rPr>
        <w:t>Optimistic locking (OL)</w:t>
      </w:r>
      <w:bookmarkEnd w:id="79"/>
    </w:p>
    <w:p w:rsidR="00253422" w:rsidRPr="004A21B9" w:rsidRDefault="00253422" w:rsidP="00253422">
      <w:pPr>
        <w:pStyle w:val="NormalWeb"/>
        <w:rPr>
          <w:noProof/>
          <w:lang w:val="en-US" w:eastAsia="en-US"/>
        </w:rPr>
      </w:pPr>
      <w:r w:rsidRPr="004A21B9">
        <w:rPr>
          <w:noProof/>
          <w:lang w:val="en-US"/>
        </w:rPr>
        <w:t>OL</w:t>
      </w:r>
      <w:r w:rsidRPr="004A21B9">
        <w:rPr>
          <w:noProof/>
          <w:lang w:val="en-US" w:eastAsia="en-US"/>
        </w:rPr>
        <w:t xml:space="preserve">guarantees some isolation, but scales well and works particularly well in </w:t>
      </w:r>
      <w:r w:rsidRPr="004A21B9">
        <w:rPr>
          <w:i/>
          <w:iCs/>
          <w:noProof/>
          <w:lang w:val="en-US" w:eastAsia="en-US"/>
        </w:rPr>
        <w:t>read-often-write-sometimes</w:t>
      </w:r>
      <w:r w:rsidRPr="004A21B9">
        <w:rPr>
          <w:noProof/>
          <w:lang w:val="en-US" w:eastAsia="en-US"/>
        </w:rPr>
        <w:t>situations.Hibernate provides two different mechanisms for storing versioning information:</w:t>
      </w:r>
    </w:p>
    <w:p w:rsidR="00253422" w:rsidRPr="004A21B9" w:rsidRDefault="007C4D30" w:rsidP="00C375DD">
      <w:pPr>
        <w:numPr>
          <w:ilvl w:val="0"/>
          <w:numId w:val="66"/>
        </w:numPr>
        <w:rPr>
          <w:b/>
          <w:noProof/>
          <w:color w:val="0070C0"/>
          <w:lang w:val="en-US"/>
        </w:rPr>
      </w:pPr>
      <w:r w:rsidRPr="004A21B9">
        <w:rPr>
          <w:b/>
          <w:noProof/>
          <w:color w:val="0070C0"/>
          <w:lang w:val="en-US"/>
        </w:rPr>
        <w:t>D</w:t>
      </w:r>
      <w:r w:rsidR="00253422" w:rsidRPr="004A21B9">
        <w:rPr>
          <w:b/>
          <w:noProof/>
          <w:color w:val="0070C0"/>
          <w:lang w:val="en-US"/>
        </w:rPr>
        <w:t>edicated version number</w:t>
      </w:r>
      <w:r w:rsidR="00253422" w:rsidRPr="004A21B9">
        <w:rPr>
          <w:b/>
          <w:noProof/>
          <w:lang w:val="en-US"/>
        </w:rPr>
        <w:t>;</w:t>
      </w:r>
    </w:p>
    <w:p w:rsidR="00253422" w:rsidRPr="004A21B9" w:rsidRDefault="007C4D30" w:rsidP="00C375DD">
      <w:pPr>
        <w:numPr>
          <w:ilvl w:val="0"/>
          <w:numId w:val="66"/>
        </w:numPr>
        <w:rPr>
          <w:b/>
          <w:noProof/>
          <w:color w:val="0070C0"/>
          <w:lang w:val="en-US"/>
        </w:rPr>
      </w:pPr>
      <w:r w:rsidRPr="004A21B9">
        <w:rPr>
          <w:b/>
          <w:noProof/>
          <w:color w:val="0070C0"/>
          <w:lang w:val="en-US"/>
        </w:rPr>
        <w:t>T</w:t>
      </w:r>
      <w:r w:rsidR="00253422" w:rsidRPr="004A21B9">
        <w:rPr>
          <w:b/>
          <w:noProof/>
          <w:color w:val="0070C0"/>
          <w:lang w:val="en-US"/>
        </w:rPr>
        <w:t>imestamp</w:t>
      </w:r>
      <w:r w:rsidR="00253422" w:rsidRPr="004A21B9">
        <w:rPr>
          <w:b/>
          <w:noProof/>
          <w:lang w:val="en-US"/>
        </w:rPr>
        <w:t>.</w:t>
      </w:r>
    </w:p>
    <w:p w:rsidR="00253422" w:rsidRPr="004A21B9" w:rsidRDefault="00D3085D" w:rsidP="00D3085D">
      <w:pPr>
        <w:pStyle w:val="NormalWeb"/>
        <w:rPr>
          <w:noProof/>
          <w:lang w:val="en-US" w:eastAsia="en-US"/>
        </w:rPr>
      </w:pPr>
      <w:r w:rsidRPr="004A21B9">
        <w:rPr>
          <w:noProof/>
          <w:lang w:val="en-US" w:eastAsia="en-US"/>
        </w:rPr>
        <w:t>A version or timestamp property can never be null for a detached instance. Hibernate detects any instance with a null version or timestamp as transient, regardless of other unsaved-value strategies that you specify. Declaring a nullable version or timestamp property is an easy way to avoid problems with transitive reattachment in Hibernate, especially useful if you use assigned identifiers or composite keys.</w:t>
      </w:r>
      <w:r w:rsidR="00D975DA" w:rsidRPr="004A21B9">
        <w:rPr>
          <w:noProof/>
          <w:lang w:val="en-US" w:eastAsia="en-US"/>
        </w:rPr>
        <w:t xml:space="preserve"> (Unsaved-value strategy - </w:t>
      </w:r>
      <w:hyperlink r:id="rId53" w:history="1">
        <w:r w:rsidR="00D975DA" w:rsidRPr="004A21B9">
          <w:rPr>
            <w:rStyle w:val="Hyperlink"/>
            <w:noProof/>
            <w:lang w:val="en-US" w:eastAsia="en-US"/>
          </w:rPr>
          <w:t>https://stackoverflow.com/questions/8769308/what-is-the-need-for-an-unsaved-value-attribute-in-hibernate</w:t>
        </w:r>
      </w:hyperlink>
      <w:r w:rsidR="00D975DA" w:rsidRPr="004A21B9">
        <w:rPr>
          <w:noProof/>
          <w:lang w:val="en-US" w:eastAsia="en-US"/>
        </w:rPr>
        <w:t>)</w:t>
      </w:r>
    </w:p>
    <w:p w:rsidR="00CB1DBD" w:rsidRPr="004A21B9" w:rsidRDefault="00CB1DBD" w:rsidP="00CB1DBD">
      <w:pPr>
        <w:spacing w:before="100" w:beforeAutospacing="1" w:after="100" w:afterAutospacing="1"/>
        <w:rPr>
          <w:noProof/>
          <w:lang w:val="en-US" w:eastAsia="en-US"/>
        </w:rPr>
      </w:pPr>
      <w:r w:rsidRPr="004A21B9">
        <w:rPr>
          <w:noProof/>
          <w:lang w:val="en-US" w:eastAsia="en-US"/>
        </w:rPr>
        <w:t xml:space="preserve">To enable optimistic locking simply add the </w:t>
      </w:r>
      <w:r w:rsidRPr="004A21B9">
        <w:rPr>
          <w:b/>
          <w:noProof/>
          <w:color w:val="0070C0"/>
          <w:lang w:val="en-US"/>
        </w:rPr>
        <w:t>javax.persistence.Version</w:t>
      </w:r>
      <w:r w:rsidRPr="004A21B9">
        <w:rPr>
          <w:noProof/>
          <w:lang w:val="en-US" w:eastAsia="en-US"/>
        </w:rPr>
        <w:t xml:space="preserve"> to the persistent attribute that defines the optimistic locking value. </w:t>
      </w:r>
    </w:p>
    <w:p w:rsidR="00CB1DBD" w:rsidRPr="004A21B9" w:rsidRDefault="00CB1DBD" w:rsidP="00125AEE">
      <w:pPr>
        <w:spacing w:before="100" w:beforeAutospacing="1"/>
        <w:ind w:firstLine="0"/>
        <w:rPr>
          <w:noProof/>
          <w:lang w:val="en-US" w:eastAsia="en-US"/>
        </w:rPr>
      </w:pPr>
      <w:r w:rsidRPr="004A21B9">
        <w:rPr>
          <w:b/>
          <w:noProof/>
          <w:lang w:val="en-US" w:eastAsia="en-US"/>
        </w:rPr>
        <w:t>JPA</w:t>
      </w:r>
      <w:r w:rsidRPr="004A21B9">
        <w:rPr>
          <w:noProof/>
          <w:lang w:val="en-US" w:eastAsia="en-US"/>
        </w:rPr>
        <w:t>:</w:t>
      </w:r>
    </w:p>
    <w:p w:rsidR="00CB1DBD" w:rsidRPr="004A21B9" w:rsidRDefault="00CB1DBD" w:rsidP="00C375DD">
      <w:pPr>
        <w:numPr>
          <w:ilvl w:val="0"/>
          <w:numId w:val="67"/>
        </w:numPr>
        <w:spacing w:after="100" w:afterAutospacing="1"/>
        <w:ind w:left="714" w:hanging="357"/>
        <w:rPr>
          <w:noProof/>
          <w:lang w:val="en-US" w:eastAsia="en-US"/>
        </w:rPr>
      </w:pPr>
      <w:r w:rsidRPr="004A21B9">
        <w:rPr>
          <w:b/>
          <w:noProof/>
          <w:color w:val="0070C0"/>
          <w:lang w:val="en-US"/>
        </w:rPr>
        <w:t>int</w:t>
      </w:r>
      <w:r w:rsidRPr="004A21B9">
        <w:rPr>
          <w:noProof/>
          <w:lang w:val="en-US" w:eastAsia="en-US"/>
        </w:rPr>
        <w:t xml:space="preserve"> or </w:t>
      </w:r>
      <w:r w:rsidRPr="004A21B9">
        <w:rPr>
          <w:b/>
          <w:noProof/>
          <w:color w:val="0070C0"/>
          <w:lang w:val="en-US"/>
        </w:rPr>
        <w:t>Integer</w:t>
      </w:r>
      <w:r w:rsidRPr="004A21B9">
        <w:rPr>
          <w:rFonts w:ascii="Courier New" w:hAnsi="Courier New" w:cs="Courier New"/>
          <w:noProof/>
          <w:sz w:val="20"/>
          <w:szCs w:val="20"/>
          <w:lang w:val="en-US" w:eastAsia="en-US"/>
        </w:rPr>
        <w:t>;</w:t>
      </w:r>
    </w:p>
    <w:p w:rsidR="00CB1DBD" w:rsidRPr="004A21B9" w:rsidRDefault="00CB1DBD" w:rsidP="00C375DD">
      <w:pPr>
        <w:numPr>
          <w:ilvl w:val="0"/>
          <w:numId w:val="67"/>
        </w:numPr>
        <w:spacing w:before="100" w:beforeAutospacing="1" w:after="100" w:afterAutospacing="1"/>
        <w:rPr>
          <w:noProof/>
          <w:lang w:val="en-US" w:eastAsia="en-US"/>
        </w:rPr>
      </w:pPr>
      <w:r w:rsidRPr="004A21B9">
        <w:rPr>
          <w:b/>
          <w:noProof/>
          <w:color w:val="0070C0"/>
          <w:lang w:val="en-US"/>
        </w:rPr>
        <w:t>short</w:t>
      </w:r>
      <w:r w:rsidRPr="004A21B9">
        <w:rPr>
          <w:noProof/>
          <w:lang w:val="en-US" w:eastAsia="en-US"/>
        </w:rPr>
        <w:t xml:space="preserve"> or </w:t>
      </w:r>
      <w:r w:rsidRPr="004A21B9">
        <w:rPr>
          <w:b/>
          <w:noProof/>
          <w:color w:val="0070C0"/>
          <w:lang w:val="en-US"/>
        </w:rPr>
        <w:t>Short</w:t>
      </w:r>
      <w:r w:rsidRPr="004A21B9">
        <w:rPr>
          <w:rFonts w:ascii="Courier New" w:hAnsi="Courier New" w:cs="Courier New"/>
          <w:noProof/>
          <w:sz w:val="20"/>
          <w:szCs w:val="20"/>
          <w:lang w:val="en-US" w:eastAsia="en-US"/>
        </w:rPr>
        <w:t>;</w:t>
      </w:r>
    </w:p>
    <w:p w:rsidR="00CB1DBD" w:rsidRPr="004A21B9" w:rsidRDefault="00CB1DBD" w:rsidP="00C375DD">
      <w:pPr>
        <w:numPr>
          <w:ilvl w:val="0"/>
          <w:numId w:val="67"/>
        </w:numPr>
        <w:spacing w:before="100" w:beforeAutospacing="1" w:after="100" w:afterAutospacing="1"/>
        <w:rPr>
          <w:noProof/>
          <w:lang w:val="en-US" w:eastAsia="en-US"/>
        </w:rPr>
      </w:pPr>
      <w:r w:rsidRPr="004A21B9">
        <w:rPr>
          <w:b/>
          <w:noProof/>
          <w:color w:val="0070C0"/>
          <w:lang w:val="en-US"/>
        </w:rPr>
        <w:t>long</w:t>
      </w:r>
      <w:r w:rsidRPr="004A21B9">
        <w:rPr>
          <w:noProof/>
          <w:lang w:val="en-US" w:eastAsia="en-US"/>
        </w:rPr>
        <w:t xml:space="preserve"> or </w:t>
      </w:r>
      <w:r w:rsidRPr="004A21B9">
        <w:rPr>
          <w:b/>
          <w:noProof/>
          <w:color w:val="0070C0"/>
          <w:lang w:val="en-US"/>
        </w:rPr>
        <w:t>Long</w:t>
      </w:r>
      <w:r w:rsidRPr="004A21B9">
        <w:rPr>
          <w:rFonts w:ascii="Courier New" w:hAnsi="Courier New" w:cs="Courier New"/>
          <w:noProof/>
          <w:sz w:val="20"/>
          <w:szCs w:val="20"/>
          <w:lang w:val="en-US" w:eastAsia="en-US"/>
        </w:rPr>
        <w:t>;</w:t>
      </w:r>
    </w:p>
    <w:p w:rsidR="00CB1DBD" w:rsidRPr="004A21B9" w:rsidRDefault="00CB1DBD" w:rsidP="00C375DD">
      <w:pPr>
        <w:numPr>
          <w:ilvl w:val="0"/>
          <w:numId w:val="67"/>
        </w:numPr>
        <w:spacing w:before="100" w:beforeAutospacing="1"/>
        <w:ind w:left="714" w:hanging="357"/>
        <w:rPr>
          <w:noProof/>
          <w:lang w:val="en-US" w:eastAsia="en-US"/>
        </w:rPr>
      </w:pPr>
      <w:r w:rsidRPr="004A21B9">
        <w:rPr>
          <w:b/>
          <w:noProof/>
          <w:color w:val="0070C0"/>
          <w:lang w:val="en-US"/>
        </w:rPr>
        <w:t>java.sql.Timestamp</w:t>
      </w:r>
      <w:r w:rsidRPr="004A21B9">
        <w:rPr>
          <w:rFonts w:ascii="Courier New" w:hAnsi="Courier New" w:cs="Courier New"/>
          <w:noProof/>
          <w:sz w:val="20"/>
          <w:szCs w:val="20"/>
          <w:lang w:val="en-US" w:eastAsia="en-US"/>
        </w:rPr>
        <w:t>.</w:t>
      </w:r>
    </w:p>
    <w:p w:rsidR="00CB1DBD" w:rsidRPr="004A21B9" w:rsidRDefault="00CB1DBD" w:rsidP="001C33F5">
      <w:pPr>
        <w:ind w:firstLine="0"/>
        <w:rPr>
          <w:noProof/>
          <w:lang w:val="en-US" w:eastAsia="en-US"/>
        </w:rPr>
      </w:pPr>
      <w:r w:rsidRPr="004A21B9">
        <w:rPr>
          <w:b/>
          <w:noProof/>
          <w:lang w:val="en-US" w:eastAsia="en-US"/>
        </w:rPr>
        <w:t>Hibernate</w:t>
      </w:r>
      <w:r w:rsidRPr="004A21B9">
        <w:rPr>
          <w:noProof/>
          <w:lang w:val="en-US" w:eastAsia="en-US"/>
        </w:rPr>
        <w:t>:</w:t>
      </w:r>
    </w:p>
    <w:p w:rsidR="00CB1DBD" w:rsidRPr="004A21B9" w:rsidRDefault="00CB1DBD" w:rsidP="00C375DD">
      <w:pPr>
        <w:numPr>
          <w:ilvl w:val="0"/>
          <w:numId w:val="67"/>
        </w:numPr>
        <w:spacing w:after="100" w:afterAutospacing="1"/>
        <w:ind w:left="714" w:hanging="357"/>
        <w:rPr>
          <w:b/>
          <w:noProof/>
          <w:color w:val="0070C0"/>
          <w:lang w:val="en-US"/>
        </w:rPr>
      </w:pPr>
      <w:r w:rsidRPr="004A21B9">
        <w:rPr>
          <w:noProof/>
          <w:lang w:val="en-US"/>
        </w:rPr>
        <w:t>Java 8 Date/Time types, such as</w:t>
      </w:r>
      <w:r w:rsidRPr="004A21B9">
        <w:rPr>
          <w:b/>
          <w:noProof/>
          <w:color w:val="0070C0"/>
          <w:lang w:val="en-US"/>
        </w:rPr>
        <w:t xml:space="preserve"> Instant.</w:t>
      </w:r>
    </w:p>
    <w:p w:rsidR="005421AB" w:rsidRPr="004A21B9" w:rsidRDefault="005421AB" w:rsidP="00D3085D">
      <w:pPr>
        <w:pStyle w:val="NormalWeb"/>
        <w:rPr>
          <w:noProof/>
          <w:lang w:val="en-US"/>
        </w:rPr>
      </w:pPr>
      <w:r w:rsidRPr="004A21B9">
        <w:rPr>
          <w:noProof/>
          <w:lang w:val="en-US"/>
        </w:rPr>
        <w:t>Your application is forbidden from altering the version number set by Hibernate. To artificially increase the version number, see the documentation for properties:</w:t>
      </w:r>
    </w:p>
    <w:p w:rsidR="005421AB" w:rsidRPr="004A21B9" w:rsidRDefault="005421AB" w:rsidP="00C375DD">
      <w:pPr>
        <w:pStyle w:val="NormalWeb"/>
        <w:numPr>
          <w:ilvl w:val="0"/>
          <w:numId w:val="68"/>
        </w:numPr>
        <w:rPr>
          <w:noProof/>
          <w:lang w:val="en-US"/>
        </w:rPr>
      </w:pPr>
      <w:r w:rsidRPr="004A21B9">
        <w:rPr>
          <w:b/>
          <w:noProof/>
          <w:color w:val="0070C0"/>
          <w:lang w:val="en-US"/>
        </w:rPr>
        <w:lastRenderedPageBreak/>
        <w:t>LockModeType.OPTIMISTIC_FORCE_INCREMENT</w:t>
      </w:r>
      <w:r w:rsidRPr="004A21B9">
        <w:rPr>
          <w:noProof/>
          <w:lang w:val="en-US"/>
        </w:rPr>
        <w:t xml:space="preserve"> or</w:t>
      </w:r>
    </w:p>
    <w:p w:rsidR="005421AB" w:rsidRPr="004A21B9" w:rsidRDefault="005421AB" w:rsidP="00C375DD">
      <w:pPr>
        <w:pStyle w:val="NormalWeb"/>
        <w:numPr>
          <w:ilvl w:val="0"/>
          <w:numId w:val="68"/>
        </w:numPr>
        <w:rPr>
          <w:rFonts w:ascii="Courier New" w:hAnsi="Courier New" w:cs="Courier New"/>
          <w:noProof/>
          <w:sz w:val="20"/>
          <w:szCs w:val="20"/>
          <w:lang w:val="en-US"/>
        </w:rPr>
      </w:pPr>
      <w:r w:rsidRPr="004A21B9">
        <w:rPr>
          <w:b/>
          <w:noProof/>
          <w:color w:val="0070C0"/>
          <w:lang w:val="en-US"/>
        </w:rPr>
        <w:t>LockModeType.PESSIMISTIC_FORCE_INCREMENT</w:t>
      </w:r>
    </w:p>
    <w:p w:rsidR="00CB1DBD" w:rsidRPr="004A21B9" w:rsidRDefault="005421AB" w:rsidP="00D3085D">
      <w:pPr>
        <w:pStyle w:val="NormalWeb"/>
        <w:rPr>
          <w:noProof/>
          <w:lang w:val="en-US"/>
        </w:rPr>
      </w:pPr>
      <w:r w:rsidRPr="004A21B9">
        <w:rPr>
          <w:noProof/>
          <w:lang w:val="en-US"/>
        </w:rPr>
        <w:t xml:space="preserve"> check in the Hibernate Entity Manager reference documentation.</w:t>
      </w:r>
    </w:p>
    <w:p w:rsidR="00563558" w:rsidRPr="004A21B9" w:rsidRDefault="00563558" w:rsidP="00D3085D">
      <w:pPr>
        <w:pStyle w:val="NormalWeb"/>
        <w:rPr>
          <w:noProof/>
          <w:lang w:val="en-US"/>
        </w:rPr>
      </w:pPr>
      <w:r w:rsidRPr="004A21B9">
        <w:rPr>
          <w:noProof/>
          <w:lang w:val="en-US"/>
        </w:rPr>
        <w:t xml:space="preserve">If the version number is generated by the database, such as a trigger, use the annotation </w:t>
      </w:r>
      <w:r w:rsidRPr="004A21B9">
        <w:rPr>
          <w:b/>
          <w:noProof/>
          <w:color w:val="0070C0"/>
          <w:lang w:val="en-US"/>
        </w:rPr>
        <w:t>@org.hibernate.annotations.Generated(GenerationTime.ALWAYS)</w:t>
      </w:r>
      <w:r w:rsidR="00547858" w:rsidRPr="004A21B9">
        <w:rPr>
          <w:noProof/>
          <w:lang w:val="en-US"/>
        </w:rPr>
        <w:t xml:space="preserve"> on the version attribute</w:t>
      </w:r>
      <w:r w:rsidR="00EE65F7" w:rsidRPr="004A21B9">
        <w:rPr>
          <w:noProof/>
          <w:lang w:val="en-US"/>
        </w:rPr>
        <w:t>.</w:t>
      </w:r>
    </w:p>
    <w:p w:rsidR="004F2716" w:rsidRPr="000F7FED" w:rsidRDefault="004F2716" w:rsidP="004F2716">
      <w:pPr>
        <w:pStyle w:val="HTMLPreformatted"/>
        <w:rPr>
          <w:rFonts w:cs="Courier New"/>
          <w:noProof/>
          <w:lang w:eastAsia="en-US"/>
        </w:rPr>
      </w:pPr>
      <w:r w:rsidRPr="000F7FED">
        <w:rPr>
          <w:noProof/>
        </w:rPr>
        <w:t xml:space="preserve">По умолчанию измение любого свойства </w:t>
      </w:r>
      <w:r w:rsidRPr="004A21B9">
        <w:rPr>
          <w:noProof/>
          <w:lang w:val="en-US"/>
        </w:rPr>
        <w:t>entity</w:t>
      </w:r>
      <w:r w:rsidRPr="000F7FED">
        <w:rPr>
          <w:noProof/>
        </w:rPr>
        <w:t xml:space="preserve">приводит к изменению версии. Что изменение свойства не вызывало изменение версии используется аннотация </w:t>
      </w:r>
      <w:r w:rsidRPr="000F7FED">
        <w:rPr>
          <w:rFonts w:ascii="Times New Roman" w:hAnsi="Times New Roman"/>
          <w:b/>
          <w:noProof/>
          <w:color w:val="0070C0"/>
          <w:sz w:val="24"/>
          <w:szCs w:val="24"/>
        </w:rPr>
        <w:t>@</w:t>
      </w:r>
      <w:r w:rsidRPr="004A21B9">
        <w:rPr>
          <w:rFonts w:ascii="Times New Roman" w:hAnsi="Times New Roman"/>
          <w:b/>
          <w:noProof/>
          <w:color w:val="0070C0"/>
          <w:sz w:val="24"/>
          <w:szCs w:val="24"/>
          <w:lang w:val="en-US"/>
        </w:rPr>
        <w:t>OptimisticLock</w:t>
      </w:r>
      <w:r w:rsidRPr="000F7FED">
        <w:rPr>
          <w:rFonts w:ascii="Times New Roman" w:hAnsi="Times New Roman"/>
          <w:b/>
          <w:noProof/>
          <w:color w:val="0070C0"/>
          <w:sz w:val="24"/>
          <w:szCs w:val="24"/>
        </w:rPr>
        <w:t>(</w:t>
      </w:r>
      <w:r w:rsidRPr="004A21B9">
        <w:rPr>
          <w:rFonts w:ascii="Times New Roman" w:hAnsi="Times New Roman"/>
          <w:b/>
          <w:noProof/>
          <w:color w:val="0070C0"/>
          <w:sz w:val="24"/>
          <w:szCs w:val="24"/>
          <w:lang w:val="en-US"/>
        </w:rPr>
        <w:t>excluded</w:t>
      </w:r>
      <w:r w:rsidRPr="000F7FED">
        <w:rPr>
          <w:rFonts w:ascii="Times New Roman" w:hAnsi="Times New Roman"/>
          <w:b/>
          <w:noProof/>
          <w:color w:val="0070C0"/>
          <w:sz w:val="24"/>
          <w:szCs w:val="24"/>
        </w:rPr>
        <w:t xml:space="preserve"> = </w:t>
      </w:r>
      <w:r w:rsidRPr="004A21B9">
        <w:rPr>
          <w:rFonts w:ascii="Times New Roman" w:hAnsi="Times New Roman"/>
          <w:b/>
          <w:noProof/>
          <w:color w:val="0070C0"/>
          <w:sz w:val="24"/>
          <w:szCs w:val="24"/>
          <w:lang w:val="en-US"/>
        </w:rPr>
        <w:t>true</w:t>
      </w:r>
      <w:r w:rsidRPr="000F7FED">
        <w:rPr>
          <w:rFonts w:ascii="Times New Roman" w:hAnsi="Times New Roman"/>
          <w:b/>
          <w:noProof/>
          <w:color w:val="0070C0"/>
          <w:sz w:val="24"/>
          <w:szCs w:val="24"/>
        </w:rPr>
        <w:t>)</w:t>
      </w:r>
      <w:r w:rsidRPr="000F7FED">
        <w:rPr>
          <w:noProof/>
        </w:rPr>
        <w:t>.</w:t>
      </w:r>
    </w:p>
    <w:p w:rsidR="00B46813" w:rsidRPr="000F7FED" w:rsidRDefault="00B46813" w:rsidP="00547858">
      <w:pPr>
        <w:rPr>
          <w:b/>
          <w:noProof/>
        </w:rPr>
      </w:pPr>
    </w:p>
    <w:p w:rsidR="00547858" w:rsidRPr="004A21B9" w:rsidRDefault="00547858" w:rsidP="00547858">
      <w:pPr>
        <w:rPr>
          <w:b/>
          <w:noProof/>
          <w:sz w:val="20"/>
          <w:szCs w:val="20"/>
          <w:lang w:val="en-US" w:eastAsia="en-US"/>
        </w:rPr>
      </w:pPr>
      <w:r w:rsidRPr="004A21B9">
        <w:rPr>
          <w:b/>
          <w:noProof/>
          <w:lang w:val="en-US"/>
        </w:rPr>
        <w:t>Timestamp</w:t>
      </w:r>
    </w:p>
    <w:p w:rsidR="00547858" w:rsidRPr="004A21B9" w:rsidRDefault="00547858" w:rsidP="00547858">
      <w:pPr>
        <w:pStyle w:val="NormalWeb"/>
        <w:rPr>
          <w:noProof/>
          <w:lang w:val="en-US"/>
        </w:rPr>
      </w:pPr>
      <w:r w:rsidRPr="004A21B9">
        <w:rPr>
          <w:noProof/>
          <w:lang w:val="en-US"/>
        </w:rPr>
        <w:t xml:space="preserve">Timestamps are a less reliable way of optimistic locking than version numbers but can be used by applications for other purposes as well. Timestamping is automatically used if you the </w:t>
      </w:r>
      <w:r w:rsidRPr="004A21B9">
        <w:rPr>
          <w:rStyle w:val="HTMLCode"/>
          <w:noProof/>
          <w:lang w:val="en-US"/>
        </w:rPr>
        <w:t>@Version</w:t>
      </w:r>
      <w:r w:rsidRPr="004A21B9">
        <w:rPr>
          <w:noProof/>
          <w:lang w:val="en-US"/>
        </w:rPr>
        <w:t xml:space="preserve"> annotation on a </w:t>
      </w:r>
      <w:r w:rsidRPr="004A21B9">
        <w:rPr>
          <w:rStyle w:val="HTMLCode"/>
          <w:noProof/>
          <w:lang w:val="en-US"/>
        </w:rPr>
        <w:t>Date</w:t>
      </w:r>
      <w:r w:rsidRPr="004A21B9">
        <w:rPr>
          <w:noProof/>
          <w:lang w:val="en-US"/>
        </w:rPr>
        <w:t xml:space="preserve"> or </w:t>
      </w:r>
      <w:r w:rsidRPr="004A21B9">
        <w:rPr>
          <w:rStyle w:val="HTMLCode"/>
          <w:noProof/>
          <w:lang w:val="en-US"/>
        </w:rPr>
        <w:t>Calendar</w:t>
      </w:r>
      <w:r w:rsidRPr="004A21B9">
        <w:rPr>
          <w:noProof/>
          <w:lang w:val="en-US"/>
        </w:rPr>
        <w:t xml:space="preserve"> property type.</w:t>
      </w:r>
    </w:p>
    <w:p w:rsidR="0010350F" w:rsidRPr="004A21B9" w:rsidRDefault="0010350F" w:rsidP="00547858">
      <w:pPr>
        <w:pStyle w:val="NormalWeb"/>
        <w:rPr>
          <w:noProof/>
          <w:lang w:val="en-US"/>
        </w:rPr>
      </w:pPr>
      <w:r w:rsidRPr="004A21B9">
        <w:rPr>
          <w:noProof/>
          <w:lang w:val="en-US"/>
        </w:rPr>
        <w:t>Hibernate can retrieve the timestamp value from the database or the JVM:</w:t>
      </w:r>
    </w:p>
    <w:p w:rsidR="0010350F" w:rsidRPr="004A21B9" w:rsidRDefault="0010350F" w:rsidP="00C375DD">
      <w:pPr>
        <w:pStyle w:val="NormalWeb"/>
        <w:numPr>
          <w:ilvl w:val="0"/>
          <w:numId w:val="69"/>
        </w:numPr>
        <w:spacing w:after="0" w:afterAutospacing="0"/>
        <w:ind w:left="1276" w:hanging="357"/>
        <w:rPr>
          <w:noProof/>
          <w:lang w:val="en-US"/>
        </w:rPr>
      </w:pPr>
      <w:r w:rsidRPr="004A21B9">
        <w:rPr>
          <w:b/>
          <w:noProof/>
          <w:lang w:val="en-US"/>
        </w:rPr>
        <w:t>Database</w:t>
      </w:r>
      <w:r w:rsidRPr="004A21B9">
        <w:rPr>
          <w:noProof/>
          <w:lang w:val="en-US"/>
        </w:rPr>
        <w:t xml:space="preserve"> -</w:t>
      </w:r>
      <w:r w:rsidRPr="004A21B9">
        <w:rPr>
          <w:b/>
          <w:noProof/>
          <w:color w:val="0070C0"/>
          <w:lang w:val="en-US"/>
        </w:rPr>
        <w:t xml:space="preserve"> @Source(value = SourceType.DB)</w:t>
      </w:r>
      <w:r w:rsidRPr="004A21B9">
        <w:rPr>
          <w:noProof/>
          <w:lang w:val="en-US"/>
        </w:rPr>
        <w:t xml:space="preserve">(Default). </w:t>
      </w:r>
    </w:p>
    <w:p w:rsidR="0010350F" w:rsidRPr="004A21B9" w:rsidRDefault="0010350F" w:rsidP="0010350F">
      <w:pPr>
        <w:pStyle w:val="NormalWeb"/>
        <w:spacing w:before="0" w:beforeAutospacing="0" w:after="0" w:afterAutospacing="0"/>
        <w:ind w:left="1276" w:firstLine="0"/>
        <w:rPr>
          <w:noProof/>
          <w:lang w:val="en-US"/>
        </w:rPr>
      </w:pPr>
      <w:r w:rsidRPr="004A21B9">
        <w:rPr>
          <w:noProof/>
          <w:lang w:val="en-US"/>
        </w:rPr>
        <w:t>Or</w:t>
      </w:r>
      <w:r w:rsidR="007E3FB8" w:rsidRPr="004A21B9">
        <w:rPr>
          <w:b/>
          <w:noProof/>
          <w:color w:val="0070C0"/>
          <w:lang w:val="en-US"/>
        </w:rPr>
        <w:t>@</w:t>
      </w:r>
      <w:r w:rsidRPr="004A21B9">
        <w:rPr>
          <w:b/>
          <w:noProof/>
          <w:color w:val="0070C0"/>
          <w:lang w:val="en-US"/>
        </w:rPr>
        <w:t>Generated(GenerationTime.ALWAYS)</w:t>
      </w:r>
    </w:p>
    <w:p w:rsidR="0010350F" w:rsidRPr="004A21B9" w:rsidRDefault="0010350F" w:rsidP="00C375DD">
      <w:pPr>
        <w:pStyle w:val="NormalWeb"/>
        <w:numPr>
          <w:ilvl w:val="0"/>
          <w:numId w:val="69"/>
        </w:numPr>
        <w:spacing w:before="0" w:beforeAutospacing="0"/>
        <w:ind w:left="1276" w:hanging="357"/>
        <w:rPr>
          <w:noProof/>
          <w:lang w:val="en-US"/>
        </w:rPr>
      </w:pPr>
      <w:r w:rsidRPr="004A21B9">
        <w:rPr>
          <w:b/>
          <w:noProof/>
          <w:lang w:val="en-US"/>
        </w:rPr>
        <w:t>JVM</w:t>
      </w:r>
      <w:r w:rsidRPr="004A21B9">
        <w:rPr>
          <w:noProof/>
          <w:lang w:val="en-US"/>
        </w:rPr>
        <w:t xml:space="preserve"> - </w:t>
      </w:r>
      <w:r w:rsidRPr="004A21B9">
        <w:rPr>
          <w:b/>
          <w:noProof/>
          <w:color w:val="0070C0"/>
          <w:lang w:val="en-US"/>
        </w:rPr>
        <w:t>@Source(value = SourceType.VM)</w:t>
      </w:r>
    </w:p>
    <w:p w:rsidR="001E436A" w:rsidRPr="004A21B9" w:rsidRDefault="001E436A" w:rsidP="001E436A">
      <w:pPr>
        <w:pStyle w:val="NormalWeb"/>
        <w:rPr>
          <w:noProof/>
          <w:lang w:val="en-US" w:eastAsia="en-US"/>
        </w:rPr>
      </w:pPr>
      <w:r w:rsidRPr="004A21B9">
        <w:rPr>
          <w:noProof/>
          <w:lang w:val="en-US"/>
        </w:rPr>
        <w:t>Hibernate supports a form of optimistic locking that does not require a dedicated "version attribute".</w:t>
      </w:r>
      <w:r w:rsidRPr="004A21B9">
        <w:rPr>
          <w:noProof/>
          <w:lang w:val="en-US" w:eastAsia="en-US"/>
        </w:rPr>
        <w:t xml:space="preserve">This is achieved through the use of the </w:t>
      </w:r>
      <w:hyperlink r:id="rId54" w:history="1">
        <w:r w:rsidRPr="004A21B9">
          <w:rPr>
            <w:b/>
            <w:noProof/>
            <w:color w:val="0070C0"/>
            <w:lang w:val="en-US"/>
          </w:rPr>
          <w:t>@OptimisticLocking</w:t>
        </w:r>
      </w:hyperlink>
      <w:r w:rsidRPr="004A21B9">
        <w:rPr>
          <w:noProof/>
          <w:lang w:val="en-US" w:eastAsia="en-US"/>
        </w:rPr>
        <w:t xml:space="preserve"> annotation which defines a single attribute of type </w:t>
      </w:r>
      <w:hyperlink r:id="rId55" w:history="1">
        <w:r w:rsidRPr="004A21B9">
          <w:rPr>
            <w:b/>
            <w:noProof/>
            <w:color w:val="0070C0"/>
            <w:lang w:val="en-US"/>
          </w:rPr>
          <w:t>org.hibernate.annotations.OptimisticLockType</w:t>
        </w:r>
      </w:hyperlink>
      <w:r w:rsidRPr="004A21B9">
        <w:rPr>
          <w:noProof/>
          <w:lang w:val="en-US" w:eastAsia="en-US"/>
        </w:rPr>
        <w:t>.</w:t>
      </w:r>
    </w:p>
    <w:p w:rsidR="001E436A" w:rsidRPr="004A21B9" w:rsidRDefault="001E436A" w:rsidP="001E436A">
      <w:pPr>
        <w:spacing w:before="100" w:beforeAutospacing="1" w:after="100" w:afterAutospacing="1"/>
        <w:ind w:firstLine="0"/>
        <w:rPr>
          <w:noProof/>
          <w:lang w:val="en-US" w:eastAsia="en-US"/>
        </w:rPr>
      </w:pPr>
      <w:r w:rsidRPr="004A21B9">
        <w:rPr>
          <w:noProof/>
          <w:lang w:val="en-US" w:eastAsia="en-US"/>
        </w:rPr>
        <w:t>There are 4 available OptimisticLockTypes:</w:t>
      </w:r>
    </w:p>
    <w:p w:rsidR="001E436A" w:rsidRPr="004A21B9" w:rsidRDefault="001E436A" w:rsidP="00FE6008">
      <w:pPr>
        <w:numPr>
          <w:ilvl w:val="0"/>
          <w:numId w:val="70"/>
        </w:numPr>
        <w:rPr>
          <w:noProof/>
          <w:lang w:val="en-US" w:eastAsia="en-US"/>
        </w:rPr>
      </w:pPr>
      <w:r w:rsidRPr="004A21B9">
        <w:rPr>
          <w:b/>
          <w:noProof/>
          <w:color w:val="0070C0"/>
          <w:lang w:val="en-US"/>
        </w:rPr>
        <w:t>NONE</w:t>
      </w:r>
      <w:r w:rsidR="00A7416E" w:rsidRPr="004A21B9">
        <w:rPr>
          <w:b/>
          <w:noProof/>
          <w:color w:val="0070C0"/>
          <w:lang w:val="en-US"/>
        </w:rPr>
        <w:t xml:space="preserve"> - </w:t>
      </w:r>
      <w:r w:rsidRPr="004A21B9">
        <w:rPr>
          <w:noProof/>
          <w:lang w:val="en-US" w:eastAsia="en-US"/>
        </w:rPr>
        <w:t xml:space="preserve">optimistic locking is disabled even if there is a </w:t>
      </w:r>
      <w:r w:rsidRPr="004A21B9">
        <w:rPr>
          <w:rFonts w:ascii="Courier New" w:hAnsi="Courier New" w:cs="Courier New"/>
          <w:noProof/>
          <w:sz w:val="20"/>
          <w:szCs w:val="20"/>
          <w:lang w:val="en-US" w:eastAsia="en-US"/>
        </w:rPr>
        <w:t>@Version</w:t>
      </w:r>
      <w:r w:rsidRPr="004A21B9">
        <w:rPr>
          <w:noProof/>
          <w:lang w:val="en-US" w:eastAsia="en-US"/>
        </w:rPr>
        <w:t xml:space="preserve"> annotation present</w:t>
      </w:r>
      <w:r w:rsidR="00FE6008" w:rsidRPr="004A21B9">
        <w:rPr>
          <w:noProof/>
          <w:lang w:val="en-US" w:eastAsia="en-US"/>
        </w:rPr>
        <w:t>;</w:t>
      </w:r>
    </w:p>
    <w:p w:rsidR="001E436A" w:rsidRPr="004A21B9" w:rsidRDefault="001E436A" w:rsidP="00FE6008">
      <w:pPr>
        <w:numPr>
          <w:ilvl w:val="0"/>
          <w:numId w:val="70"/>
        </w:numPr>
        <w:rPr>
          <w:noProof/>
          <w:lang w:val="en-US" w:eastAsia="en-US"/>
        </w:rPr>
      </w:pPr>
      <w:r w:rsidRPr="004A21B9">
        <w:rPr>
          <w:b/>
          <w:noProof/>
          <w:color w:val="0070C0"/>
          <w:lang w:val="en-US"/>
        </w:rPr>
        <w:t>VERSION(the default)</w:t>
      </w:r>
      <w:r w:rsidR="00A7416E" w:rsidRPr="004A21B9">
        <w:rPr>
          <w:b/>
          <w:noProof/>
          <w:color w:val="0070C0"/>
          <w:lang w:val="en-US"/>
        </w:rPr>
        <w:t xml:space="preserve"> - </w:t>
      </w:r>
      <w:r w:rsidRPr="004A21B9">
        <w:rPr>
          <w:noProof/>
          <w:lang w:val="en-US" w:eastAsia="en-US"/>
        </w:rPr>
        <w:t xml:space="preserve">performs optimistic locking based on a </w:t>
      </w:r>
      <w:r w:rsidRPr="004A21B9">
        <w:rPr>
          <w:rFonts w:ascii="Courier New" w:hAnsi="Courier New" w:cs="Courier New"/>
          <w:noProof/>
          <w:sz w:val="20"/>
          <w:szCs w:val="20"/>
          <w:lang w:val="en-US" w:eastAsia="en-US"/>
        </w:rPr>
        <w:t>@Version</w:t>
      </w:r>
      <w:r w:rsidRPr="004A21B9">
        <w:rPr>
          <w:noProof/>
          <w:lang w:val="en-US" w:eastAsia="en-US"/>
        </w:rPr>
        <w:t xml:space="preserve"> as described above</w:t>
      </w:r>
      <w:r w:rsidR="00FE6008" w:rsidRPr="004A21B9">
        <w:rPr>
          <w:noProof/>
          <w:lang w:val="en-US" w:eastAsia="en-US"/>
        </w:rPr>
        <w:t>;</w:t>
      </w:r>
    </w:p>
    <w:p w:rsidR="001E436A" w:rsidRPr="004A21B9" w:rsidRDefault="001E436A" w:rsidP="00FE6008">
      <w:pPr>
        <w:numPr>
          <w:ilvl w:val="0"/>
          <w:numId w:val="70"/>
        </w:numPr>
        <w:rPr>
          <w:noProof/>
          <w:lang w:val="en-US" w:eastAsia="en-US"/>
        </w:rPr>
      </w:pPr>
      <w:r w:rsidRPr="004A21B9">
        <w:rPr>
          <w:b/>
          <w:noProof/>
          <w:color w:val="0070C0"/>
          <w:lang w:val="en-US"/>
        </w:rPr>
        <w:t>ALL</w:t>
      </w:r>
      <w:r w:rsidR="00A7416E" w:rsidRPr="004A21B9">
        <w:rPr>
          <w:b/>
          <w:noProof/>
          <w:color w:val="0070C0"/>
          <w:lang w:val="en-US"/>
        </w:rPr>
        <w:t xml:space="preserve"> - </w:t>
      </w:r>
      <w:r w:rsidRPr="004A21B9">
        <w:rPr>
          <w:noProof/>
          <w:lang w:val="en-US" w:eastAsia="en-US"/>
        </w:rPr>
        <w:t xml:space="preserve">performs optimistic locking based on </w:t>
      </w:r>
      <w:r w:rsidRPr="004A21B9">
        <w:rPr>
          <w:i/>
          <w:iCs/>
          <w:noProof/>
          <w:lang w:val="en-US" w:eastAsia="en-US"/>
        </w:rPr>
        <w:t>all</w:t>
      </w:r>
      <w:r w:rsidRPr="004A21B9">
        <w:rPr>
          <w:noProof/>
          <w:lang w:val="en-US" w:eastAsia="en-US"/>
        </w:rPr>
        <w:t xml:space="preserve"> fields as part of an expanded WHERE clause restriction for the UPDATE/DELETE SQL statements</w:t>
      </w:r>
      <w:r w:rsidR="00FE6008" w:rsidRPr="004A21B9">
        <w:rPr>
          <w:noProof/>
          <w:lang w:val="en-US" w:eastAsia="en-US"/>
        </w:rPr>
        <w:t>;</w:t>
      </w:r>
    </w:p>
    <w:p w:rsidR="001E436A" w:rsidRPr="004A21B9" w:rsidRDefault="001E436A" w:rsidP="00FE6008">
      <w:pPr>
        <w:numPr>
          <w:ilvl w:val="0"/>
          <w:numId w:val="70"/>
        </w:numPr>
        <w:rPr>
          <w:noProof/>
          <w:lang w:val="en-US" w:eastAsia="en-US"/>
        </w:rPr>
      </w:pPr>
      <w:r w:rsidRPr="004A21B9">
        <w:rPr>
          <w:b/>
          <w:noProof/>
          <w:color w:val="0070C0"/>
          <w:lang w:val="en-US"/>
        </w:rPr>
        <w:t>DIRTY</w:t>
      </w:r>
      <w:r w:rsidR="00A7416E" w:rsidRPr="004A21B9">
        <w:rPr>
          <w:b/>
          <w:noProof/>
          <w:color w:val="0070C0"/>
          <w:lang w:val="en-US"/>
        </w:rPr>
        <w:t xml:space="preserve"> - </w:t>
      </w:r>
      <w:r w:rsidRPr="004A21B9">
        <w:rPr>
          <w:noProof/>
          <w:lang w:val="en-US" w:eastAsia="en-US"/>
        </w:rPr>
        <w:t xml:space="preserve">performs optimistic locking based on </w:t>
      </w:r>
      <w:r w:rsidRPr="004A21B9">
        <w:rPr>
          <w:i/>
          <w:iCs/>
          <w:noProof/>
          <w:lang w:val="en-US" w:eastAsia="en-US"/>
        </w:rPr>
        <w:t>dirty</w:t>
      </w:r>
      <w:r w:rsidRPr="004A21B9">
        <w:rPr>
          <w:noProof/>
          <w:lang w:val="en-US" w:eastAsia="en-US"/>
        </w:rPr>
        <w:t xml:space="preserve"> fields as part of an expanded WHERE clause restriction for the UPDATE/DELETE SQL statements</w:t>
      </w:r>
      <w:r w:rsidR="00FE6008" w:rsidRPr="004A21B9">
        <w:rPr>
          <w:noProof/>
          <w:lang w:val="en-US" w:eastAsia="en-US"/>
        </w:rPr>
        <w:t>.</w:t>
      </w:r>
    </w:p>
    <w:p w:rsidR="00253422" w:rsidRPr="004A21B9" w:rsidRDefault="00253422" w:rsidP="00253422">
      <w:pPr>
        <w:pStyle w:val="Heading1"/>
        <w:numPr>
          <w:ilvl w:val="1"/>
          <w:numId w:val="12"/>
        </w:numPr>
        <w:jc w:val="center"/>
        <w:rPr>
          <w:noProof/>
          <w:sz w:val="36"/>
          <w:szCs w:val="36"/>
          <w:lang w:val="en-US"/>
        </w:rPr>
      </w:pPr>
      <w:bookmarkStart w:id="80" w:name="_Toc63930779"/>
      <w:r w:rsidRPr="004A21B9">
        <w:rPr>
          <w:noProof/>
          <w:sz w:val="36"/>
          <w:szCs w:val="36"/>
          <w:lang w:val="en-US"/>
        </w:rPr>
        <w:t>Pessimistic locking</w:t>
      </w:r>
      <w:r w:rsidR="00F30031" w:rsidRPr="004A21B9">
        <w:rPr>
          <w:noProof/>
          <w:sz w:val="36"/>
          <w:szCs w:val="36"/>
          <w:lang w:val="en-US"/>
        </w:rPr>
        <w:t xml:space="preserve"> (PL)</w:t>
      </w:r>
      <w:bookmarkEnd w:id="80"/>
    </w:p>
    <w:p w:rsidR="0027777D" w:rsidRPr="004A21B9" w:rsidRDefault="0027777D" w:rsidP="0027777D">
      <w:pPr>
        <w:spacing w:before="100" w:beforeAutospacing="1" w:after="100" w:afterAutospacing="1"/>
        <w:rPr>
          <w:noProof/>
          <w:lang w:val="en-US" w:eastAsia="en-US"/>
        </w:rPr>
      </w:pPr>
      <w:r w:rsidRPr="004A21B9">
        <w:rPr>
          <w:noProof/>
          <w:lang w:val="en-US" w:eastAsia="en-US"/>
        </w:rPr>
        <w:t xml:space="preserve">Long before JPA 1.0, Hibernate already defined various explicit locking strategies through its </w:t>
      </w:r>
      <w:r w:rsidRPr="004A21B9">
        <w:rPr>
          <w:rFonts w:ascii="Courier New" w:hAnsi="Courier New" w:cs="Courier New"/>
          <w:noProof/>
          <w:sz w:val="20"/>
          <w:szCs w:val="20"/>
          <w:lang w:val="en-US" w:eastAsia="en-US"/>
        </w:rPr>
        <w:t>LockMode</w:t>
      </w:r>
      <w:r w:rsidRPr="004A21B9">
        <w:rPr>
          <w:noProof/>
          <w:lang w:val="en-US" w:eastAsia="en-US"/>
        </w:rPr>
        <w:t xml:space="preserve"> enumeration. JPA comes with its own </w:t>
      </w:r>
      <w:hyperlink r:id="rId56" w:history="1">
        <w:r w:rsidRPr="004A21B9">
          <w:rPr>
            <w:rFonts w:ascii="Courier New" w:hAnsi="Courier New" w:cs="Courier New"/>
            <w:noProof/>
            <w:color w:val="0000FF"/>
            <w:sz w:val="20"/>
            <w:szCs w:val="20"/>
            <w:u w:val="single"/>
            <w:lang w:val="en-US" w:eastAsia="en-US"/>
          </w:rPr>
          <w:t>LockModeType</w:t>
        </w:r>
      </w:hyperlink>
      <w:r w:rsidRPr="004A21B9">
        <w:rPr>
          <w:noProof/>
          <w:lang w:val="en-US" w:eastAsia="en-US"/>
        </w:rPr>
        <w:t xml:space="preserve"> enumeration which defines similar strategies as the Hibernate-native </w:t>
      </w:r>
      <w:r w:rsidRPr="004A21B9">
        <w:rPr>
          <w:rFonts w:ascii="Courier New" w:hAnsi="Courier New" w:cs="Courier New"/>
          <w:noProof/>
          <w:sz w:val="20"/>
          <w:szCs w:val="20"/>
          <w:lang w:val="en-US" w:eastAsia="en-US"/>
        </w:rPr>
        <w:t>LockMode</w:t>
      </w:r>
      <w:r w:rsidRPr="004A21B9">
        <w:rPr>
          <w:noProof/>
          <w:lang w:val="en-US" w:eastAsia="en-US"/>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81"/>
        <w:gridCol w:w="2535"/>
        <w:gridCol w:w="4316"/>
      </w:tblGrid>
      <w:tr w:rsidR="0027777D" w:rsidRPr="004A21B9" w:rsidTr="0027777D">
        <w:trPr>
          <w:tblHeader/>
          <w:tblCellSpacing w:w="15" w:type="dxa"/>
        </w:trPr>
        <w:tc>
          <w:tcPr>
            <w:tcW w:w="0" w:type="auto"/>
            <w:vAlign w:val="center"/>
            <w:hideMark/>
          </w:tcPr>
          <w:p w:rsidR="0027777D" w:rsidRPr="004A21B9" w:rsidRDefault="0027777D" w:rsidP="0027777D">
            <w:pPr>
              <w:ind w:firstLine="0"/>
              <w:jc w:val="center"/>
              <w:rPr>
                <w:rFonts w:asciiTheme="minorHAnsi" w:hAnsiTheme="minorHAnsi"/>
                <w:b/>
                <w:bCs/>
                <w:noProof/>
                <w:sz w:val="18"/>
                <w:szCs w:val="18"/>
                <w:lang w:val="en-US" w:eastAsia="en-US"/>
              </w:rPr>
            </w:pPr>
            <w:r w:rsidRPr="004A21B9">
              <w:rPr>
                <w:rFonts w:asciiTheme="minorHAnsi" w:hAnsiTheme="minorHAnsi" w:cs="Courier New"/>
                <w:b/>
                <w:bCs/>
                <w:noProof/>
                <w:sz w:val="18"/>
                <w:szCs w:val="18"/>
                <w:lang w:val="en-US" w:eastAsia="en-US"/>
              </w:rPr>
              <w:t>LockModeType</w:t>
            </w:r>
          </w:p>
        </w:tc>
        <w:tc>
          <w:tcPr>
            <w:tcW w:w="0" w:type="auto"/>
            <w:vAlign w:val="center"/>
            <w:hideMark/>
          </w:tcPr>
          <w:p w:rsidR="0027777D" w:rsidRPr="004A21B9" w:rsidRDefault="0027777D" w:rsidP="0027777D">
            <w:pPr>
              <w:ind w:firstLine="0"/>
              <w:jc w:val="center"/>
              <w:rPr>
                <w:rFonts w:asciiTheme="minorHAnsi" w:hAnsiTheme="minorHAnsi"/>
                <w:b/>
                <w:bCs/>
                <w:noProof/>
                <w:sz w:val="18"/>
                <w:szCs w:val="18"/>
                <w:lang w:val="en-US" w:eastAsia="en-US"/>
              </w:rPr>
            </w:pPr>
            <w:r w:rsidRPr="004A21B9">
              <w:rPr>
                <w:rFonts w:asciiTheme="minorHAnsi" w:hAnsiTheme="minorHAnsi" w:cs="Courier New"/>
                <w:b/>
                <w:bCs/>
                <w:noProof/>
                <w:sz w:val="18"/>
                <w:szCs w:val="18"/>
                <w:lang w:val="en-US" w:eastAsia="en-US"/>
              </w:rPr>
              <w:t>LockMode</w:t>
            </w:r>
          </w:p>
        </w:tc>
        <w:tc>
          <w:tcPr>
            <w:tcW w:w="0" w:type="auto"/>
            <w:vAlign w:val="center"/>
            <w:hideMark/>
          </w:tcPr>
          <w:p w:rsidR="0027777D" w:rsidRPr="004A21B9" w:rsidRDefault="0027777D" w:rsidP="0027777D">
            <w:pPr>
              <w:ind w:firstLine="0"/>
              <w:jc w:val="center"/>
              <w:rPr>
                <w:rFonts w:asciiTheme="minorHAnsi" w:hAnsiTheme="minorHAnsi"/>
                <w:b/>
                <w:bCs/>
                <w:noProof/>
                <w:sz w:val="18"/>
                <w:szCs w:val="18"/>
                <w:lang w:val="en-US" w:eastAsia="en-US"/>
              </w:rPr>
            </w:pPr>
            <w:r w:rsidRPr="004A21B9">
              <w:rPr>
                <w:rFonts w:asciiTheme="minorHAnsi" w:hAnsiTheme="minorHAnsi"/>
                <w:b/>
                <w:bCs/>
                <w:noProof/>
                <w:sz w:val="18"/>
                <w:szCs w:val="18"/>
                <w:lang w:val="en-US" w:eastAsia="en-US"/>
              </w:rPr>
              <w:t>Description</w:t>
            </w:r>
          </w:p>
        </w:tc>
      </w:tr>
      <w:tr w:rsidR="0027777D" w:rsidRPr="00CE158C" w:rsidTr="0027777D">
        <w:trPr>
          <w:tblCellSpacing w:w="15" w:type="dxa"/>
        </w:trPr>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NONE</w:t>
            </w:r>
          </w:p>
        </w:tc>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NONE</w:t>
            </w:r>
          </w:p>
        </w:tc>
        <w:tc>
          <w:tcPr>
            <w:tcW w:w="0" w:type="auto"/>
            <w:vAlign w:val="center"/>
            <w:hideMark/>
          </w:tcPr>
          <w:p w:rsidR="0027777D" w:rsidRPr="004A21B9" w:rsidRDefault="0027777D" w:rsidP="0027777D">
            <w:pPr>
              <w:spacing w:before="100" w:beforeAutospacing="1" w:after="100" w:afterAutospacing="1"/>
              <w:ind w:firstLine="0"/>
              <w:rPr>
                <w:rFonts w:asciiTheme="minorHAnsi" w:hAnsiTheme="minorHAnsi"/>
                <w:noProof/>
                <w:sz w:val="18"/>
                <w:szCs w:val="18"/>
                <w:lang w:val="en-US" w:eastAsia="en-US"/>
              </w:rPr>
            </w:pPr>
            <w:r w:rsidRPr="004A21B9">
              <w:rPr>
                <w:rFonts w:asciiTheme="minorHAnsi" w:hAnsiTheme="minorHAnsi"/>
                <w:noProof/>
                <w:sz w:val="18"/>
                <w:szCs w:val="18"/>
                <w:lang w:val="en-US" w:eastAsia="en-US"/>
              </w:rPr>
              <w:t xml:space="preserve">The absence of a lock. All objects switch to this lock mode at the end of a Transaction. Objects associated with the session via a call to </w:t>
            </w:r>
            <w:r w:rsidRPr="004A21B9">
              <w:rPr>
                <w:rFonts w:asciiTheme="minorHAnsi" w:hAnsiTheme="minorHAnsi" w:cs="Courier New"/>
                <w:noProof/>
                <w:sz w:val="18"/>
                <w:szCs w:val="18"/>
                <w:lang w:val="en-US" w:eastAsia="en-US"/>
              </w:rPr>
              <w:t>update()</w:t>
            </w:r>
            <w:r w:rsidRPr="004A21B9">
              <w:rPr>
                <w:rFonts w:asciiTheme="minorHAnsi" w:hAnsiTheme="minorHAnsi"/>
                <w:noProof/>
                <w:sz w:val="18"/>
                <w:szCs w:val="18"/>
                <w:lang w:val="en-US" w:eastAsia="en-US"/>
              </w:rPr>
              <w:t xml:space="preserve"> or </w:t>
            </w:r>
            <w:r w:rsidRPr="004A21B9">
              <w:rPr>
                <w:rFonts w:asciiTheme="minorHAnsi" w:hAnsiTheme="minorHAnsi" w:cs="Courier New"/>
                <w:noProof/>
                <w:sz w:val="18"/>
                <w:szCs w:val="18"/>
                <w:lang w:val="en-US" w:eastAsia="en-US"/>
              </w:rPr>
              <w:t>saveOrUpdate()</w:t>
            </w:r>
            <w:r w:rsidRPr="004A21B9">
              <w:rPr>
                <w:rFonts w:asciiTheme="minorHAnsi" w:hAnsiTheme="minorHAnsi"/>
                <w:noProof/>
                <w:sz w:val="18"/>
                <w:szCs w:val="18"/>
                <w:lang w:val="en-US" w:eastAsia="en-US"/>
              </w:rPr>
              <w:t xml:space="preserve"> also start out in this lock mode.</w:t>
            </w:r>
          </w:p>
        </w:tc>
      </w:tr>
      <w:tr w:rsidR="0027777D" w:rsidRPr="00CE158C" w:rsidTr="0027777D">
        <w:trPr>
          <w:tblCellSpacing w:w="15" w:type="dxa"/>
        </w:trPr>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READ</w:t>
            </w:r>
            <w:r w:rsidRPr="004A21B9">
              <w:rPr>
                <w:rFonts w:asciiTheme="minorHAnsi" w:hAnsiTheme="minorHAnsi"/>
                <w:noProof/>
                <w:sz w:val="18"/>
                <w:szCs w:val="18"/>
                <w:lang w:val="en-US" w:eastAsia="en-US"/>
              </w:rPr>
              <w:t xml:space="preserve"> and </w:t>
            </w:r>
            <w:r w:rsidRPr="004A21B9">
              <w:rPr>
                <w:rFonts w:asciiTheme="minorHAnsi" w:hAnsiTheme="minorHAnsi" w:cs="Courier New"/>
                <w:noProof/>
                <w:sz w:val="18"/>
                <w:szCs w:val="18"/>
                <w:lang w:val="en-US" w:eastAsia="en-US"/>
              </w:rPr>
              <w:t>OPTIMISTIC</w:t>
            </w:r>
          </w:p>
        </w:tc>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READ</w:t>
            </w:r>
          </w:p>
        </w:tc>
        <w:tc>
          <w:tcPr>
            <w:tcW w:w="0" w:type="auto"/>
            <w:vAlign w:val="center"/>
            <w:hideMark/>
          </w:tcPr>
          <w:p w:rsidR="0027777D" w:rsidRPr="004A21B9" w:rsidRDefault="0027777D" w:rsidP="0027777D">
            <w:pPr>
              <w:spacing w:before="100" w:beforeAutospacing="1" w:after="100" w:afterAutospacing="1"/>
              <w:ind w:firstLine="0"/>
              <w:rPr>
                <w:rFonts w:asciiTheme="minorHAnsi" w:hAnsiTheme="minorHAnsi"/>
                <w:noProof/>
                <w:sz w:val="18"/>
                <w:szCs w:val="18"/>
                <w:lang w:val="en-US" w:eastAsia="en-US"/>
              </w:rPr>
            </w:pPr>
            <w:r w:rsidRPr="004A21B9">
              <w:rPr>
                <w:rFonts w:asciiTheme="minorHAnsi" w:hAnsiTheme="minorHAnsi"/>
                <w:noProof/>
                <w:sz w:val="18"/>
                <w:szCs w:val="18"/>
                <w:lang w:val="en-US" w:eastAsia="en-US"/>
              </w:rPr>
              <w:t>The entity version is checked towards the end of the currently running transaction.</w:t>
            </w:r>
          </w:p>
        </w:tc>
      </w:tr>
      <w:tr w:rsidR="0027777D" w:rsidRPr="00CE158C" w:rsidTr="0027777D">
        <w:trPr>
          <w:tblCellSpacing w:w="15" w:type="dxa"/>
        </w:trPr>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WRITE</w:t>
            </w:r>
            <w:r w:rsidRPr="004A21B9">
              <w:rPr>
                <w:rFonts w:asciiTheme="minorHAnsi" w:hAnsiTheme="minorHAnsi"/>
                <w:noProof/>
                <w:sz w:val="18"/>
                <w:szCs w:val="18"/>
                <w:lang w:val="en-US" w:eastAsia="en-US"/>
              </w:rPr>
              <w:t xml:space="preserve"> and </w:t>
            </w:r>
            <w:r w:rsidRPr="004A21B9">
              <w:rPr>
                <w:rFonts w:asciiTheme="minorHAnsi" w:hAnsiTheme="minorHAnsi" w:cs="Courier New"/>
                <w:noProof/>
                <w:sz w:val="18"/>
                <w:szCs w:val="18"/>
                <w:lang w:val="en-US" w:eastAsia="en-US"/>
              </w:rPr>
              <w:lastRenderedPageBreak/>
              <w:t>OPTIMISTIC_FORCE_INCREMENT</w:t>
            </w:r>
          </w:p>
        </w:tc>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lastRenderedPageBreak/>
              <w:t>WRITE</w:t>
            </w:r>
          </w:p>
        </w:tc>
        <w:tc>
          <w:tcPr>
            <w:tcW w:w="0" w:type="auto"/>
            <w:vAlign w:val="center"/>
            <w:hideMark/>
          </w:tcPr>
          <w:p w:rsidR="0027777D" w:rsidRPr="004A21B9" w:rsidRDefault="0027777D" w:rsidP="0027777D">
            <w:pPr>
              <w:spacing w:before="100" w:beforeAutospacing="1" w:after="100" w:afterAutospacing="1"/>
              <w:ind w:firstLine="0"/>
              <w:rPr>
                <w:rFonts w:asciiTheme="minorHAnsi" w:hAnsiTheme="minorHAnsi"/>
                <w:noProof/>
                <w:sz w:val="18"/>
                <w:szCs w:val="18"/>
                <w:lang w:val="en-US" w:eastAsia="en-US"/>
              </w:rPr>
            </w:pPr>
            <w:r w:rsidRPr="004A21B9">
              <w:rPr>
                <w:rFonts w:asciiTheme="minorHAnsi" w:hAnsiTheme="minorHAnsi"/>
                <w:noProof/>
                <w:sz w:val="18"/>
                <w:szCs w:val="18"/>
                <w:lang w:val="en-US" w:eastAsia="en-US"/>
              </w:rPr>
              <w:t xml:space="preserve">The entity version is incremented automatically even if </w:t>
            </w:r>
            <w:r w:rsidRPr="004A21B9">
              <w:rPr>
                <w:rFonts w:asciiTheme="minorHAnsi" w:hAnsiTheme="minorHAnsi"/>
                <w:noProof/>
                <w:sz w:val="18"/>
                <w:szCs w:val="18"/>
                <w:lang w:val="en-US" w:eastAsia="en-US"/>
              </w:rPr>
              <w:lastRenderedPageBreak/>
              <w:t>the entity has not changed.</w:t>
            </w:r>
          </w:p>
        </w:tc>
      </w:tr>
      <w:tr w:rsidR="0027777D" w:rsidRPr="00CE158C" w:rsidTr="0027777D">
        <w:trPr>
          <w:tblCellSpacing w:w="15" w:type="dxa"/>
        </w:trPr>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lastRenderedPageBreak/>
              <w:t>PESSIMISTIC_FORCE_INCREMENT</w:t>
            </w:r>
          </w:p>
        </w:tc>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PESSIMISTIC_FORCE_INCREMENT</w:t>
            </w:r>
          </w:p>
        </w:tc>
        <w:tc>
          <w:tcPr>
            <w:tcW w:w="0" w:type="auto"/>
            <w:vAlign w:val="center"/>
            <w:hideMark/>
          </w:tcPr>
          <w:p w:rsidR="0027777D" w:rsidRPr="004A21B9" w:rsidRDefault="0027777D" w:rsidP="0027777D">
            <w:pPr>
              <w:spacing w:before="100" w:beforeAutospacing="1" w:after="100" w:afterAutospacing="1"/>
              <w:ind w:firstLine="0"/>
              <w:rPr>
                <w:rFonts w:asciiTheme="minorHAnsi" w:hAnsiTheme="minorHAnsi"/>
                <w:noProof/>
                <w:sz w:val="18"/>
                <w:szCs w:val="18"/>
                <w:lang w:val="en-US" w:eastAsia="en-US"/>
              </w:rPr>
            </w:pPr>
            <w:r w:rsidRPr="004A21B9">
              <w:rPr>
                <w:rFonts w:asciiTheme="minorHAnsi" w:hAnsiTheme="minorHAnsi"/>
                <w:noProof/>
                <w:sz w:val="18"/>
                <w:szCs w:val="18"/>
                <w:lang w:val="en-US" w:eastAsia="en-US"/>
              </w:rPr>
              <w:t>The entity is locked pessimistically and its version is incremented automatically even if the entity has not changed.</w:t>
            </w:r>
          </w:p>
        </w:tc>
      </w:tr>
      <w:tr w:rsidR="0027777D" w:rsidRPr="004A21B9" w:rsidTr="0027777D">
        <w:trPr>
          <w:tblCellSpacing w:w="15" w:type="dxa"/>
        </w:trPr>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PESSIMISTIC_READ</w:t>
            </w:r>
          </w:p>
        </w:tc>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PESSIMISTIC_READ</w:t>
            </w:r>
          </w:p>
        </w:tc>
        <w:tc>
          <w:tcPr>
            <w:tcW w:w="0" w:type="auto"/>
            <w:vAlign w:val="center"/>
            <w:hideMark/>
          </w:tcPr>
          <w:p w:rsidR="0027777D" w:rsidRPr="004A21B9" w:rsidRDefault="0027777D" w:rsidP="0027777D">
            <w:pPr>
              <w:spacing w:before="100" w:beforeAutospacing="1" w:after="100" w:afterAutospacing="1"/>
              <w:ind w:firstLine="0"/>
              <w:rPr>
                <w:rFonts w:asciiTheme="minorHAnsi" w:hAnsiTheme="minorHAnsi"/>
                <w:noProof/>
                <w:sz w:val="18"/>
                <w:szCs w:val="18"/>
                <w:lang w:val="en-US" w:eastAsia="en-US"/>
              </w:rPr>
            </w:pPr>
            <w:r w:rsidRPr="004A21B9">
              <w:rPr>
                <w:rFonts w:asciiTheme="minorHAnsi" w:hAnsiTheme="minorHAnsi"/>
                <w:noProof/>
                <w:sz w:val="18"/>
                <w:szCs w:val="18"/>
                <w:lang w:val="en-US" w:eastAsia="en-US"/>
              </w:rPr>
              <w:t>The entity is locked pessimistically using a shared lock if the database supports such a feature. Otherwise, an explicit lock is used.</w:t>
            </w:r>
          </w:p>
        </w:tc>
      </w:tr>
      <w:tr w:rsidR="0027777D" w:rsidRPr="00CE158C" w:rsidTr="0027777D">
        <w:trPr>
          <w:tblCellSpacing w:w="15" w:type="dxa"/>
        </w:trPr>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PESSIMISTIC_WRITE</w:t>
            </w:r>
          </w:p>
        </w:tc>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PESSIMISTIC_WRITE</w:t>
            </w:r>
            <w:r w:rsidRPr="004A21B9">
              <w:rPr>
                <w:rFonts w:asciiTheme="minorHAnsi" w:hAnsiTheme="minorHAnsi"/>
                <w:noProof/>
                <w:sz w:val="18"/>
                <w:szCs w:val="18"/>
                <w:lang w:val="en-US" w:eastAsia="en-US"/>
              </w:rPr>
              <w:t xml:space="preserve">, </w:t>
            </w:r>
            <w:r w:rsidRPr="004A21B9">
              <w:rPr>
                <w:rFonts w:asciiTheme="minorHAnsi" w:hAnsiTheme="minorHAnsi" w:cs="Courier New"/>
                <w:noProof/>
                <w:sz w:val="18"/>
                <w:szCs w:val="18"/>
                <w:lang w:val="en-US" w:eastAsia="en-US"/>
              </w:rPr>
              <w:t>UPGRADE</w:t>
            </w:r>
          </w:p>
        </w:tc>
        <w:tc>
          <w:tcPr>
            <w:tcW w:w="0" w:type="auto"/>
            <w:vAlign w:val="center"/>
            <w:hideMark/>
          </w:tcPr>
          <w:p w:rsidR="0027777D" w:rsidRPr="004A21B9" w:rsidRDefault="0027777D" w:rsidP="0027777D">
            <w:pPr>
              <w:spacing w:before="100" w:beforeAutospacing="1" w:after="100" w:afterAutospacing="1"/>
              <w:ind w:firstLine="0"/>
              <w:rPr>
                <w:rFonts w:asciiTheme="minorHAnsi" w:hAnsiTheme="minorHAnsi"/>
                <w:noProof/>
                <w:sz w:val="18"/>
                <w:szCs w:val="18"/>
                <w:lang w:val="en-US" w:eastAsia="en-US"/>
              </w:rPr>
            </w:pPr>
            <w:r w:rsidRPr="004A21B9">
              <w:rPr>
                <w:rFonts w:asciiTheme="minorHAnsi" w:hAnsiTheme="minorHAnsi"/>
                <w:noProof/>
                <w:sz w:val="18"/>
                <w:szCs w:val="18"/>
                <w:lang w:val="en-US" w:eastAsia="en-US"/>
              </w:rPr>
              <w:t>The entity is locked using an explicit lock.</w:t>
            </w:r>
          </w:p>
        </w:tc>
      </w:tr>
      <w:tr w:rsidR="0027777D" w:rsidRPr="00CE158C" w:rsidTr="0027777D">
        <w:trPr>
          <w:tblCellSpacing w:w="15" w:type="dxa"/>
        </w:trPr>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PESSIMISTIC_WRITE</w:t>
            </w:r>
            <w:r w:rsidRPr="004A21B9">
              <w:rPr>
                <w:rFonts w:asciiTheme="minorHAnsi" w:hAnsiTheme="minorHAnsi"/>
                <w:noProof/>
                <w:sz w:val="18"/>
                <w:szCs w:val="18"/>
                <w:lang w:val="en-US" w:eastAsia="en-US"/>
              </w:rPr>
              <w:t xml:space="preserve"> with a </w:t>
            </w:r>
            <w:r w:rsidRPr="004A21B9">
              <w:rPr>
                <w:rFonts w:asciiTheme="minorHAnsi" w:hAnsiTheme="minorHAnsi" w:cs="Courier New"/>
                <w:noProof/>
                <w:sz w:val="18"/>
                <w:szCs w:val="18"/>
                <w:lang w:val="en-US" w:eastAsia="en-US"/>
              </w:rPr>
              <w:t>javax.persistence.lock.timeout</w:t>
            </w:r>
            <w:r w:rsidRPr="004A21B9">
              <w:rPr>
                <w:rFonts w:asciiTheme="minorHAnsi" w:hAnsiTheme="minorHAnsi"/>
                <w:noProof/>
                <w:sz w:val="18"/>
                <w:szCs w:val="18"/>
                <w:lang w:val="en-US" w:eastAsia="en-US"/>
              </w:rPr>
              <w:t xml:space="preserve"> setting of 0</w:t>
            </w:r>
          </w:p>
        </w:tc>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UPGRADE_NOWAIT</w:t>
            </w:r>
          </w:p>
        </w:tc>
        <w:tc>
          <w:tcPr>
            <w:tcW w:w="0" w:type="auto"/>
            <w:vAlign w:val="center"/>
            <w:hideMark/>
          </w:tcPr>
          <w:p w:rsidR="0027777D" w:rsidRPr="004A21B9" w:rsidRDefault="0027777D" w:rsidP="0027777D">
            <w:pPr>
              <w:spacing w:before="100" w:beforeAutospacing="1" w:after="100" w:afterAutospacing="1"/>
              <w:ind w:firstLine="0"/>
              <w:rPr>
                <w:rFonts w:asciiTheme="minorHAnsi" w:hAnsiTheme="minorHAnsi"/>
                <w:noProof/>
                <w:sz w:val="18"/>
                <w:szCs w:val="18"/>
                <w:lang w:val="en-US" w:eastAsia="en-US"/>
              </w:rPr>
            </w:pPr>
            <w:r w:rsidRPr="004A21B9">
              <w:rPr>
                <w:rFonts w:asciiTheme="minorHAnsi" w:hAnsiTheme="minorHAnsi"/>
                <w:noProof/>
                <w:sz w:val="18"/>
                <w:szCs w:val="18"/>
                <w:lang w:val="en-US" w:eastAsia="en-US"/>
              </w:rPr>
              <w:t>The lock acquisition request fails fast if the row s already locked.</w:t>
            </w:r>
          </w:p>
        </w:tc>
      </w:tr>
      <w:tr w:rsidR="0027777D" w:rsidRPr="004A21B9" w:rsidTr="0027777D">
        <w:trPr>
          <w:tblCellSpacing w:w="15" w:type="dxa"/>
        </w:trPr>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PESSIMISTIC_WRITE</w:t>
            </w:r>
            <w:r w:rsidRPr="004A21B9">
              <w:rPr>
                <w:rFonts w:asciiTheme="minorHAnsi" w:hAnsiTheme="minorHAnsi"/>
                <w:noProof/>
                <w:sz w:val="18"/>
                <w:szCs w:val="18"/>
                <w:lang w:val="en-US" w:eastAsia="en-US"/>
              </w:rPr>
              <w:t xml:space="preserve"> with a </w:t>
            </w:r>
            <w:r w:rsidRPr="004A21B9">
              <w:rPr>
                <w:rFonts w:asciiTheme="minorHAnsi" w:hAnsiTheme="minorHAnsi" w:cs="Courier New"/>
                <w:noProof/>
                <w:sz w:val="18"/>
                <w:szCs w:val="18"/>
                <w:lang w:val="en-US" w:eastAsia="en-US"/>
              </w:rPr>
              <w:t>javax.persistence.lock.timeout</w:t>
            </w:r>
            <w:r w:rsidRPr="004A21B9">
              <w:rPr>
                <w:rFonts w:asciiTheme="minorHAnsi" w:hAnsiTheme="minorHAnsi"/>
                <w:noProof/>
                <w:sz w:val="18"/>
                <w:szCs w:val="18"/>
                <w:lang w:val="en-US" w:eastAsia="en-US"/>
              </w:rPr>
              <w:t xml:space="preserve"> setting of -2</w:t>
            </w:r>
          </w:p>
        </w:tc>
        <w:tc>
          <w:tcPr>
            <w:tcW w:w="0" w:type="auto"/>
            <w:vAlign w:val="center"/>
            <w:hideMark/>
          </w:tcPr>
          <w:p w:rsidR="0027777D" w:rsidRPr="004A21B9" w:rsidRDefault="0027777D" w:rsidP="0027777D">
            <w:pPr>
              <w:spacing w:before="100" w:beforeAutospacing="1" w:after="100" w:afterAutospacing="1"/>
              <w:ind w:firstLine="0"/>
              <w:jc w:val="center"/>
              <w:rPr>
                <w:rFonts w:asciiTheme="minorHAnsi" w:hAnsiTheme="minorHAnsi"/>
                <w:noProof/>
                <w:sz w:val="18"/>
                <w:szCs w:val="18"/>
                <w:lang w:val="en-US" w:eastAsia="en-US"/>
              </w:rPr>
            </w:pPr>
            <w:r w:rsidRPr="004A21B9">
              <w:rPr>
                <w:rFonts w:asciiTheme="minorHAnsi" w:hAnsiTheme="minorHAnsi" w:cs="Courier New"/>
                <w:noProof/>
                <w:sz w:val="18"/>
                <w:szCs w:val="18"/>
                <w:lang w:val="en-US" w:eastAsia="en-US"/>
              </w:rPr>
              <w:t>UPGRADE_SKIPLOCKED</w:t>
            </w:r>
          </w:p>
        </w:tc>
        <w:tc>
          <w:tcPr>
            <w:tcW w:w="0" w:type="auto"/>
            <w:vAlign w:val="center"/>
            <w:hideMark/>
          </w:tcPr>
          <w:p w:rsidR="0027777D" w:rsidRPr="004A21B9" w:rsidRDefault="0027777D" w:rsidP="0027777D">
            <w:pPr>
              <w:spacing w:before="100" w:beforeAutospacing="1" w:after="100" w:afterAutospacing="1"/>
              <w:ind w:firstLine="0"/>
              <w:rPr>
                <w:rFonts w:asciiTheme="minorHAnsi" w:hAnsiTheme="minorHAnsi"/>
                <w:noProof/>
                <w:sz w:val="18"/>
                <w:szCs w:val="18"/>
                <w:lang w:val="en-US" w:eastAsia="en-US"/>
              </w:rPr>
            </w:pPr>
            <w:r w:rsidRPr="004A21B9">
              <w:rPr>
                <w:rFonts w:asciiTheme="minorHAnsi" w:hAnsiTheme="minorHAnsi"/>
                <w:noProof/>
                <w:sz w:val="18"/>
                <w:szCs w:val="18"/>
                <w:lang w:val="en-US" w:eastAsia="en-US"/>
              </w:rPr>
              <w:t xml:space="preserve">The lock acquisition request skips the already locked rows. It uses a </w:t>
            </w:r>
            <w:r w:rsidRPr="004A21B9">
              <w:rPr>
                <w:rFonts w:asciiTheme="minorHAnsi" w:hAnsiTheme="minorHAnsi" w:cs="Courier New"/>
                <w:noProof/>
                <w:sz w:val="18"/>
                <w:szCs w:val="18"/>
                <w:lang w:val="en-US" w:eastAsia="en-US"/>
              </w:rPr>
              <w:t>SELECT …</w:t>
            </w:r>
            <w:r w:rsidRPr="004A21B9">
              <w:rPr>
                <w:rFonts w:asciiTheme="minorHAnsi" w:hAnsiTheme="minorHAnsi" w:cs="Cambria Math"/>
                <w:noProof/>
                <w:sz w:val="18"/>
                <w:szCs w:val="18"/>
                <w:lang w:val="en-US" w:eastAsia="en-US"/>
              </w:rPr>
              <w:t>​</w:t>
            </w:r>
            <w:r w:rsidRPr="004A21B9">
              <w:rPr>
                <w:rFonts w:asciiTheme="minorHAnsi" w:hAnsiTheme="minorHAnsi" w:cs="Courier New"/>
                <w:noProof/>
                <w:sz w:val="18"/>
                <w:szCs w:val="18"/>
                <w:lang w:val="en-US" w:eastAsia="en-US"/>
              </w:rPr>
              <w:t xml:space="preserve"> FOR UPDATE SKIP LOCKED</w:t>
            </w:r>
            <w:r w:rsidRPr="004A21B9">
              <w:rPr>
                <w:rFonts w:asciiTheme="minorHAnsi" w:hAnsiTheme="minorHAnsi"/>
                <w:noProof/>
                <w:sz w:val="18"/>
                <w:szCs w:val="18"/>
                <w:lang w:val="en-US" w:eastAsia="en-US"/>
              </w:rPr>
              <w:t xml:space="preserve"> in Oracle and PostgreSQL 9.5, or </w:t>
            </w:r>
            <w:r w:rsidRPr="004A21B9">
              <w:rPr>
                <w:rFonts w:asciiTheme="minorHAnsi" w:hAnsiTheme="minorHAnsi" w:cs="Courier New"/>
                <w:noProof/>
                <w:sz w:val="18"/>
                <w:szCs w:val="18"/>
                <w:lang w:val="en-US" w:eastAsia="en-US"/>
              </w:rPr>
              <w:t>SELECT …</w:t>
            </w:r>
            <w:r w:rsidRPr="004A21B9">
              <w:rPr>
                <w:rFonts w:asciiTheme="minorHAnsi" w:hAnsiTheme="minorHAnsi" w:cs="Cambria Math"/>
                <w:noProof/>
                <w:sz w:val="18"/>
                <w:szCs w:val="18"/>
                <w:lang w:val="en-US" w:eastAsia="en-US"/>
              </w:rPr>
              <w:t>​</w:t>
            </w:r>
            <w:r w:rsidRPr="004A21B9">
              <w:rPr>
                <w:rFonts w:asciiTheme="minorHAnsi" w:hAnsiTheme="minorHAnsi" w:cs="Courier New"/>
                <w:noProof/>
                <w:sz w:val="18"/>
                <w:szCs w:val="18"/>
                <w:lang w:val="en-US" w:eastAsia="en-US"/>
              </w:rPr>
              <w:t xml:space="preserve"> with (rowlock, updlock, readpast) in SQL Server</w:t>
            </w:r>
            <w:r w:rsidRPr="004A21B9">
              <w:rPr>
                <w:rFonts w:asciiTheme="minorHAnsi" w:hAnsiTheme="minorHAnsi"/>
                <w:noProof/>
                <w:sz w:val="18"/>
                <w:szCs w:val="18"/>
                <w:lang w:val="en-US" w:eastAsia="en-US"/>
              </w:rPr>
              <w:t>.</w:t>
            </w:r>
          </w:p>
        </w:tc>
      </w:tr>
    </w:tbl>
    <w:p w:rsidR="0027777D" w:rsidRPr="004A21B9" w:rsidRDefault="0027777D" w:rsidP="0027777D">
      <w:pPr>
        <w:spacing w:before="100" w:beforeAutospacing="1" w:after="100" w:afterAutospacing="1"/>
        <w:ind w:firstLine="0"/>
        <w:rPr>
          <w:noProof/>
          <w:lang w:val="en-US" w:eastAsia="en-US"/>
        </w:rPr>
      </w:pPr>
      <w:r w:rsidRPr="004A21B9">
        <w:rPr>
          <w:noProof/>
          <w:lang w:val="en-US" w:eastAsia="en-US"/>
        </w:rPr>
        <w:t>The explicit user request mentioned above occurs as a consequence of any of the following actions:</w:t>
      </w:r>
    </w:p>
    <w:p w:rsidR="0027777D" w:rsidRPr="004A21B9" w:rsidRDefault="0027777D" w:rsidP="0027777D">
      <w:pPr>
        <w:numPr>
          <w:ilvl w:val="0"/>
          <w:numId w:val="71"/>
        </w:numPr>
        <w:spacing w:before="100" w:beforeAutospacing="1" w:after="100" w:afterAutospacing="1"/>
        <w:rPr>
          <w:noProof/>
          <w:lang w:val="en-US" w:eastAsia="en-US"/>
        </w:rPr>
      </w:pPr>
      <w:r w:rsidRPr="004A21B9">
        <w:rPr>
          <w:noProof/>
          <w:lang w:val="en-US" w:eastAsia="en-US"/>
        </w:rPr>
        <w:t xml:space="preserve">a call to </w:t>
      </w:r>
      <w:r w:rsidRPr="004A21B9">
        <w:rPr>
          <w:b/>
          <w:noProof/>
          <w:lang w:val="en-US"/>
        </w:rPr>
        <w:t>Session.load()</w:t>
      </w:r>
      <w:r w:rsidRPr="004A21B9">
        <w:rPr>
          <w:noProof/>
          <w:lang w:val="en-US" w:eastAsia="en-US"/>
        </w:rPr>
        <w:t xml:space="preserve">, specifying a </w:t>
      </w:r>
      <w:r w:rsidRPr="004A21B9">
        <w:rPr>
          <w:b/>
          <w:noProof/>
          <w:lang w:val="en-US"/>
        </w:rPr>
        <w:t>LockMode</w:t>
      </w:r>
      <w:r w:rsidRPr="004A21B9">
        <w:rPr>
          <w:noProof/>
          <w:lang w:val="en-US" w:eastAsia="en-US"/>
        </w:rPr>
        <w:t>.</w:t>
      </w:r>
    </w:p>
    <w:p w:rsidR="0027777D" w:rsidRPr="004A21B9" w:rsidRDefault="0027777D" w:rsidP="0027777D">
      <w:pPr>
        <w:numPr>
          <w:ilvl w:val="0"/>
          <w:numId w:val="71"/>
        </w:numPr>
        <w:spacing w:before="100" w:beforeAutospacing="1" w:after="100" w:afterAutospacing="1"/>
        <w:rPr>
          <w:noProof/>
          <w:lang w:val="en-US" w:eastAsia="en-US"/>
        </w:rPr>
      </w:pPr>
      <w:r w:rsidRPr="004A21B9">
        <w:rPr>
          <w:noProof/>
          <w:lang w:val="en-US" w:eastAsia="en-US"/>
        </w:rPr>
        <w:t xml:space="preserve">a call to </w:t>
      </w:r>
      <w:r w:rsidRPr="004A21B9">
        <w:rPr>
          <w:b/>
          <w:noProof/>
          <w:lang w:val="en-US"/>
        </w:rPr>
        <w:t>Session.lock()</w:t>
      </w:r>
      <w:r w:rsidRPr="004A21B9">
        <w:rPr>
          <w:noProof/>
          <w:lang w:val="en-US" w:eastAsia="en-US"/>
        </w:rPr>
        <w:t>.</w:t>
      </w:r>
    </w:p>
    <w:p w:rsidR="0027777D" w:rsidRPr="004A21B9" w:rsidRDefault="0027777D" w:rsidP="0027777D">
      <w:pPr>
        <w:numPr>
          <w:ilvl w:val="0"/>
          <w:numId w:val="71"/>
        </w:numPr>
        <w:spacing w:before="100" w:beforeAutospacing="1" w:after="100" w:afterAutospacing="1"/>
        <w:rPr>
          <w:noProof/>
          <w:lang w:val="en-US" w:eastAsia="en-US"/>
        </w:rPr>
      </w:pPr>
      <w:r w:rsidRPr="004A21B9">
        <w:rPr>
          <w:noProof/>
          <w:lang w:val="en-US" w:eastAsia="en-US"/>
        </w:rPr>
        <w:t xml:space="preserve">a call to </w:t>
      </w:r>
      <w:r w:rsidRPr="004A21B9">
        <w:rPr>
          <w:b/>
          <w:noProof/>
          <w:lang w:val="en-US"/>
        </w:rPr>
        <w:t>Query.setLockMode()</w:t>
      </w:r>
      <w:r w:rsidRPr="004A21B9">
        <w:rPr>
          <w:noProof/>
          <w:lang w:val="en-US" w:eastAsia="en-US"/>
        </w:rPr>
        <w:t>.</w:t>
      </w:r>
    </w:p>
    <w:p w:rsidR="0027777D" w:rsidRPr="004A21B9" w:rsidRDefault="0027777D" w:rsidP="0027777D">
      <w:pPr>
        <w:spacing w:before="100" w:beforeAutospacing="1"/>
        <w:rPr>
          <w:noProof/>
          <w:lang w:val="en-US" w:eastAsia="en-US"/>
        </w:rPr>
      </w:pPr>
      <w:r w:rsidRPr="004A21B9">
        <w:rPr>
          <w:noProof/>
          <w:lang w:val="en-US" w:eastAsia="en-US"/>
        </w:rPr>
        <w:t xml:space="preserve">If you call </w:t>
      </w:r>
      <w:r w:rsidRPr="004A21B9">
        <w:rPr>
          <w:rFonts w:ascii="Courier New" w:hAnsi="Courier New" w:cs="Courier New"/>
          <w:b/>
          <w:noProof/>
          <w:sz w:val="20"/>
          <w:szCs w:val="20"/>
          <w:lang w:val="en-US" w:eastAsia="en-US"/>
        </w:rPr>
        <w:t>Session.load()</w:t>
      </w:r>
      <w:r w:rsidRPr="004A21B9">
        <w:rPr>
          <w:noProof/>
          <w:lang w:val="en-US" w:eastAsia="en-US"/>
        </w:rPr>
        <w:t xml:space="preserve"> with option </w:t>
      </w:r>
    </w:p>
    <w:p w:rsidR="0027777D" w:rsidRPr="004A21B9" w:rsidRDefault="0027777D" w:rsidP="00FE4083">
      <w:pPr>
        <w:numPr>
          <w:ilvl w:val="0"/>
          <w:numId w:val="73"/>
        </w:numPr>
        <w:spacing w:before="100" w:beforeAutospacing="1"/>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UPGRADE;</w:t>
      </w:r>
    </w:p>
    <w:p w:rsidR="0027777D" w:rsidRPr="004A21B9" w:rsidRDefault="0027777D" w:rsidP="00FE4083">
      <w:pPr>
        <w:numPr>
          <w:ilvl w:val="0"/>
          <w:numId w:val="73"/>
        </w:numPr>
        <w:spacing w:before="100" w:beforeAutospacing="1"/>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UPGRADE_NOWAIT;</w:t>
      </w:r>
    </w:p>
    <w:p w:rsidR="0027777D" w:rsidRPr="004A21B9" w:rsidRDefault="0027777D" w:rsidP="00FE4083">
      <w:pPr>
        <w:numPr>
          <w:ilvl w:val="0"/>
          <w:numId w:val="73"/>
        </w:numPr>
        <w:spacing w:before="100" w:beforeAutospacing="1"/>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UPGRADE_SKIPLOCKED.</w:t>
      </w:r>
    </w:p>
    <w:p w:rsidR="0027777D" w:rsidRPr="004A21B9" w:rsidRDefault="0027777D" w:rsidP="0027777D">
      <w:pPr>
        <w:spacing w:before="100" w:beforeAutospacing="1"/>
        <w:rPr>
          <w:noProof/>
          <w:lang w:val="en-US" w:eastAsia="en-US"/>
        </w:rPr>
      </w:pPr>
      <w:r w:rsidRPr="004A21B9">
        <w:rPr>
          <w:noProof/>
          <w:lang w:val="en-US" w:eastAsia="en-US"/>
        </w:rPr>
        <w:t xml:space="preserve">and the requested object is not already loaded by the session, the object is loaded using </w:t>
      </w:r>
      <w:r w:rsidRPr="004A21B9">
        <w:rPr>
          <w:rFonts w:ascii="Courier New" w:hAnsi="Courier New" w:cs="Courier New"/>
          <w:b/>
          <w:noProof/>
          <w:sz w:val="20"/>
          <w:szCs w:val="20"/>
          <w:lang w:val="en-US" w:eastAsia="en-US"/>
        </w:rPr>
        <w:t>SELECT …</w:t>
      </w:r>
      <w:r w:rsidRPr="004A21B9">
        <w:rPr>
          <w:rFonts w:ascii="Cambria Math" w:hAnsi="Cambria Math" w:cs="Cambria Math"/>
          <w:b/>
          <w:noProof/>
          <w:sz w:val="20"/>
          <w:szCs w:val="20"/>
          <w:lang w:val="en-US" w:eastAsia="en-US"/>
        </w:rPr>
        <w:t>​</w:t>
      </w:r>
      <w:r w:rsidRPr="004A21B9">
        <w:rPr>
          <w:rFonts w:ascii="Courier New" w:hAnsi="Courier New" w:cs="Courier New"/>
          <w:b/>
          <w:noProof/>
          <w:sz w:val="20"/>
          <w:szCs w:val="20"/>
          <w:lang w:val="en-US" w:eastAsia="en-US"/>
        </w:rPr>
        <w:t xml:space="preserve"> FOR UPDATE</w:t>
      </w:r>
      <w:r w:rsidRPr="004A21B9">
        <w:rPr>
          <w:noProof/>
          <w:lang w:val="en-US" w:eastAsia="en-US"/>
        </w:rPr>
        <w:t>.</w:t>
      </w:r>
    </w:p>
    <w:p w:rsidR="0027777D" w:rsidRPr="004A21B9" w:rsidRDefault="0027777D" w:rsidP="0027777D">
      <w:pPr>
        <w:spacing w:after="100" w:afterAutospacing="1"/>
        <w:rPr>
          <w:noProof/>
          <w:lang w:val="en-US" w:eastAsia="en-US"/>
        </w:rPr>
      </w:pPr>
      <w:r w:rsidRPr="004A21B9">
        <w:rPr>
          <w:noProof/>
          <w:lang w:val="en-US" w:eastAsia="en-US"/>
        </w:rPr>
        <w:t xml:space="preserve">If you call </w:t>
      </w:r>
      <w:r w:rsidRPr="004A21B9">
        <w:rPr>
          <w:rFonts w:ascii="Courier New" w:hAnsi="Courier New" w:cs="Courier New"/>
          <w:b/>
          <w:noProof/>
          <w:sz w:val="20"/>
          <w:szCs w:val="20"/>
          <w:lang w:val="en-US" w:eastAsia="en-US"/>
        </w:rPr>
        <w:t>load()</w:t>
      </w:r>
      <w:r w:rsidRPr="004A21B9">
        <w:rPr>
          <w:noProof/>
          <w:lang w:val="en-US" w:eastAsia="en-US"/>
        </w:rPr>
        <w:t xml:space="preserve"> for an object that is already loaded with a less restrictive lock than the one you request, Hibernate calls </w:t>
      </w:r>
      <w:r w:rsidRPr="004A21B9">
        <w:rPr>
          <w:rFonts w:ascii="Courier New" w:hAnsi="Courier New" w:cs="Courier New"/>
          <w:b/>
          <w:noProof/>
          <w:sz w:val="20"/>
          <w:szCs w:val="20"/>
          <w:lang w:val="en-US" w:eastAsia="en-US"/>
        </w:rPr>
        <w:t>lock()</w:t>
      </w:r>
      <w:r w:rsidRPr="004A21B9">
        <w:rPr>
          <w:noProof/>
          <w:lang w:val="en-US" w:eastAsia="en-US"/>
        </w:rPr>
        <w:t xml:space="preserve"> for that object.</w:t>
      </w:r>
    </w:p>
    <w:p w:rsidR="0027777D" w:rsidRPr="004A21B9" w:rsidRDefault="0027777D" w:rsidP="0027777D">
      <w:pPr>
        <w:spacing w:before="100" w:beforeAutospacing="1" w:after="100" w:afterAutospacing="1"/>
        <w:rPr>
          <w:noProof/>
          <w:lang w:val="en-US" w:eastAsia="en-US"/>
        </w:rPr>
      </w:pPr>
      <w:r w:rsidRPr="004A21B9">
        <w:rPr>
          <w:rFonts w:ascii="Courier New" w:hAnsi="Courier New" w:cs="Courier New"/>
          <w:b/>
          <w:noProof/>
          <w:sz w:val="20"/>
          <w:szCs w:val="20"/>
          <w:lang w:val="en-US" w:eastAsia="en-US"/>
        </w:rPr>
        <w:t>Session.lock(</w:t>
      </w:r>
      <w:r w:rsidRPr="004A21B9">
        <w:rPr>
          <w:b/>
          <w:noProof/>
          <w:lang w:val="en-US" w:eastAsia="en-US"/>
        </w:rPr>
        <w:t>)</w:t>
      </w:r>
      <w:r w:rsidRPr="004A21B9">
        <w:rPr>
          <w:noProof/>
          <w:lang w:val="en-US" w:eastAsia="en-US"/>
        </w:rPr>
        <w:t xml:space="preserve"> performs a version number check if the specified lock mode is</w:t>
      </w:r>
    </w:p>
    <w:p w:rsidR="0027777D" w:rsidRPr="004A21B9" w:rsidRDefault="0027777D" w:rsidP="0027777D">
      <w:pPr>
        <w:numPr>
          <w:ilvl w:val="0"/>
          <w:numId w:val="72"/>
        </w:numPr>
        <w:spacing w:after="100" w:afterAutospacing="1"/>
        <w:ind w:left="1281" w:hanging="357"/>
        <w:rPr>
          <w:b/>
          <w:noProof/>
          <w:lang w:val="en-US" w:eastAsia="en-US"/>
        </w:rPr>
      </w:pPr>
      <w:r w:rsidRPr="004A21B9">
        <w:rPr>
          <w:rFonts w:ascii="Courier New" w:hAnsi="Courier New" w:cs="Courier New"/>
          <w:b/>
          <w:noProof/>
          <w:sz w:val="20"/>
          <w:szCs w:val="20"/>
          <w:lang w:val="en-US" w:eastAsia="en-US"/>
        </w:rPr>
        <w:t>READ;</w:t>
      </w:r>
    </w:p>
    <w:p w:rsidR="0027777D" w:rsidRPr="004A21B9" w:rsidRDefault="0027777D" w:rsidP="0027777D">
      <w:pPr>
        <w:numPr>
          <w:ilvl w:val="0"/>
          <w:numId w:val="72"/>
        </w:numPr>
        <w:spacing w:before="100" w:beforeAutospacing="1" w:after="100" w:afterAutospacing="1"/>
        <w:rPr>
          <w:b/>
          <w:noProof/>
          <w:lang w:val="en-US" w:eastAsia="en-US"/>
        </w:rPr>
      </w:pPr>
      <w:r w:rsidRPr="004A21B9">
        <w:rPr>
          <w:rFonts w:ascii="Courier New" w:hAnsi="Courier New" w:cs="Courier New"/>
          <w:b/>
          <w:noProof/>
          <w:sz w:val="20"/>
          <w:szCs w:val="20"/>
          <w:lang w:val="en-US" w:eastAsia="en-US"/>
        </w:rPr>
        <w:t>UPGRADE;</w:t>
      </w:r>
    </w:p>
    <w:p w:rsidR="0027777D" w:rsidRPr="004A21B9" w:rsidRDefault="0027777D" w:rsidP="0027777D">
      <w:pPr>
        <w:numPr>
          <w:ilvl w:val="0"/>
          <w:numId w:val="72"/>
        </w:numPr>
        <w:spacing w:before="100" w:beforeAutospacing="1" w:after="100" w:afterAutospacing="1"/>
        <w:rPr>
          <w:b/>
          <w:noProof/>
          <w:lang w:val="en-US" w:eastAsia="en-US"/>
        </w:rPr>
      </w:pPr>
      <w:r w:rsidRPr="004A21B9">
        <w:rPr>
          <w:rFonts w:ascii="Courier New" w:hAnsi="Courier New" w:cs="Courier New"/>
          <w:b/>
          <w:noProof/>
          <w:sz w:val="20"/>
          <w:szCs w:val="20"/>
          <w:lang w:val="en-US" w:eastAsia="en-US"/>
        </w:rPr>
        <w:t>UPGRADE_NOWAIT</w:t>
      </w:r>
      <w:r w:rsidRPr="004A21B9">
        <w:rPr>
          <w:b/>
          <w:noProof/>
          <w:lang w:val="en-US" w:eastAsia="en-US"/>
        </w:rPr>
        <w:t>;</w:t>
      </w:r>
    </w:p>
    <w:p w:rsidR="0027777D" w:rsidRPr="004A21B9" w:rsidRDefault="0027777D" w:rsidP="0027777D">
      <w:pPr>
        <w:numPr>
          <w:ilvl w:val="0"/>
          <w:numId w:val="72"/>
        </w:numPr>
        <w:spacing w:before="100" w:beforeAutospacing="1"/>
        <w:ind w:left="1281" w:hanging="357"/>
        <w:rPr>
          <w:b/>
          <w:noProof/>
          <w:lang w:val="en-US" w:eastAsia="en-US"/>
        </w:rPr>
      </w:pPr>
      <w:r w:rsidRPr="004A21B9">
        <w:rPr>
          <w:rFonts w:ascii="Courier New" w:hAnsi="Courier New" w:cs="Courier New"/>
          <w:b/>
          <w:noProof/>
          <w:sz w:val="20"/>
          <w:szCs w:val="20"/>
          <w:lang w:val="en-US" w:eastAsia="en-US"/>
        </w:rPr>
        <w:t>UPGRADE_SKIPLOCKED</w:t>
      </w:r>
      <w:r w:rsidRPr="004A21B9">
        <w:rPr>
          <w:b/>
          <w:noProof/>
          <w:lang w:val="en-US" w:eastAsia="en-US"/>
        </w:rPr>
        <w:t xml:space="preserve">. </w:t>
      </w:r>
    </w:p>
    <w:p w:rsidR="0027777D" w:rsidRPr="004A21B9" w:rsidRDefault="0027777D" w:rsidP="0027777D">
      <w:pPr>
        <w:spacing w:before="100" w:beforeAutospacing="1" w:after="100" w:afterAutospacing="1"/>
        <w:rPr>
          <w:noProof/>
          <w:lang w:val="en-US" w:eastAsia="en-US"/>
        </w:rPr>
      </w:pPr>
      <w:r w:rsidRPr="004A21B9">
        <w:rPr>
          <w:noProof/>
          <w:lang w:val="en-US" w:eastAsia="en-US"/>
        </w:rPr>
        <w:t xml:space="preserve">In the case of </w:t>
      </w:r>
    </w:p>
    <w:p w:rsidR="0027777D" w:rsidRPr="004A21B9" w:rsidRDefault="0027777D" w:rsidP="0027777D">
      <w:pPr>
        <w:numPr>
          <w:ilvl w:val="0"/>
          <w:numId w:val="72"/>
        </w:numPr>
        <w:spacing w:after="100" w:afterAutospacing="1"/>
        <w:ind w:left="1281" w:hanging="357"/>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UPGRADE;</w:t>
      </w:r>
    </w:p>
    <w:p w:rsidR="0027777D" w:rsidRPr="004A21B9" w:rsidRDefault="0027777D" w:rsidP="0027777D">
      <w:pPr>
        <w:numPr>
          <w:ilvl w:val="0"/>
          <w:numId w:val="72"/>
        </w:numPr>
        <w:spacing w:after="100" w:afterAutospacing="1"/>
        <w:ind w:left="1281" w:hanging="357"/>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UPGRADE_NOWAIT;</w:t>
      </w:r>
    </w:p>
    <w:p w:rsidR="0027777D" w:rsidRPr="004A21B9" w:rsidRDefault="0027777D" w:rsidP="0027777D">
      <w:pPr>
        <w:numPr>
          <w:ilvl w:val="0"/>
          <w:numId w:val="72"/>
        </w:numPr>
        <w:spacing w:after="100" w:afterAutospacing="1"/>
        <w:ind w:left="1281" w:hanging="357"/>
        <w:rPr>
          <w:rFonts w:ascii="Courier New" w:hAnsi="Courier New" w:cs="Courier New"/>
          <w:b/>
          <w:noProof/>
          <w:sz w:val="20"/>
          <w:szCs w:val="20"/>
          <w:lang w:val="en-US" w:eastAsia="en-US"/>
        </w:rPr>
      </w:pPr>
      <w:r w:rsidRPr="004A21B9">
        <w:rPr>
          <w:rFonts w:ascii="Courier New" w:hAnsi="Courier New" w:cs="Courier New"/>
          <w:b/>
          <w:noProof/>
          <w:sz w:val="20"/>
          <w:szCs w:val="20"/>
          <w:lang w:val="en-US" w:eastAsia="en-US"/>
        </w:rPr>
        <w:t>UPGRADE_SKIPLOCKED.</w:t>
      </w:r>
    </w:p>
    <w:p w:rsidR="0027777D" w:rsidRPr="004A21B9" w:rsidRDefault="0027777D" w:rsidP="0027777D">
      <w:pPr>
        <w:spacing w:before="100" w:beforeAutospacing="1" w:after="100" w:afterAutospacing="1"/>
        <w:rPr>
          <w:noProof/>
          <w:lang w:val="en-US" w:eastAsia="en-US"/>
        </w:rPr>
      </w:pPr>
      <w:r w:rsidRPr="004A21B9">
        <w:rPr>
          <w:noProof/>
          <w:lang w:val="en-US" w:eastAsia="en-US"/>
        </w:rPr>
        <w:t xml:space="preserve">the </w:t>
      </w:r>
      <w:r w:rsidRPr="004A21B9">
        <w:rPr>
          <w:rFonts w:ascii="Courier New" w:hAnsi="Courier New" w:cs="Courier New"/>
          <w:b/>
          <w:noProof/>
          <w:sz w:val="20"/>
          <w:szCs w:val="20"/>
          <w:lang w:val="en-US" w:eastAsia="en-US"/>
        </w:rPr>
        <w:t>SELECT …</w:t>
      </w:r>
      <w:r w:rsidRPr="004A21B9">
        <w:rPr>
          <w:rFonts w:ascii="Cambria Math" w:hAnsi="Cambria Math" w:cs="Cambria Math"/>
          <w:b/>
          <w:noProof/>
          <w:sz w:val="20"/>
          <w:szCs w:val="20"/>
          <w:lang w:val="en-US" w:eastAsia="en-US"/>
        </w:rPr>
        <w:t>​</w:t>
      </w:r>
      <w:r w:rsidRPr="004A21B9">
        <w:rPr>
          <w:rFonts w:ascii="Courier New" w:hAnsi="Courier New" w:cs="Courier New"/>
          <w:b/>
          <w:noProof/>
          <w:sz w:val="20"/>
          <w:szCs w:val="20"/>
          <w:lang w:val="en-US" w:eastAsia="en-US"/>
        </w:rPr>
        <w:t xml:space="preserve"> FOR UPDATE</w:t>
      </w:r>
      <w:r w:rsidRPr="004A21B9">
        <w:rPr>
          <w:noProof/>
          <w:lang w:val="en-US" w:eastAsia="en-US"/>
        </w:rPr>
        <w:t xml:space="preserve"> syntax is used.</w:t>
      </w:r>
    </w:p>
    <w:p w:rsidR="0027777D" w:rsidRPr="004A21B9" w:rsidRDefault="0027777D" w:rsidP="0027777D">
      <w:pPr>
        <w:spacing w:before="100" w:beforeAutospacing="1" w:after="100" w:afterAutospacing="1"/>
        <w:rPr>
          <w:noProof/>
          <w:lang w:val="en-US" w:eastAsia="en-US"/>
        </w:rPr>
      </w:pPr>
      <w:r w:rsidRPr="004A21B9">
        <w:rPr>
          <w:noProof/>
          <w:lang w:val="en-US" w:eastAsia="en-US"/>
        </w:rPr>
        <w:t>If the requested lock mode is not supported by the database, Hibernate uses an appropriate alternate mode instead of throwing an exception. This ensures that applications are portable.</w:t>
      </w:r>
    </w:p>
    <w:p w:rsidR="00253422" w:rsidRPr="004A21B9" w:rsidRDefault="00BF6595" w:rsidP="00BF6595">
      <w:pPr>
        <w:pStyle w:val="Heading1"/>
        <w:numPr>
          <w:ilvl w:val="1"/>
          <w:numId w:val="12"/>
        </w:numPr>
        <w:jc w:val="center"/>
        <w:rPr>
          <w:noProof/>
          <w:sz w:val="36"/>
          <w:szCs w:val="36"/>
          <w:lang w:val="en-US"/>
        </w:rPr>
      </w:pPr>
      <w:bookmarkStart w:id="81" w:name="_Toc63930780"/>
      <w:r w:rsidRPr="004A21B9">
        <w:rPr>
          <w:noProof/>
          <w:sz w:val="36"/>
          <w:szCs w:val="36"/>
          <w:lang w:val="en-US"/>
        </w:rPr>
        <w:lastRenderedPageBreak/>
        <w:t>JPA locking query hints</w:t>
      </w:r>
      <w:bookmarkEnd w:id="81"/>
    </w:p>
    <w:p w:rsidR="00BF6595" w:rsidRPr="004A21B9" w:rsidRDefault="00BF6595" w:rsidP="00BF6595">
      <w:pPr>
        <w:spacing w:before="100" w:beforeAutospacing="1" w:after="100" w:afterAutospacing="1"/>
        <w:ind w:firstLine="0"/>
        <w:rPr>
          <w:noProof/>
          <w:lang w:val="en-US" w:eastAsia="en-US"/>
        </w:rPr>
      </w:pPr>
      <w:r w:rsidRPr="004A21B9">
        <w:rPr>
          <w:noProof/>
          <w:lang w:val="en-US" w:eastAsia="en-US"/>
        </w:rPr>
        <w:t>JPA 2.0 introduced two query hints:</w:t>
      </w:r>
    </w:p>
    <w:p w:rsidR="00BF6595" w:rsidRPr="004A21B9" w:rsidRDefault="00BF6595" w:rsidP="00FE4083">
      <w:pPr>
        <w:numPr>
          <w:ilvl w:val="0"/>
          <w:numId w:val="79"/>
        </w:numPr>
        <w:spacing w:after="120"/>
        <w:ind w:left="714" w:hanging="357"/>
        <w:rPr>
          <w:noProof/>
          <w:lang w:val="en-US" w:eastAsia="en-US"/>
        </w:rPr>
      </w:pPr>
      <w:r w:rsidRPr="004A21B9">
        <w:rPr>
          <w:b/>
          <w:noProof/>
          <w:lang w:val="en-US" w:eastAsia="en-US"/>
        </w:rPr>
        <w:t>javax.persistence.lock.</w:t>
      </w:r>
      <w:r w:rsidRPr="004A21B9">
        <w:rPr>
          <w:b/>
          <w:noProof/>
          <w:color w:val="0070C0"/>
          <w:lang w:val="en-US"/>
        </w:rPr>
        <w:t>timeout</w:t>
      </w:r>
      <w:r w:rsidRPr="004A21B9">
        <w:rPr>
          <w:noProof/>
          <w:lang w:val="en-US" w:eastAsia="en-US"/>
        </w:rPr>
        <w:t xml:space="preserve"> - it gives the number of milliseconds a lock acquisition request will wait before throwing an exception</w:t>
      </w:r>
    </w:p>
    <w:p w:rsidR="00BF6595" w:rsidRPr="004A21B9" w:rsidRDefault="00BF6595" w:rsidP="00FE4083">
      <w:pPr>
        <w:numPr>
          <w:ilvl w:val="0"/>
          <w:numId w:val="79"/>
        </w:numPr>
        <w:rPr>
          <w:noProof/>
          <w:lang w:val="en-US" w:eastAsia="en-US"/>
        </w:rPr>
      </w:pPr>
      <w:r w:rsidRPr="004A21B9">
        <w:rPr>
          <w:b/>
          <w:noProof/>
          <w:lang w:val="en-US" w:eastAsia="en-US"/>
        </w:rPr>
        <w:t>javax.persistence.lock.</w:t>
      </w:r>
      <w:r w:rsidRPr="004A21B9">
        <w:rPr>
          <w:b/>
          <w:noProof/>
          <w:color w:val="0070C0"/>
          <w:lang w:val="en-US"/>
        </w:rPr>
        <w:t>scope</w:t>
      </w:r>
      <w:r w:rsidRPr="004A21B9">
        <w:rPr>
          <w:noProof/>
          <w:lang w:val="en-US" w:eastAsia="en-US"/>
        </w:rPr>
        <w:t xml:space="preserve"> - defines the </w:t>
      </w:r>
      <w:hyperlink r:id="rId57" w:history="1">
        <w:r w:rsidRPr="004A21B9">
          <w:rPr>
            <w:i/>
            <w:iCs/>
            <w:noProof/>
            <w:color w:val="0000FF"/>
            <w:u w:val="single"/>
            <w:lang w:val="en-US" w:eastAsia="en-US"/>
          </w:rPr>
          <w:t>scope</w:t>
        </w:r>
      </w:hyperlink>
      <w:r w:rsidRPr="004A21B9">
        <w:rPr>
          <w:noProof/>
          <w:lang w:val="en-US" w:eastAsia="en-US"/>
        </w:rPr>
        <w:t xml:space="preserve"> of the lock acquisition request. The scope can either be </w:t>
      </w:r>
      <w:r w:rsidRPr="004A21B9">
        <w:rPr>
          <w:rFonts w:ascii="Courier New" w:hAnsi="Courier New" w:cs="Courier New"/>
          <w:noProof/>
          <w:sz w:val="20"/>
          <w:szCs w:val="20"/>
          <w:lang w:val="en-US" w:eastAsia="en-US"/>
        </w:rPr>
        <w:t>NORMAL</w:t>
      </w:r>
      <w:r w:rsidRPr="004A21B9">
        <w:rPr>
          <w:noProof/>
          <w:lang w:val="en-US" w:eastAsia="en-US"/>
        </w:rPr>
        <w:t xml:space="preserve"> (default value) or </w:t>
      </w:r>
      <w:r w:rsidRPr="004A21B9">
        <w:rPr>
          <w:rFonts w:ascii="Courier New" w:hAnsi="Courier New" w:cs="Courier New"/>
          <w:noProof/>
          <w:sz w:val="20"/>
          <w:szCs w:val="20"/>
          <w:lang w:val="en-US" w:eastAsia="en-US"/>
        </w:rPr>
        <w:t>EXTENDED</w:t>
      </w:r>
      <w:r w:rsidRPr="004A21B9">
        <w:rPr>
          <w:noProof/>
          <w:lang w:val="en-US" w:eastAsia="en-US"/>
        </w:rPr>
        <w:t xml:space="preserve">. The </w:t>
      </w:r>
      <w:r w:rsidRPr="004A21B9">
        <w:rPr>
          <w:rFonts w:ascii="Courier New" w:hAnsi="Courier New" w:cs="Courier New"/>
          <w:noProof/>
          <w:sz w:val="20"/>
          <w:szCs w:val="20"/>
          <w:lang w:val="en-US" w:eastAsia="en-US"/>
        </w:rPr>
        <w:t>EXTENDED</w:t>
      </w:r>
      <w:r w:rsidRPr="004A21B9">
        <w:rPr>
          <w:noProof/>
          <w:lang w:val="en-US" w:eastAsia="en-US"/>
        </w:rPr>
        <w:t xml:space="preserve"> scope will cause a lock acquisition request to be passed to other owned table structured (e.g. </w:t>
      </w:r>
      <w:r w:rsidRPr="004A21B9">
        <w:rPr>
          <w:rFonts w:ascii="Courier New" w:hAnsi="Courier New" w:cs="Courier New"/>
          <w:noProof/>
          <w:sz w:val="20"/>
          <w:szCs w:val="20"/>
          <w:lang w:val="en-US" w:eastAsia="en-US"/>
        </w:rPr>
        <w:t>@Inheritance(strategy=InheritanceType.JOINED)</w:t>
      </w:r>
      <w:r w:rsidRPr="004A21B9">
        <w:rPr>
          <w:noProof/>
          <w:lang w:val="en-US" w:eastAsia="en-US"/>
        </w:rPr>
        <w:t xml:space="preserve">, </w:t>
      </w:r>
      <w:r w:rsidRPr="004A21B9">
        <w:rPr>
          <w:rFonts w:ascii="Courier New" w:hAnsi="Courier New" w:cs="Courier New"/>
          <w:noProof/>
          <w:sz w:val="20"/>
          <w:szCs w:val="20"/>
          <w:lang w:val="en-US" w:eastAsia="en-US"/>
        </w:rPr>
        <w:t>@ElementCollection</w:t>
      </w:r>
      <w:r w:rsidRPr="004A21B9">
        <w:rPr>
          <w:noProof/>
          <w:lang w:val="en-US" w:eastAsia="en-US"/>
        </w:rPr>
        <w:t>)</w:t>
      </w:r>
    </w:p>
    <w:p w:rsidR="00253422" w:rsidRPr="004A21B9" w:rsidRDefault="00BF6595" w:rsidP="00BF6595">
      <w:pPr>
        <w:spacing w:before="100" w:beforeAutospacing="1" w:after="100" w:afterAutospacing="1"/>
        <w:rPr>
          <w:noProof/>
          <w:lang w:val="en-US" w:eastAsia="en-US"/>
        </w:rPr>
      </w:pPr>
      <w:r w:rsidRPr="004A21B9">
        <w:rPr>
          <w:noProof/>
          <w:lang w:val="en-US" w:eastAsia="en-US"/>
        </w:rPr>
        <w:t xml:space="preserve">Not all JDBC database drivers support setting a timeout value for a locking request. If not supported, the Hibernate dialect ignores this query hint. </w:t>
      </w:r>
      <w:r w:rsidRPr="004A21B9">
        <w:rPr>
          <w:noProof/>
          <w:lang w:val="en-US"/>
        </w:rPr>
        <w:t xml:space="preserve">The </w:t>
      </w:r>
      <w:r w:rsidRPr="004A21B9">
        <w:rPr>
          <w:rStyle w:val="HTMLCode"/>
          <w:noProof/>
          <w:lang w:val="en-US"/>
        </w:rPr>
        <w:t>javax.persistence.lock.scope</w:t>
      </w:r>
      <w:r w:rsidRPr="004A21B9">
        <w:rPr>
          <w:noProof/>
          <w:lang w:val="en-US"/>
        </w:rPr>
        <w:t xml:space="preserve">is </w:t>
      </w:r>
      <w:hyperlink r:id="rId58" w:history="1">
        <w:r w:rsidRPr="004A21B9">
          <w:rPr>
            <w:rStyle w:val="Hyperlink"/>
            <w:noProof/>
            <w:lang w:val="en-US"/>
          </w:rPr>
          <w:t>not yet supported</w:t>
        </w:r>
      </w:hyperlink>
      <w:r w:rsidRPr="004A21B9">
        <w:rPr>
          <w:noProof/>
          <w:lang w:val="en-US"/>
        </w:rPr>
        <w:t xml:space="preserve"> as specified by the JPA standard.</w:t>
      </w:r>
    </w:p>
    <w:p w:rsidR="00530CDD" w:rsidRPr="004A21B9" w:rsidRDefault="00530CDD" w:rsidP="00C342FD">
      <w:pPr>
        <w:pStyle w:val="Heading1"/>
        <w:numPr>
          <w:ilvl w:val="0"/>
          <w:numId w:val="12"/>
        </w:numPr>
        <w:jc w:val="center"/>
        <w:rPr>
          <w:noProof/>
          <w:sz w:val="36"/>
          <w:szCs w:val="36"/>
          <w:lang w:val="en-US"/>
        </w:rPr>
      </w:pPr>
      <w:bookmarkStart w:id="82" w:name="_Toc63930781"/>
      <w:r w:rsidRPr="004A21B9">
        <w:rPr>
          <w:noProof/>
          <w:sz w:val="36"/>
          <w:szCs w:val="36"/>
          <w:lang w:val="en-US"/>
        </w:rPr>
        <w:t>FETCHING</w:t>
      </w:r>
      <w:bookmarkEnd w:id="82"/>
    </w:p>
    <w:p w:rsidR="00D5692A" w:rsidRPr="004A21B9" w:rsidRDefault="00D5692A" w:rsidP="00D5692A">
      <w:pPr>
        <w:spacing w:before="100" w:beforeAutospacing="1" w:after="100" w:afterAutospacing="1"/>
        <w:rPr>
          <w:noProof/>
          <w:lang w:val="en-US" w:eastAsia="en-US"/>
        </w:rPr>
      </w:pPr>
      <w:r w:rsidRPr="004A21B9">
        <w:rPr>
          <w:noProof/>
          <w:lang w:val="en-US" w:eastAsia="en-US"/>
        </w:rPr>
        <w:t>There are a number of scopes for defining fetching:</w:t>
      </w:r>
    </w:p>
    <w:p w:rsidR="00D5692A" w:rsidRPr="004A21B9" w:rsidRDefault="00D5692A" w:rsidP="00FE4083">
      <w:pPr>
        <w:numPr>
          <w:ilvl w:val="0"/>
          <w:numId w:val="74"/>
        </w:numPr>
        <w:rPr>
          <w:noProof/>
          <w:lang w:val="en-US" w:eastAsia="en-US"/>
        </w:rPr>
      </w:pPr>
      <w:r w:rsidRPr="004A21B9">
        <w:rPr>
          <w:b/>
          <w:noProof/>
          <w:color w:val="0070C0"/>
          <w:lang w:val="en-US"/>
        </w:rPr>
        <w:t>S</w:t>
      </w:r>
      <w:r w:rsidR="00EA2096" w:rsidRPr="004A21B9">
        <w:rPr>
          <w:b/>
          <w:noProof/>
          <w:color w:val="0070C0"/>
          <w:lang w:val="en-US"/>
        </w:rPr>
        <w:t>TATIC</w:t>
      </w:r>
      <w:r w:rsidRPr="004A21B9">
        <w:rPr>
          <w:i/>
          <w:iCs/>
          <w:noProof/>
          <w:lang w:val="en-US" w:eastAsia="en-US"/>
        </w:rPr>
        <w:t xml:space="preserve"> - </w:t>
      </w:r>
      <w:r w:rsidRPr="004A21B9">
        <w:rPr>
          <w:noProof/>
          <w:lang w:val="en-US" w:eastAsia="en-US"/>
        </w:rPr>
        <w:t>Static definition of fetching strategies is done in the mappings..</w:t>
      </w:r>
    </w:p>
    <w:p w:rsidR="00D5692A" w:rsidRPr="004A21B9" w:rsidRDefault="00D5692A" w:rsidP="00D5692A">
      <w:pPr>
        <w:rPr>
          <w:noProof/>
          <w:lang w:val="en-US" w:eastAsia="en-US"/>
        </w:rPr>
      </w:pPr>
    </w:p>
    <w:p w:rsidR="00D5692A" w:rsidRPr="004A21B9" w:rsidRDefault="00D5692A" w:rsidP="00FE4083">
      <w:pPr>
        <w:numPr>
          <w:ilvl w:val="0"/>
          <w:numId w:val="78"/>
        </w:numPr>
        <w:spacing w:after="120"/>
        <w:ind w:left="1281" w:hanging="357"/>
        <w:rPr>
          <w:noProof/>
          <w:lang w:val="en-US" w:eastAsia="en-US"/>
        </w:rPr>
      </w:pPr>
      <w:r w:rsidRPr="004A21B9">
        <w:rPr>
          <w:b/>
          <w:noProof/>
          <w:lang w:val="en-US" w:eastAsia="en-US"/>
        </w:rPr>
        <w:t>SELECT</w:t>
      </w:r>
      <w:r w:rsidRPr="004A21B9">
        <w:rPr>
          <w:noProof/>
          <w:lang w:val="en-US" w:eastAsia="en-US"/>
        </w:rPr>
        <w:t xml:space="preserve"> – Performs a separate SQL select to load the data. This can either be EAGER (the second select is issued immediately) or LAZY (the second select is delayed until the data is needed). This is the strategy generally termed N+1.</w:t>
      </w:r>
    </w:p>
    <w:p w:rsidR="00D5692A" w:rsidRPr="004A21B9" w:rsidRDefault="00D5692A" w:rsidP="00FE4083">
      <w:pPr>
        <w:numPr>
          <w:ilvl w:val="0"/>
          <w:numId w:val="78"/>
        </w:numPr>
        <w:spacing w:after="120"/>
        <w:ind w:left="1281" w:hanging="357"/>
        <w:rPr>
          <w:noProof/>
          <w:lang w:val="en-US" w:eastAsia="en-US"/>
        </w:rPr>
      </w:pPr>
      <w:r w:rsidRPr="004A21B9">
        <w:rPr>
          <w:b/>
          <w:noProof/>
          <w:lang w:val="en-US" w:eastAsia="en-US"/>
        </w:rPr>
        <w:t>JOIN</w:t>
      </w:r>
      <w:r w:rsidRPr="004A21B9">
        <w:rPr>
          <w:noProof/>
          <w:lang w:val="en-US" w:eastAsia="en-US"/>
        </w:rPr>
        <w:t xml:space="preserve"> – Inherently an EAGER style of fetching. The data to be fetched is obtained through the use of an SQL outer join.</w:t>
      </w:r>
    </w:p>
    <w:p w:rsidR="00D5692A" w:rsidRPr="004A21B9" w:rsidRDefault="00D5692A" w:rsidP="00FE4083">
      <w:pPr>
        <w:numPr>
          <w:ilvl w:val="0"/>
          <w:numId w:val="78"/>
        </w:numPr>
        <w:spacing w:after="120"/>
        <w:ind w:left="1281" w:hanging="357"/>
        <w:rPr>
          <w:noProof/>
          <w:lang w:val="en-US" w:eastAsia="en-US"/>
        </w:rPr>
      </w:pPr>
      <w:r w:rsidRPr="004A21B9">
        <w:rPr>
          <w:b/>
          <w:noProof/>
          <w:lang w:val="en-US" w:eastAsia="en-US"/>
        </w:rPr>
        <w:t>BATCH</w:t>
      </w:r>
      <w:r w:rsidRPr="004A21B9">
        <w:rPr>
          <w:noProof/>
          <w:lang w:val="en-US" w:eastAsia="en-US"/>
        </w:rPr>
        <w:t xml:space="preserve"> – Performs a separate SQL select to load a number of related data items using an IN-restriction as part of the SQL WHERE-clause based on a batch size. Again, this can either be EAGER (the second select is issued immediately) or LAZY (the second select is delayed until the data is needed).</w:t>
      </w:r>
    </w:p>
    <w:p w:rsidR="00D5692A" w:rsidRPr="004A21B9" w:rsidRDefault="00D5692A" w:rsidP="00FE4083">
      <w:pPr>
        <w:numPr>
          <w:ilvl w:val="0"/>
          <w:numId w:val="78"/>
        </w:numPr>
        <w:rPr>
          <w:noProof/>
          <w:lang w:val="en-US" w:eastAsia="en-US"/>
        </w:rPr>
      </w:pPr>
      <w:r w:rsidRPr="004A21B9">
        <w:rPr>
          <w:b/>
          <w:noProof/>
          <w:lang w:val="en-US" w:eastAsia="en-US"/>
        </w:rPr>
        <w:t>SUBSELECT</w:t>
      </w:r>
      <w:r w:rsidRPr="004A21B9">
        <w:rPr>
          <w:noProof/>
          <w:lang w:val="en-US" w:eastAsia="en-US"/>
        </w:rPr>
        <w:t xml:space="preserve"> – Performs a separate SQL select to load associated data based on the SQL restriction used to load the owner. Again, this can either be EAGER (the second select is issued immediately) or LAZY (the second select is delayed until the data is needed).</w:t>
      </w:r>
    </w:p>
    <w:p w:rsidR="00D5692A" w:rsidRPr="004A21B9" w:rsidRDefault="00D5692A" w:rsidP="00D5692A">
      <w:pPr>
        <w:rPr>
          <w:noProof/>
          <w:lang w:val="en-US" w:eastAsia="en-US"/>
        </w:rPr>
      </w:pPr>
    </w:p>
    <w:p w:rsidR="00D5692A" w:rsidRPr="004A21B9" w:rsidRDefault="00EA2096" w:rsidP="00FE4083">
      <w:pPr>
        <w:numPr>
          <w:ilvl w:val="0"/>
          <w:numId w:val="74"/>
        </w:numPr>
        <w:rPr>
          <w:noProof/>
          <w:lang w:val="en-US" w:eastAsia="en-US"/>
        </w:rPr>
      </w:pPr>
      <w:r w:rsidRPr="004A21B9">
        <w:rPr>
          <w:b/>
          <w:noProof/>
          <w:color w:val="0070C0"/>
          <w:lang w:val="en-US"/>
        </w:rPr>
        <w:t>DYNAMIC</w:t>
      </w:r>
      <w:r w:rsidR="00D5692A" w:rsidRPr="004A21B9">
        <w:rPr>
          <w:noProof/>
          <w:lang w:val="en-US" w:eastAsia="en-US"/>
        </w:rPr>
        <w:t xml:space="preserve"> (sometimes referred to as runtime) – The dynamic definition is really use-case centric. There are multiple ways to define dynamic fetching:</w:t>
      </w:r>
    </w:p>
    <w:p w:rsidR="0026054E" w:rsidRPr="004A21B9" w:rsidRDefault="0026054E" w:rsidP="0026054E">
      <w:pPr>
        <w:ind w:left="927" w:firstLine="0"/>
        <w:rPr>
          <w:noProof/>
          <w:lang w:val="en-US" w:eastAsia="en-US"/>
        </w:rPr>
      </w:pPr>
    </w:p>
    <w:p w:rsidR="00D5692A" w:rsidRPr="004A21B9" w:rsidRDefault="00EA2096" w:rsidP="00FE4083">
      <w:pPr>
        <w:numPr>
          <w:ilvl w:val="0"/>
          <w:numId w:val="77"/>
        </w:numPr>
        <w:spacing w:after="120"/>
        <w:ind w:left="1281" w:hanging="357"/>
        <w:rPr>
          <w:noProof/>
          <w:lang w:val="en-US" w:eastAsia="en-US"/>
        </w:rPr>
      </w:pPr>
      <w:r w:rsidRPr="004A21B9">
        <w:rPr>
          <w:b/>
          <w:noProof/>
          <w:lang w:val="en-US" w:eastAsia="en-US"/>
        </w:rPr>
        <w:t>FETCH PROFILES</w:t>
      </w:r>
      <w:r w:rsidR="00D5692A" w:rsidRPr="004A21B9">
        <w:rPr>
          <w:noProof/>
          <w:lang w:val="en-US" w:eastAsia="en-US"/>
        </w:rPr>
        <w:t xml:space="preserve"> – defined in mappings, but can be enabled/disabled on the </w:t>
      </w:r>
      <w:r w:rsidR="00D5692A" w:rsidRPr="004A21B9">
        <w:rPr>
          <w:rFonts w:ascii="Courier New" w:hAnsi="Courier New" w:cs="Courier New"/>
          <w:noProof/>
          <w:sz w:val="20"/>
          <w:szCs w:val="20"/>
          <w:lang w:val="en-US" w:eastAsia="en-US"/>
        </w:rPr>
        <w:t>Session</w:t>
      </w:r>
      <w:r w:rsidR="00D5692A" w:rsidRPr="004A21B9">
        <w:rPr>
          <w:noProof/>
          <w:lang w:val="en-US" w:eastAsia="en-US"/>
        </w:rPr>
        <w:t>.</w:t>
      </w:r>
    </w:p>
    <w:p w:rsidR="00D5692A" w:rsidRPr="004A21B9" w:rsidRDefault="00D5692A" w:rsidP="00FE4083">
      <w:pPr>
        <w:numPr>
          <w:ilvl w:val="0"/>
          <w:numId w:val="77"/>
        </w:numPr>
        <w:spacing w:after="120"/>
        <w:ind w:left="1281" w:hanging="357"/>
        <w:rPr>
          <w:noProof/>
          <w:lang w:val="en-US" w:eastAsia="en-US"/>
        </w:rPr>
      </w:pPr>
      <w:r w:rsidRPr="004A21B9">
        <w:rPr>
          <w:b/>
          <w:noProof/>
          <w:lang w:val="en-US" w:eastAsia="en-US"/>
        </w:rPr>
        <w:t>HQL / JPQL</w:t>
      </w:r>
      <w:r w:rsidRPr="004A21B9">
        <w:rPr>
          <w:noProof/>
          <w:lang w:val="en-US" w:eastAsia="en-US"/>
        </w:rPr>
        <w:t xml:space="preserve"> – both Hibernate and JPA Criteria queries have the ability to specify fetching, specific to said query.</w:t>
      </w:r>
    </w:p>
    <w:p w:rsidR="00D5692A" w:rsidRPr="004A21B9" w:rsidRDefault="00EA2096" w:rsidP="00FE4083">
      <w:pPr>
        <w:numPr>
          <w:ilvl w:val="0"/>
          <w:numId w:val="77"/>
        </w:numPr>
        <w:rPr>
          <w:noProof/>
          <w:lang w:val="en-US" w:eastAsia="en-US"/>
        </w:rPr>
      </w:pPr>
      <w:r w:rsidRPr="004A21B9">
        <w:rPr>
          <w:b/>
          <w:noProof/>
          <w:lang w:val="en-US" w:eastAsia="en-US"/>
        </w:rPr>
        <w:t>ENTITY GRAPHS</w:t>
      </w:r>
      <w:r w:rsidR="00D5692A" w:rsidRPr="004A21B9">
        <w:rPr>
          <w:noProof/>
          <w:lang w:val="en-US" w:eastAsia="en-US"/>
        </w:rPr>
        <w:t xml:space="preserve"> – starting in Hibernate 4.2 (JPA 2.1), this is also an option.</w:t>
      </w:r>
    </w:p>
    <w:p w:rsidR="00C16F08" w:rsidRPr="004A21B9" w:rsidRDefault="00C16F08" w:rsidP="00D5692A">
      <w:pPr>
        <w:rPr>
          <w:noProof/>
          <w:lang w:val="en-US" w:eastAsia="en-US"/>
        </w:rPr>
      </w:pPr>
    </w:p>
    <w:p w:rsidR="00C16F08" w:rsidRPr="004A21B9" w:rsidRDefault="00C16F08" w:rsidP="00D5692A">
      <w:pPr>
        <w:rPr>
          <w:noProof/>
          <w:color w:val="FF0000"/>
          <w:lang w:val="en-US" w:eastAsia="en-US"/>
        </w:rPr>
      </w:pPr>
      <w:r w:rsidRPr="004A21B9">
        <w:rPr>
          <w:b/>
          <w:noProof/>
          <w:color w:val="FF0000"/>
          <w:lang w:val="en-US" w:eastAsia="en-US"/>
        </w:rPr>
        <w:t>The statically-defined fetch strategies are used in the absence of any dynamically defined strategies!</w:t>
      </w:r>
    </w:p>
    <w:p w:rsidR="00FA3573" w:rsidRPr="004A21B9" w:rsidRDefault="00FA3573" w:rsidP="00FA3573">
      <w:pPr>
        <w:pStyle w:val="Heading1"/>
        <w:numPr>
          <w:ilvl w:val="1"/>
          <w:numId w:val="12"/>
        </w:numPr>
        <w:jc w:val="center"/>
        <w:rPr>
          <w:noProof/>
          <w:sz w:val="36"/>
          <w:szCs w:val="36"/>
          <w:lang w:val="en-US"/>
        </w:rPr>
      </w:pPr>
      <w:bookmarkStart w:id="83" w:name="_Toc63930782"/>
      <w:r w:rsidRPr="004A21B9">
        <w:rPr>
          <w:noProof/>
          <w:sz w:val="36"/>
          <w:szCs w:val="36"/>
          <w:lang w:val="en-US"/>
        </w:rPr>
        <w:t>FETCH TYPES</w:t>
      </w:r>
      <w:bookmarkEnd w:id="83"/>
    </w:p>
    <w:p w:rsidR="001B06C6" w:rsidRPr="004A21B9" w:rsidRDefault="001B06C6" w:rsidP="001B06C6">
      <w:pPr>
        <w:spacing w:before="100" w:beforeAutospacing="1" w:after="100" w:afterAutospacing="1"/>
        <w:ind w:firstLine="0"/>
        <w:rPr>
          <w:noProof/>
          <w:lang w:val="en-US"/>
        </w:rPr>
      </w:pPr>
      <w:r w:rsidRPr="004A21B9">
        <w:rPr>
          <w:noProof/>
          <w:lang w:val="en-US"/>
        </w:rPr>
        <w:lastRenderedPageBreak/>
        <w:t xml:space="preserve">The </w:t>
      </w:r>
      <w:r w:rsidRPr="004A21B9">
        <w:rPr>
          <w:b/>
          <w:noProof/>
          <w:color w:val="0070C0"/>
          <w:lang w:val="en-US"/>
        </w:rPr>
        <w:t>FetchType</w:t>
      </w:r>
      <w:r w:rsidRPr="004A21B9">
        <w:rPr>
          <w:noProof/>
          <w:lang w:val="en-US"/>
        </w:rPr>
        <w:t> method defines two strategies for fetching data from the database:</w:t>
      </w:r>
    </w:p>
    <w:p w:rsidR="001B06C6" w:rsidRPr="004A21B9" w:rsidRDefault="001B06C6" w:rsidP="00FE4083">
      <w:pPr>
        <w:numPr>
          <w:ilvl w:val="0"/>
          <w:numId w:val="76"/>
        </w:numPr>
        <w:spacing w:before="100" w:beforeAutospacing="1" w:after="100" w:afterAutospacing="1"/>
        <w:rPr>
          <w:noProof/>
          <w:lang w:val="en-US"/>
        </w:rPr>
      </w:pPr>
      <w:r w:rsidRPr="004A21B9">
        <w:rPr>
          <w:b/>
          <w:noProof/>
          <w:color w:val="0070C0"/>
          <w:lang w:val="en-US"/>
        </w:rPr>
        <w:t>FetchType.EAGER</w:t>
      </w:r>
      <w:r w:rsidRPr="004A21B9">
        <w:rPr>
          <w:b/>
          <w:bCs/>
          <w:noProof/>
          <w:lang w:val="en-US"/>
        </w:rPr>
        <w:t>:</w:t>
      </w:r>
      <w:r w:rsidRPr="004A21B9">
        <w:rPr>
          <w:noProof/>
          <w:lang w:val="en-US"/>
        </w:rPr>
        <w:t xml:space="preserve"> The persistence provider must load the related annotated field or property. This is the default behavior for </w:t>
      </w:r>
      <w:r w:rsidRPr="004A21B9">
        <w:rPr>
          <w:i/>
          <w:iCs/>
          <w:noProof/>
          <w:lang w:val="en-US"/>
        </w:rPr>
        <w:t>@Basic, @ManyToOne</w:t>
      </w:r>
      <w:r w:rsidRPr="004A21B9">
        <w:rPr>
          <w:noProof/>
          <w:lang w:val="en-US"/>
        </w:rPr>
        <w:t xml:space="preserve">, and </w:t>
      </w:r>
      <w:r w:rsidRPr="004A21B9">
        <w:rPr>
          <w:i/>
          <w:iCs/>
          <w:noProof/>
          <w:lang w:val="en-US"/>
        </w:rPr>
        <w:t>@OneToOne </w:t>
      </w:r>
      <w:r w:rsidRPr="004A21B9">
        <w:rPr>
          <w:noProof/>
          <w:lang w:val="en-US"/>
        </w:rPr>
        <w:t>annotated fields.</w:t>
      </w:r>
    </w:p>
    <w:p w:rsidR="001B06C6" w:rsidRPr="004A21B9" w:rsidRDefault="001B06C6" w:rsidP="00FE4083">
      <w:pPr>
        <w:numPr>
          <w:ilvl w:val="0"/>
          <w:numId w:val="76"/>
        </w:numPr>
        <w:spacing w:before="100" w:beforeAutospacing="1" w:after="100" w:afterAutospacing="1"/>
        <w:rPr>
          <w:noProof/>
          <w:lang w:val="en-US"/>
        </w:rPr>
      </w:pPr>
      <w:r w:rsidRPr="004A21B9">
        <w:rPr>
          <w:b/>
          <w:noProof/>
          <w:color w:val="0070C0"/>
          <w:lang w:val="en-US"/>
        </w:rPr>
        <w:t>FetchType.LAZY</w:t>
      </w:r>
      <w:r w:rsidRPr="004A21B9">
        <w:rPr>
          <w:b/>
          <w:bCs/>
          <w:noProof/>
          <w:lang w:val="en-US"/>
        </w:rPr>
        <w:t>:</w:t>
      </w:r>
      <w:r w:rsidRPr="004A21B9">
        <w:rPr>
          <w:noProof/>
          <w:lang w:val="en-US"/>
        </w:rPr>
        <w:t xml:space="preserve"> The persistence provider should load data when it's first accessed, but can be loaded eagerly. This is the default behavior for </w:t>
      </w:r>
      <w:r w:rsidRPr="004A21B9">
        <w:rPr>
          <w:i/>
          <w:iCs/>
          <w:noProof/>
          <w:lang w:val="en-US"/>
        </w:rPr>
        <w:t>@OneToMany, @ManyToMany</w:t>
      </w:r>
      <w:r w:rsidRPr="004A21B9">
        <w:rPr>
          <w:noProof/>
          <w:lang w:val="en-US"/>
        </w:rPr>
        <w:t xml:space="preserve"> and </w:t>
      </w:r>
      <w:r w:rsidRPr="004A21B9">
        <w:rPr>
          <w:i/>
          <w:iCs/>
          <w:noProof/>
          <w:lang w:val="en-US"/>
        </w:rPr>
        <w:t>@ElementCollection-</w:t>
      </w:r>
      <w:r w:rsidRPr="004A21B9">
        <w:rPr>
          <w:noProof/>
          <w:lang w:val="en-US"/>
        </w:rPr>
        <w:t>annotated fields.</w:t>
      </w:r>
    </w:p>
    <w:p w:rsidR="00F40F59" w:rsidRPr="004A21B9" w:rsidRDefault="00F40F59" w:rsidP="00F12950">
      <w:pPr>
        <w:spacing w:before="100" w:beforeAutospacing="1" w:after="100" w:afterAutospacing="1"/>
        <w:rPr>
          <w:noProof/>
          <w:lang w:val="en-US" w:eastAsia="en-US"/>
        </w:rPr>
      </w:pPr>
      <w:r w:rsidRPr="004A21B9">
        <w:rPr>
          <w:noProof/>
          <w:lang w:val="en-US" w:eastAsia="en-US"/>
        </w:rPr>
        <w:t>If you forget to JOIN FETCH all EAGER associations, Hibernate is going to issue a secondary select for each and every one of those which, in turn, can lead to N+1 query issues.For this reason, you should prefer LAZY associations.</w:t>
      </w:r>
    </w:p>
    <w:p w:rsidR="00E46DBE" w:rsidRPr="004A21B9" w:rsidRDefault="00E46DBE" w:rsidP="00E46DBE">
      <w:pPr>
        <w:spacing w:before="100" w:beforeAutospacing="1" w:after="100" w:afterAutospacing="1"/>
        <w:rPr>
          <w:noProof/>
          <w:lang w:val="en-US" w:eastAsia="en-US"/>
        </w:rPr>
      </w:pPr>
      <w:r w:rsidRPr="004A21B9">
        <w:rPr>
          <w:noProof/>
          <w:lang w:val="en-US" w:eastAsia="en-US"/>
        </w:rPr>
        <w:t>The Hibernate recommendation is to statically mark all associations lazy and to use dynamic fetching strategies for eagerness.</w:t>
      </w:r>
    </w:p>
    <w:p w:rsidR="00961435" w:rsidRPr="004A21B9" w:rsidRDefault="00961435" w:rsidP="00961435">
      <w:pPr>
        <w:pStyle w:val="Heading1"/>
        <w:numPr>
          <w:ilvl w:val="1"/>
          <w:numId w:val="12"/>
        </w:numPr>
        <w:jc w:val="center"/>
        <w:rPr>
          <w:noProof/>
          <w:sz w:val="36"/>
          <w:szCs w:val="36"/>
          <w:lang w:val="en-US"/>
        </w:rPr>
      </w:pPr>
      <w:bookmarkStart w:id="84" w:name="_Toc63930783"/>
      <w:r w:rsidRPr="004A21B9">
        <w:rPr>
          <w:noProof/>
          <w:sz w:val="36"/>
          <w:szCs w:val="36"/>
          <w:lang w:val="en-US"/>
        </w:rPr>
        <w:t>Dynamic fetching via JPA entity graph</w:t>
      </w:r>
      <w:bookmarkEnd w:id="84"/>
    </w:p>
    <w:p w:rsidR="00961435" w:rsidRPr="004A21B9" w:rsidRDefault="00961435" w:rsidP="00961435">
      <w:pPr>
        <w:spacing w:before="100" w:beforeAutospacing="1" w:after="100" w:afterAutospacing="1"/>
        <w:rPr>
          <w:noProof/>
          <w:lang w:val="en-US" w:eastAsia="en-US"/>
        </w:rPr>
      </w:pPr>
      <w:r w:rsidRPr="004A21B9">
        <w:rPr>
          <w:noProof/>
          <w:lang w:val="en-US" w:eastAsia="en-US"/>
        </w:rPr>
        <w:t>JPA 2.1 introduced entity graph so the application developer has more control over fetch plans. It has two modes to choose from:</w:t>
      </w:r>
    </w:p>
    <w:p w:rsidR="00961435" w:rsidRPr="004A21B9" w:rsidRDefault="00822AEA" w:rsidP="00FE4083">
      <w:pPr>
        <w:numPr>
          <w:ilvl w:val="0"/>
          <w:numId w:val="75"/>
        </w:numPr>
        <w:tabs>
          <w:tab w:val="left" w:pos="567"/>
        </w:tabs>
        <w:spacing w:before="100" w:beforeAutospacing="1" w:after="100" w:afterAutospacing="1"/>
        <w:ind w:left="567" w:firstLine="567"/>
        <w:rPr>
          <w:noProof/>
          <w:lang w:val="en-US" w:eastAsia="en-US"/>
        </w:rPr>
      </w:pPr>
      <w:r w:rsidRPr="004A21B9">
        <w:rPr>
          <w:b/>
          <w:noProof/>
          <w:color w:val="0070C0"/>
          <w:lang w:val="en-US"/>
        </w:rPr>
        <w:t>F</w:t>
      </w:r>
      <w:r w:rsidR="00961435" w:rsidRPr="004A21B9">
        <w:rPr>
          <w:b/>
          <w:noProof/>
          <w:color w:val="0070C0"/>
          <w:lang w:val="en-US"/>
        </w:rPr>
        <w:t>etch graph</w:t>
      </w:r>
      <w:r w:rsidR="00AB1DED" w:rsidRPr="004A21B9">
        <w:rPr>
          <w:noProof/>
          <w:lang w:val="en-US" w:eastAsia="en-US"/>
        </w:rPr>
        <w:t xml:space="preserve"> – </w:t>
      </w:r>
      <w:r w:rsidR="00961435" w:rsidRPr="004A21B9">
        <w:rPr>
          <w:noProof/>
          <w:lang w:val="en-US" w:eastAsia="en-US"/>
        </w:rPr>
        <w:t>In this case, all attributes specified in the entity graph will be treated as FetchType.EAGER, and all attributes not specified will ALWAYS be treated as FetchType.LAZY.</w:t>
      </w:r>
    </w:p>
    <w:p w:rsidR="00F40F59" w:rsidRPr="004A21B9" w:rsidRDefault="00822AEA" w:rsidP="00FE4083">
      <w:pPr>
        <w:numPr>
          <w:ilvl w:val="0"/>
          <w:numId w:val="75"/>
        </w:numPr>
        <w:tabs>
          <w:tab w:val="left" w:pos="567"/>
        </w:tabs>
        <w:spacing w:before="100" w:beforeAutospacing="1" w:after="100" w:afterAutospacing="1"/>
        <w:ind w:left="567" w:firstLine="567"/>
        <w:rPr>
          <w:noProof/>
          <w:lang w:val="en-US"/>
        </w:rPr>
      </w:pPr>
      <w:r w:rsidRPr="004A21B9">
        <w:rPr>
          <w:b/>
          <w:noProof/>
          <w:color w:val="0070C0"/>
          <w:lang w:val="en-US"/>
        </w:rPr>
        <w:t>L</w:t>
      </w:r>
      <w:r w:rsidR="00961435" w:rsidRPr="004A21B9">
        <w:rPr>
          <w:b/>
          <w:noProof/>
          <w:color w:val="0070C0"/>
          <w:lang w:val="en-US"/>
        </w:rPr>
        <w:t>oad graph</w:t>
      </w:r>
      <w:r w:rsidR="00AB1DED" w:rsidRPr="004A21B9">
        <w:rPr>
          <w:noProof/>
          <w:lang w:val="en-US" w:eastAsia="en-US"/>
        </w:rPr>
        <w:t xml:space="preserve"> – </w:t>
      </w:r>
      <w:r w:rsidR="00961435" w:rsidRPr="004A21B9">
        <w:rPr>
          <w:noProof/>
          <w:lang w:val="en-US" w:eastAsia="en-US"/>
        </w:rPr>
        <w:t>In this case, all attributes specified in the entity graph will be treated as FetchType.EAGER, but attributes not specified use their static mapping specification.</w:t>
      </w:r>
    </w:p>
    <w:p w:rsidR="00C72CA8" w:rsidRPr="004A21B9" w:rsidRDefault="00C72CA8" w:rsidP="006031F8">
      <w:pPr>
        <w:rPr>
          <w:b/>
          <w:bCs/>
          <w:noProof/>
          <w:lang w:val="en-US" w:eastAsia="en-US"/>
        </w:rPr>
      </w:pPr>
      <w:r w:rsidRPr="004A21B9">
        <w:rPr>
          <w:noProof/>
          <w:lang w:val="en-US" w:eastAsia="en-US"/>
        </w:rPr>
        <w:t>JPA Entity Graph</w:t>
      </w:r>
      <w:r w:rsidR="007E1A5B" w:rsidRPr="004A21B9">
        <w:rPr>
          <w:noProof/>
          <w:lang w:val="en-US" w:eastAsia="en-US"/>
        </w:rPr>
        <w:t xml:space="preserve"> (Baeldung)</w:t>
      </w:r>
      <w:r w:rsidRPr="004A21B9">
        <w:rPr>
          <w:noProof/>
          <w:lang w:val="en-US" w:eastAsia="en-US"/>
        </w:rPr>
        <w:t xml:space="preserve"> – </w:t>
      </w:r>
      <w:hyperlink r:id="rId59" w:history="1">
        <w:r w:rsidRPr="004A21B9">
          <w:rPr>
            <w:rStyle w:val="Hyperlink"/>
            <w:noProof/>
            <w:lang w:val="en-US" w:eastAsia="en-US"/>
          </w:rPr>
          <w:t>https://www.baeldung.com/jpa-entity-graph</w:t>
        </w:r>
      </w:hyperlink>
      <w:r w:rsidRPr="004A21B9">
        <w:rPr>
          <w:noProof/>
          <w:lang w:val="en-US" w:eastAsia="en-US"/>
        </w:rPr>
        <w:t xml:space="preserve">. </w:t>
      </w:r>
    </w:p>
    <w:p w:rsidR="00C72CA8" w:rsidRPr="004A21B9" w:rsidRDefault="00BF2E89" w:rsidP="00C72CA8">
      <w:pPr>
        <w:spacing w:before="100" w:beforeAutospacing="1" w:after="100" w:afterAutospacing="1"/>
        <w:rPr>
          <w:noProof/>
          <w:lang w:val="en-US"/>
        </w:rPr>
      </w:pPr>
      <w:r w:rsidRPr="004A21B9">
        <w:rPr>
          <w:noProof/>
          <w:lang w:val="en-US"/>
        </w:rPr>
        <w:t xml:space="preserve">A sub-graph is used to control the fetching of sub-attributes of the AttributeNode it is applied to. It is generally defined via the </w:t>
      </w:r>
      <w:hyperlink r:id="rId60" w:history="1">
        <w:r w:rsidRPr="004A21B9">
          <w:rPr>
            <w:rFonts w:ascii="Courier New" w:hAnsi="Courier New" w:cs="Courier New"/>
            <w:noProof/>
            <w:color w:val="0000FF"/>
            <w:sz w:val="20"/>
            <w:szCs w:val="20"/>
            <w:u w:val="single"/>
            <w:lang w:val="en-US"/>
          </w:rPr>
          <w:t>@NamedSubgraph</w:t>
        </w:r>
      </w:hyperlink>
      <w:r w:rsidRPr="004A21B9">
        <w:rPr>
          <w:noProof/>
          <w:lang w:val="en-US"/>
        </w:rPr>
        <w:t xml:space="preserve"> annotation.</w:t>
      </w:r>
    </w:p>
    <w:p w:rsidR="00123064" w:rsidRPr="004A21B9" w:rsidRDefault="006A21DD" w:rsidP="00123064">
      <w:pPr>
        <w:spacing w:before="100" w:beforeAutospacing="1" w:after="100" w:afterAutospacing="1"/>
        <w:rPr>
          <w:noProof/>
          <w:lang w:val="en-US"/>
        </w:rPr>
      </w:pPr>
      <w:r w:rsidRPr="004A21B9">
        <w:rPr>
          <w:noProof/>
          <w:lang w:val="en-US"/>
        </w:rPr>
        <w:t>Multiple entity graphs can be combined into a single "super graph" that acts as a union.</w:t>
      </w:r>
    </w:p>
    <w:p w:rsidR="006A21DD" w:rsidRPr="004A21B9" w:rsidRDefault="006A21DD" w:rsidP="006A21DD">
      <w:pPr>
        <w:pStyle w:val="Heading1"/>
        <w:numPr>
          <w:ilvl w:val="1"/>
          <w:numId w:val="12"/>
        </w:numPr>
        <w:jc w:val="center"/>
        <w:rPr>
          <w:noProof/>
          <w:sz w:val="36"/>
          <w:szCs w:val="36"/>
          <w:lang w:val="en-US"/>
        </w:rPr>
      </w:pPr>
      <w:bookmarkStart w:id="85" w:name="_Toc63930784"/>
      <w:r w:rsidRPr="004A21B9">
        <w:rPr>
          <w:noProof/>
          <w:sz w:val="36"/>
          <w:szCs w:val="36"/>
          <w:lang w:val="en-US"/>
        </w:rPr>
        <w:t>Dynamic fetching via Hibernate profiles</w:t>
      </w:r>
      <w:bookmarkEnd w:id="85"/>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@Entity(name = "Employee")</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@FetchProfile(</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ab/>
        <w:t>name = "employee.projects",</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ab/>
        <w:t>fetchOverrides = {</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ab/>
      </w:r>
      <w:r w:rsidRPr="004A21B9">
        <w:rPr>
          <w:rFonts w:ascii="Courier New" w:hAnsi="Courier New" w:cs="Courier New"/>
          <w:noProof/>
          <w:sz w:val="20"/>
          <w:szCs w:val="20"/>
          <w:lang w:val="en-US" w:eastAsia="en-US"/>
        </w:rPr>
        <w:tab/>
        <w:t>@FetchProfile.FetchOverride(</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ab/>
      </w:r>
      <w:r w:rsidRPr="004A21B9">
        <w:rPr>
          <w:rFonts w:ascii="Courier New" w:hAnsi="Courier New" w:cs="Courier New"/>
          <w:noProof/>
          <w:sz w:val="20"/>
          <w:szCs w:val="20"/>
          <w:lang w:val="en-US" w:eastAsia="en-US"/>
        </w:rPr>
        <w:tab/>
      </w:r>
      <w:r w:rsidRPr="004A21B9">
        <w:rPr>
          <w:rFonts w:ascii="Courier New" w:hAnsi="Courier New" w:cs="Courier New"/>
          <w:noProof/>
          <w:sz w:val="20"/>
          <w:szCs w:val="20"/>
          <w:lang w:val="en-US" w:eastAsia="en-US"/>
        </w:rPr>
        <w:tab/>
        <w:t>entity = Employee.class,</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ab/>
      </w:r>
      <w:r w:rsidRPr="004A21B9">
        <w:rPr>
          <w:rFonts w:ascii="Courier New" w:hAnsi="Courier New" w:cs="Courier New"/>
          <w:noProof/>
          <w:sz w:val="20"/>
          <w:szCs w:val="20"/>
          <w:lang w:val="en-US" w:eastAsia="en-US"/>
        </w:rPr>
        <w:tab/>
      </w:r>
      <w:r w:rsidRPr="004A21B9">
        <w:rPr>
          <w:rFonts w:ascii="Courier New" w:hAnsi="Courier New" w:cs="Courier New"/>
          <w:noProof/>
          <w:sz w:val="20"/>
          <w:szCs w:val="20"/>
          <w:lang w:val="en-US" w:eastAsia="en-US"/>
        </w:rPr>
        <w:tab/>
        <w:t>association = "projects",</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ab/>
      </w:r>
      <w:r w:rsidRPr="004A21B9">
        <w:rPr>
          <w:rFonts w:ascii="Courier New" w:hAnsi="Courier New" w:cs="Courier New"/>
          <w:noProof/>
          <w:sz w:val="20"/>
          <w:szCs w:val="20"/>
          <w:lang w:val="en-US" w:eastAsia="en-US"/>
        </w:rPr>
        <w:tab/>
      </w:r>
      <w:r w:rsidRPr="004A21B9">
        <w:rPr>
          <w:rFonts w:ascii="Courier New" w:hAnsi="Courier New" w:cs="Courier New"/>
          <w:noProof/>
          <w:sz w:val="20"/>
          <w:szCs w:val="20"/>
          <w:lang w:val="en-US" w:eastAsia="en-US"/>
        </w:rPr>
        <w:tab/>
        <w:t>mode = FetchMode.JOIN</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ab/>
      </w:r>
      <w:r w:rsidRPr="004A21B9">
        <w:rPr>
          <w:rFonts w:ascii="Courier New" w:hAnsi="Courier New" w:cs="Courier New"/>
          <w:noProof/>
          <w:sz w:val="20"/>
          <w:szCs w:val="20"/>
          <w:lang w:val="en-US" w:eastAsia="en-US"/>
        </w:rPr>
        <w:tab/>
        <w:t>)</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ab/>
        <w:t>}</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session.enableFetchProfile( "employee.projects" );</w:t>
      </w:r>
    </w:p>
    <w:p w:rsidR="006A21DD" w:rsidRPr="004A21B9" w:rsidRDefault="006A21DD"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r w:rsidRPr="004A21B9">
        <w:rPr>
          <w:rFonts w:ascii="Courier New" w:hAnsi="Courier New" w:cs="Courier New"/>
          <w:noProof/>
          <w:sz w:val="20"/>
          <w:szCs w:val="20"/>
          <w:lang w:val="en-US" w:eastAsia="en-US"/>
        </w:rPr>
        <w:t>Employee employee = session.bySimpleNaturalId( Employee.class ).load( username );</w:t>
      </w:r>
    </w:p>
    <w:p w:rsidR="006031F8" w:rsidRPr="004A21B9" w:rsidRDefault="006031F8" w:rsidP="006A2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9" w:firstLine="0"/>
        <w:rPr>
          <w:rFonts w:ascii="Courier New" w:hAnsi="Courier New" w:cs="Courier New"/>
          <w:noProof/>
          <w:sz w:val="20"/>
          <w:szCs w:val="20"/>
          <w:lang w:val="en-US" w:eastAsia="en-US"/>
        </w:rPr>
      </w:pPr>
    </w:p>
    <w:p w:rsidR="006031F8" w:rsidRPr="004A21B9" w:rsidRDefault="006031F8" w:rsidP="006031F8">
      <w:pPr>
        <w:pStyle w:val="Heading1"/>
        <w:numPr>
          <w:ilvl w:val="1"/>
          <w:numId w:val="12"/>
        </w:numPr>
        <w:jc w:val="center"/>
        <w:rPr>
          <w:noProof/>
          <w:sz w:val="36"/>
          <w:szCs w:val="36"/>
          <w:lang w:val="en-US"/>
        </w:rPr>
      </w:pPr>
      <w:bookmarkStart w:id="86" w:name="_Toc63930785"/>
      <w:r w:rsidRPr="004A21B9">
        <w:rPr>
          <w:noProof/>
          <w:sz w:val="36"/>
          <w:szCs w:val="36"/>
          <w:lang w:val="en-US"/>
        </w:rPr>
        <w:lastRenderedPageBreak/>
        <w:t>Static fetching via Hibernate specific @Fetch annotation</w:t>
      </w:r>
      <w:bookmarkEnd w:id="86"/>
    </w:p>
    <w:p w:rsidR="006031F8" w:rsidRPr="004A21B9" w:rsidRDefault="006031F8" w:rsidP="006031F8">
      <w:pPr>
        <w:spacing w:before="100" w:beforeAutospacing="1" w:after="100" w:afterAutospacing="1"/>
        <w:rPr>
          <w:noProof/>
          <w:lang w:val="en-US" w:eastAsia="en-US"/>
        </w:rPr>
      </w:pPr>
      <w:r w:rsidRPr="004A21B9">
        <w:rPr>
          <w:noProof/>
          <w:lang w:val="en-US" w:eastAsia="en-US"/>
        </w:rPr>
        <w:t xml:space="preserve">Besides the FetchType.LAZY or FetchType.EAGER JPA annotations, you can also use the Hibernate-specific </w:t>
      </w:r>
      <w:r w:rsidRPr="004A21B9">
        <w:rPr>
          <w:b/>
          <w:noProof/>
          <w:color w:val="0070C0"/>
          <w:lang w:val="en-US"/>
        </w:rPr>
        <w:t>@Fetch</w:t>
      </w:r>
      <w:r w:rsidRPr="004A21B9">
        <w:rPr>
          <w:noProof/>
          <w:lang w:val="en-US" w:eastAsia="en-US"/>
        </w:rPr>
        <w:t xml:space="preserve"> annotation that accepts one of the following </w:t>
      </w:r>
      <w:r w:rsidRPr="004A21B9">
        <w:rPr>
          <w:b/>
          <w:noProof/>
          <w:color w:val="0070C0"/>
          <w:lang w:val="en-US"/>
        </w:rPr>
        <w:t>FetchModes</w:t>
      </w:r>
      <w:r w:rsidRPr="004A21B9">
        <w:rPr>
          <w:noProof/>
          <w:lang w:val="en-US" w:eastAsia="en-US"/>
        </w:rPr>
        <w:t>:</w:t>
      </w:r>
    </w:p>
    <w:p w:rsidR="006031F8" w:rsidRPr="004A21B9" w:rsidRDefault="006031F8" w:rsidP="006031F8">
      <w:pPr>
        <w:spacing w:before="100" w:beforeAutospacing="1" w:after="100" w:afterAutospacing="1"/>
        <w:rPr>
          <w:noProof/>
          <w:lang w:val="en-US" w:eastAsia="en-US"/>
        </w:rPr>
      </w:pPr>
      <w:r w:rsidRPr="004A21B9">
        <w:rPr>
          <w:b/>
          <w:noProof/>
          <w:color w:val="0070C0"/>
          <w:lang w:val="en-US"/>
        </w:rPr>
        <w:t>SELECT</w:t>
      </w:r>
      <w:r w:rsidRPr="004A21B9">
        <w:rPr>
          <w:noProof/>
          <w:lang w:val="en-US" w:eastAsia="en-US"/>
        </w:rPr>
        <w:t xml:space="preserve"> – The association is going to be fetched lazily using a secondary select for each individual entity, collection, or join load. It’s equivalent to JPA FetchType.LAZY fetching strategy. C</w:t>
      </w:r>
      <w:r w:rsidRPr="004A21B9">
        <w:rPr>
          <w:noProof/>
          <w:lang w:val="en-US"/>
        </w:rPr>
        <w:t>an lead to N+1 query issues.</w:t>
      </w:r>
    </w:p>
    <w:p w:rsidR="00ED2FD9" w:rsidRPr="004A21B9" w:rsidRDefault="00ED2FD9" w:rsidP="00ED2FD9">
      <w:pPr>
        <w:spacing w:before="100" w:beforeAutospacing="1" w:after="100" w:afterAutospacing="1"/>
        <w:rPr>
          <w:noProof/>
          <w:lang w:val="en-US" w:eastAsia="en-US"/>
        </w:rPr>
      </w:pPr>
      <w:r w:rsidRPr="004A21B9">
        <w:rPr>
          <w:b/>
          <w:noProof/>
          <w:color w:val="0070C0"/>
          <w:lang w:val="en-US"/>
        </w:rPr>
        <w:t>SUBSELECT</w:t>
      </w:r>
      <w:r w:rsidRPr="004A21B9">
        <w:rPr>
          <w:noProof/>
          <w:lang w:val="en-US" w:eastAsia="en-US"/>
        </w:rPr>
        <w:t xml:space="preserve"> – Available for collections only.</w:t>
      </w:r>
      <w:r w:rsidRPr="004A21B9">
        <w:rPr>
          <w:noProof/>
          <w:lang w:val="en-US" w:eastAsia="en-US"/>
        </w:rPr>
        <w:t> </w:t>
      </w:r>
      <w:r w:rsidRPr="004A21B9">
        <w:rPr>
          <w:noProof/>
          <w:lang w:val="en-US" w:eastAsia="en-US"/>
        </w:rPr>
        <w:t>When accessing a non-initialized collection, this fetch mode will trigger loading all elements of all collections of the same role for all owners associated with the persistence context using a single secondary select.</w:t>
      </w:r>
    </w:p>
    <w:p w:rsidR="006031F8" w:rsidRPr="004A21B9" w:rsidRDefault="006031F8" w:rsidP="006031F8">
      <w:pPr>
        <w:spacing w:before="100" w:beforeAutospacing="1" w:after="100" w:afterAutospacing="1"/>
        <w:rPr>
          <w:noProof/>
          <w:lang w:val="en-US" w:eastAsia="en-US"/>
        </w:rPr>
      </w:pPr>
      <w:r w:rsidRPr="004A21B9">
        <w:rPr>
          <w:b/>
          <w:noProof/>
          <w:color w:val="0070C0"/>
          <w:lang w:val="en-US"/>
        </w:rPr>
        <w:t>JOIN</w:t>
      </w:r>
      <w:r w:rsidRPr="004A21B9">
        <w:rPr>
          <w:noProof/>
          <w:lang w:val="en-US" w:eastAsia="en-US"/>
        </w:rPr>
        <w:t xml:space="preserve"> – Use an outer join to load the related entities, collections or joins when using direct fetching. It’s equivalent to JPA FetchType.EAGER fetching strategy.</w:t>
      </w:r>
    </w:p>
    <w:p w:rsidR="00400BA4" w:rsidRPr="004A21B9" w:rsidRDefault="00400BA4" w:rsidP="00400BA4">
      <w:pPr>
        <w:spacing w:before="100" w:beforeAutospacing="1" w:after="100" w:afterAutospacing="1"/>
        <w:rPr>
          <w:noProof/>
          <w:sz w:val="20"/>
          <w:lang w:val="en-US" w:eastAsia="en-US"/>
        </w:rPr>
      </w:pPr>
      <w:r w:rsidRPr="004A21B9">
        <w:rPr>
          <w:noProof/>
          <w:sz w:val="20"/>
          <w:lang w:val="en-US" w:eastAsia="en-US"/>
        </w:rPr>
        <w:t xml:space="preserve">When using JPQL query the </w:t>
      </w:r>
      <w:r w:rsidRPr="004A21B9">
        <w:rPr>
          <w:noProof/>
          <w:sz w:val="16"/>
          <w:szCs w:val="20"/>
          <w:lang w:val="en-US" w:eastAsia="en-US"/>
        </w:rPr>
        <w:t>FetchMode.JOIN</w:t>
      </w:r>
      <w:r w:rsidRPr="004A21B9">
        <w:rPr>
          <w:noProof/>
          <w:sz w:val="20"/>
          <w:lang w:val="en-US" w:eastAsia="en-US"/>
        </w:rPr>
        <w:t xml:space="preserve"> strategy would be overridden by the query fetching directive. To fetch multiple relationships with a JPQL query, the </w:t>
      </w:r>
      <w:r w:rsidRPr="004A21B9">
        <w:rPr>
          <w:noProof/>
          <w:sz w:val="16"/>
          <w:szCs w:val="20"/>
          <w:lang w:val="en-US" w:eastAsia="en-US"/>
        </w:rPr>
        <w:t>JOIN FETCH</w:t>
      </w:r>
      <w:r w:rsidRPr="004A21B9">
        <w:rPr>
          <w:noProof/>
          <w:sz w:val="20"/>
          <w:lang w:val="en-US" w:eastAsia="en-US"/>
        </w:rPr>
        <w:t xml:space="preserve"> directive must be used instead. Therefore, </w:t>
      </w:r>
      <w:r w:rsidRPr="004A21B9">
        <w:rPr>
          <w:noProof/>
          <w:sz w:val="16"/>
          <w:szCs w:val="20"/>
          <w:lang w:val="en-US" w:eastAsia="en-US"/>
        </w:rPr>
        <w:t>FetchMode.JOIN</w:t>
      </w:r>
      <w:r w:rsidRPr="004A21B9">
        <w:rPr>
          <w:noProof/>
          <w:sz w:val="20"/>
          <w:lang w:val="en-US" w:eastAsia="en-US"/>
        </w:rPr>
        <w:t xml:space="preserve"> is useful for when entities are fetched directly, via their identifier or natural-id. Also, the </w:t>
      </w:r>
      <w:r w:rsidRPr="004A21B9">
        <w:rPr>
          <w:noProof/>
          <w:sz w:val="16"/>
          <w:szCs w:val="20"/>
          <w:lang w:val="en-US" w:eastAsia="en-US"/>
        </w:rPr>
        <w:t>FetchMode.JOIN</w:t>
      </w:r>
      <w:r w:rsidRPr="004A21B9">
        <w:rPr>
          <w:noProof/>
          <w:sz w:val="20"/>
          <w:lang w:val="en-US" w:eastAsia="en-US"/>
        </w:rPr>
        <w:t xml:space="preserve"> acts as a </w:t>
      </w:r>
      <w:r w:rsidRPr="004A21B9">
        <w:rPr>
          <w:noProof/>
          <w:sz w:val="16"/>
          <w:szCs w:val="20"/>
          <w:lang w:val="en-US" w:eastAsia="en-US"/>
        </w:rPr>
        <w:t>FetchType.EAGER</w:t>
      </w:r>
      <w:r w:rsidRPr="004A21B9">
        <w:rPr>
          <w:noProof/>
          <w:sz w:val="20"/>
          <w:lang w:val="en-US" w:eastAsia="en-US"/>
        </w:rPr>
        <w:t xml:space="preserve"> strategy. Even if we mark the association as </w:t>
      </w:r>
      <w:r w:rsidRPr="004A21B9">
        <w:rPr>
          <w:noProof/>
          <w:sz w:val="16"/>
          <w:szCs w:val="20"/>
          <w:lang w:val="en-US" w:eastAsia="en-US"/>
        </w:rPr>
        <w:t>FetchType.LAZY</w:t>
      </w:r>
      <w:r w:rsidRPr="004A21B9">
        <w:rPr>
          <w:noProof/>
          <w:sz w:val="20"/>
          <w:lang w:val="en-US" w:eastAsia="en-US"/>
        </w:rPr>
        <w:t xml:space="preserve">, the </w:t>
      </w:r>
      <w:r w:rsidRPr="004A21B9">
        <w:rPr>
          <w:noProof/>
          <w:sz w:val="16"/>
          <w:szCs w:val="20"/>
          <w:lang w:val="en-US" w:eastAsia="en-US"/>
        </w:rPr>
        <w:t>FetchMode.JOIN</w:t>
      </w:r>
      <w:r w:rsidRPr="004A21B9">
        <w:rPr>
          <w:noProof/>
          <w:sz w:val="20"/>
          <w:lang w:val="en-US" w:eastAsia="en-US"/>
        </w:rPr>
        <w:t xml:space="preserve"> will load the association eagerly.</w:t>
      </w:r>
    </w:p>
    <w:p w:rsidR="00400BA4" w:rsidRPr="004A21B9" w:rsidRDefault="00400BA4" w:rsidP="006031F8">
      <w:pPr>
        <w:spacing w:before="100" w:beforeAutospacing="1" w:after="100" w:afterAutospacing="1"/>
        <w:rPr>
          <w:noProof/>
          <w:lang w:val="en-US" w:eastAsia="en-US"/>
        </w:rPr>
      </w:pPr>
      <w:r w:rsidRPr="004A21B9">
        <w:rPr>
          <w:noProof/>
          <w:lang w:val="en-US" w:eastAsia="en-US"/>
        </w:rPr>
        <w:t>Dynamic fetching ove</w:t>
      </w:r>
      <w:r w:rsidR="006145EE" w:rsidRPr="004A21B9">
        <w:rPr>
          <w:noProof/>
          <w:lang w:val="en-US" w:eastAsia="en-US"/>
        </w:rPr>
        <w:t>r</w:t>
      </w:r>
      <w:r w:rsidRPr="004A21B9">
        <w:rPr>
          <w:noProof/>
          <w:lang w:val="en-US" w:eastAsia="en-US"/>
        </w:rPr>
        <w:t>rides static one!</w:t>
      </w:r>
    </w:p>
    <w:p w:rsidR="006031F8" w:rsidRPr="004A21B9" w:rsidRDefault="006A76BE" w:rsidP="006A76BE">
      <w:pPr>
        <w:pStyle w:val="Heading1"/>
        <w:numPr>
          <w:ilvl w:val="1"/>
          <w:numId w:val="12"/>
        </w:numPr>
        <w:jc w:val="center"/>
        <w:rPr>
          <w:noProof/>
          <w:sz w:val="36"/>
          <w:szCs w:val="36"/>
          <w:lang w:val="en-US"/>
        </w:rPr>
      </w:pPr>
      <w:bookmarkStart w:id="87" w:name="_Toc63930786"/>
      <w:r w:rsidRPr="004A21B9">
        <w:rPr>
          <w:noProof/>
          <w:sz w:val="36"/>
          <w:szCs w:val="36"/>
          <w:lang w:val="en-US"/>
        </w:rPr>
        <w:t>Static fetching via Hibernate specific @LazyCollection anotaion</w:t>
      </w:r>
      <w:bookmarkEnd w:id="87"/>
    </w:p>
    <w:p w:rsidR="006A76BE" w:rsidRPr="004A21B9" w:rsidRDefault="006A76BE" w:rsidP="006A76BE">
      <w:pPr>
        <w:pStyle w:val="NormalWeb"/>
        <w:rPr>
          <w:noProof/>
          <w:lang w:val="en-US" w:eastAsia="en-US"/>
        </w:rPr>
      </w:pPr>
      <w:r w:rsidRPr="004A21B9">
        <w:rPr>
          <w:noProof/>
          <w:lang w:val="en-US"/>
        </w:rPr>
        <w:t xml:space="preserve">The </w:t>
      </w:r>
      <w:hyperlink r:id="rId61" w:history="1">
        <w:r w:rsidRPr="004A21B9">
          <w:rPr>
            <w:b/>
            <w:noProof/>
            <w:color w:val="0070C0"/>
            <w:lang w:val="en-US"/>
          </w:rPr>
          <w:t>@LazyCollection</w:t>
        </w:r>
      </w:hyperlink>
      <w:r w:rsidRPr="004A21B9">
        <w:rPr>
          <w:noProof/>
          <w:lang w:val="en-US"/>
        </w:rPr>
        <w:t xml:space="preserve"> annotation is used to specify the lazy fetching behavior of a given collection. The possible values are given by the </w:t>
      </w:r>
      <w:hyperlink r:id="rId62" w:history="1">
        <w:r w:rsidRPr="004A21B9">
          <w:rPr>
            <w:b/>
            <w:noProof/>
            <w:color w:val="0070C0"/>
            <w:lang w:val="en-US"/>
          </w:rPr>
          <w:t>LazyCollectionOption</w:t>
        </w:r>
      </w:hyperlink>
      <w:r w:rsidRPr="004A21B9">
        <w:rPr>
          <w:noProof/>
          <w:lang w:val="en-US"/>
        </w:rPr>
        <w:t xml:space="preserve"> enumeration:</w:t>
      </w:r>
    </w:p>
    <w:p w:rsidR="006A76BE" w:rsidRPr="004A21B9" w:rsidRDefault="006A76BE" w:rsidP="006A76BE">
      <w:pPr>
        <w:pStyle w:val="NormalWeb"/>
        <w:spacing w:before="0" w:beforeAutospacing="0" w:after="0" w:afterAutospacing="0"/>
        <w:rPr>
          <w:noProof/>
          <w:lang w:val="en-US"/>
        </w:rPr>
      </w:pPr>
      <w:r w:rsidRPr="004A21B9">
        <w:rPr>
          <w:b/>
          <w:noProof/>
          <w:color w:val="0070C0"/>
          <w:lang w:val="en-US"/>
        </w:rPr>
        <w:t>TRUE</w:t>
      </w:r>
      <w:r w:rsidRPr="004A21B9">
        <w:rPr>
          <w:rStyle w:val="HTMLCode"/>
          <w:rFonts w:ascii="Times New Roman" w:hAnsi="Times New Roman"/>
          <w:noProof/>
          <w:lang w:val="en-US"/>
        </w:rPr>
        <w:t xml:space="preserve"> – </w:t>
      </w:r>
      <w:r w:rsidRPr="004A21B9">
        <w:rPr>
          <w:noProof/>
          <w:lang w:val="en-US"/>
        </w:rPr>
        <w:t>Load it when the state is requested.</w:t>
      </w:r>
    </w:p>
    <w:p w:rsidR="006A76BE" w:rsidRPr="004A21B9" w:rsidRDefault="006A76BE" w:rsidP="006A76BE">
      <w:pPr>
        <w:pStyle w:val="NormalWeb"/>
        <w:spacing w:before="0" w:beforeAutospacing="0" w:after="0" w:afterAutospacing="0"/>
        <w:rPr>
          <w:i/>
          <w:noProof/>
          <w:lang w:val="en-US"/>
        </w:rPr>
      </w:pPr>
      <w:r w:rsidRPr="004A21B9">
        <w:rPr>
          <w:b/>
          <w:i/>
          <w:noProof/>
          <w:lang w:val="en-US"/>
        </w:rPr>
        <w:t>DEPRECATED!</w:t>
      </w:r>
      <w:r w:rsidRPr="004A21B9">
        <w:rPr>
          <w:i/>
          <w:noProof/>
          <w:lang w:val="en-US"/>
        </w:rPr>
        <w:t xml:space="preserve"> Should be using the JPA </w:t>
      </w:r>
      <w:hyperlink r:id="rId63" w:history="1">
        <w:r w:rsidRPr="004A21B9">
          <w:rPr>
            <w:i/>
            <w:noProof/>
            <w:lang w:val="en-US"/>
          </w:rPr>
          <w:t>FetchType</w:t>
        </w:r>
      </w:hyperlink>
      <w:r w:rsidRPr="004A21B9">
        <w:rPr>
          <w:i/>
          <w:noProof/>
          <w:lang w:val="en-US"/>
        </w:rPr>
        <w:t xml:space="preserve"> attribute of the </w:t>
      </w:r>
      <w:hyperlink r:id="rId64" w:anchor="annotations-jpa-elementcollection" w:history="1">
        <w:r w:rsidRPr="004A21B9">
          <w:rPr>
            <w:i/>
            <w:noProof/>
            <w:lang w:val="en-US"/>
          </w:rPr>
          <w:t>@ElementCollection</w:t>
        </w:r>
      </w:hyperlink>
      <w:r w:rsidRPr="004A21B9">
        <w:rPr>
          <w:i/>
          <w:noProof/>
          <w:lang w:val="en-US"/>
        </w:rPr>
        <w:t xml:space="preserve">, </w:t>
      </w:r>
      <w:hyperlink r:id="rId65" w:anchor="annotations-jpa-onetomany" w:history="1">
        <w:r w:rsidRPr="004A21B9">
          <w:rPr>
            <w:i/>
            <w:noProof/>
            <w:lang w:val="en-US"/>
          </w:rPr>
          <w:t>@OneToMany</w:t>
        </w:r>
      </w:hyperlink>
      <w:r w:rsidRPr="004A21B9">
        <w:rPr>
          <w:i/>
          <w:noProof/>
          <w:lang w:val="en-US"/>
        </w:rPr>
        <w:t xml:space="preserve">, or </w:t>
      </w:r>
      <w:hyperlink r:id="rId66" w:anchor="annotations-jpa-manytomany" w:history="1">
        <w:r w:rsidRPr="004A21B9">
          <w:rPr>
            <w:i/>
            <w:noProof/>
            <w:lang w:val="en-US"/>
          </w:rPr>
          <w:t>@ManyToMany</w:t>
        </w:r>
      </w:hyperlink>
      <w:r w:rsidRPr="004A21B9">
        <w:rPr>
          <w:i/>
          <w:noProof/>
          <w:lang w:val="en-US"/>
        </w:rPr>
        <w:t xml:space="preserve"> collection.</w:t>
      </w:r>
    </w:p>
    <w:p w:rsidR="006A76BE" w:rsidRPr="004A21B9" w:rsidRDefault="006A76BE" w:rsidP="006A76BE">
      <w:pPr>
        <w:pStyle w:val="NormalWeb"/>
        <w:spacing w:before="0" w:beforeAutospacing="0" w:after="0" w:afterAutospacing="0"/>
        <w:rPr>
          <w:b/>
          <w:noProof/>
          <w:lang w:val="en-US"/>
        </w:rPr>
      </w:pPr>
      <w:r w:rsidRPr="004A21B9">
        <w:rPr>
          <w:b/>
          <w:noProof/>
          <w:color w:val="0070C0"/>
          <w:lang w:val="en-US"/>
        </w:rPr>
        <w:t>FALSE</w:t>
      </w:r>
      <w:r w:rsidRPr="004A21B9">
        <w:rPr>
          <w:rStyle w:val="HTMLCode"/>
          <w:rFonts w:ascii="Times New Roman" w:hAnsi="Times New Roman"/>
          <w:noProof/>
          <w:lang w:val="en-US"/>
        </w:rPr>
        <w:t xml:space="preserve">– </w:t>
      </w:r>
      <w:r w:rsidRPr="004A21B9">
        <w:rPr>
          <w:noProof/>
          <w:lang w:val="en-US"/>
        </w:rPr>
        <w:t>Eagerly load it.</w:t>
      </w:r>
    </w:p>
    <w:p w:rsidR="006A76BE" w:rsidRPr="004A21B9" w:rsidRDefault="006A76BE" w:rsidP="006A76BE">
      <w:pPr>
        <w:pStyle w:val="NormalWeb"/>
        <w:spacing w:before="0" w:beforeAutospacing="0" w:after="0" w:afterAutospacing="0"/>
        <w:rPr>
          <w:i/>
          <w:noProof/>
          <w:lang w:val="en-US"/>
        </w:rPr>
      </w:pPr>
      <w:r w:rsidRPr="004A21B9">
        <w:rPr>
          <w:b/>
          <w:i/>
          <w:noProof/>
          <w:lang w:val="en-US"/>
        </w:rPr>
        <w:t>DEPRECATED!</w:t>
      </w:r>
      <w:r w:rsidRPr="004A21B9">
        <w:rPr>
          <w:i/>
          <w:noProof/>
          <w:lang w:val="en-US"/>
        </w:rPr>
        <w:t xml:space="preserve"> Should be using the JPA </w:t>
      </w:r>
      <w:hyperlink r:id="rId67" w:history="1">
        <w:r w:rsidRPr="004A21B9">
          <w:rPr>
            <w:i/>
            <w:noProof/>
            <w:lang w:val="en-US"/>
          </w:rPr>
          <w:t>FetchType</w:t>
        </w:r>
      </w:hyperlink>
      <w:r w:rsidRPr="004A21B9">
        <w:rPr>
          <w:i/>
          <w:noProof/>
          <w:lang w:val="en-US"/>
        </w:rPr>
        <w:t xml:space="preserve"> attribute of the </w:t>
      </w:r>
      <w:hyperlink r:id="rId68" w:anchor="annotations-jpa-elementcollection" w:history="1">
        <w:r w:rsidRPr="004A21B9">
          <w:rPr>
            <w:i/>
            <w:noProof/>
            <w:lang w:val="en-US"/>
          </w:rPr>
          <w:t>@ElementCollection</w:t>
        </w:r>
      </w:hyperlink>
      <w:r w:rsidRPr="004A21B9">
        <w:rPr>
          <w:i/>
          <w:noProof/>
          <w:lang w:val="en-US"/>
        </w:rPr>
        <w:t xml:space="preserve">, </w:t>
      </w:r>
      <w:hyperlink r:id="rId69" w:anchor="annotations-jpa-onetomany" w:history="1">
        <w:r w:rsidRPr="004A21B9">
          <w:rPr>
            <w:i/>
            <w:noProof/>
            <w:lang w:val="en-US"/>
          </w:rPr>
          <w:t>@OneToMany</w:t>
        </w:r>
      </w:hyperlink>
      <w:r w:rsidRPr="004A21B9">
        <w:rPr>
          <w:i/>
          <w:noProof/>
          <w:lang w:val="en-US"/>
        </w:rPr>
        <w:t xml:space="preserve">, or </w:t>
      </w:r>
      <w:hyperlink r:id="rId70" w:anchor="annotations-jpa-manytomany" w:history="1">
        <w:r w:rsidRPr="004A21B9">
          <w:rPr>
            <w:i/>
            <w:noProof/>
            <w:lang w:val="en-US"/>
          </w:rPr>
          <w:t>@ManyToMany</w:t>
        </w:r>
      </w:hyperlink>
      <w:r w:rsidRPr="004A21B9">
        <w:rPr>
          <w:i/>
          <w:noProof/>
          <w:lang w:val="en-US"/>
        </w:rPr>
        <w:t xml:space="preserve"> collection.</w:t>
      </w:r>
    </w:p>
    <w:p w:rsidR="006A76BE" w:rsidRPr="004A21B9" w:rsidRDefault="006A76BE" w:rsidP="006A76BE">
      <w:pPr>
        <w:pStyle w:val="NormalWeb"/>
        <w:spacing w:before="0" w:beforeAutospacing="0" w:after="0" w:afterAutospacing="0"/>
        <w:rPr>
          <w:noProof/>
          <w:lang w:val="en-US"/>
        </w:rPr>
      </w:pPr>
      <w:r w:rsidRPr="004A21B9">
        <w:rPr>
          <w:b/>
          <w:noProof/>
          <w:color w:val="0070C0"/>
          <w:lang w:val="en-US"/>
        </w:rPr>
        <w:t>EXTRA</w:t>
      </w:r>
      <w:r w:rsidRPr="004A21B9">
        <w:rPr>
          <w:rStyle w:val="HTMLCode"/>
          <w:rFonts w:ascii="Times New Roman" w:hAnsi="Times New Roman"/>
          <w:noProof/>
          <w:lang w:val="en-US"/>
        </w:rPr>
        <w:t xml:space="preserve"> – </w:t>
      </w:r>
      <w:r w:rsidRPr="004A21B9">
        <w:rPr>
          <w:noProof/>
          <w:lang w:val="en-US"/>
        </w:rPr>
        <w:t xml:space="preserve">Prefer extra queries over full collection loading.The </w:t>
      </w:r>
      <w:r w:rsidRPr="004A21B9">
        <w:rPr>
          <w:rStyle w:val="HTMLCode"/>
          <w:rFonts w:ascii="Times New Roman" w:hAnsi="Times New Roman"/>
          <w:noProof/>
          <w:lang w:val="en-US"/>
        </w:rPr>
        <w:t>EXTRA</w:t>
      </w:r>
      <w:r w:rsidRPr="004A21B9">
        <w:rPr>
          <w:noProof/>
          <w:lang w:val="en-US"/>
        </w:rPr>
        <w:t xml:space="preserve"> value has no equivalent in the JPA specification. Each element is fetched individually using a secondary query.</w:t>
      </w:r>
    </w:p>
    <w:p w:rsidR="00095089" w:rsidRPr="004A21B9" w:rsidRDefault="00095089" w:rsidP="006A76BE">
      <w:pPr>
        <w:pStyle w:val="NormalWeb"/>
        <w:spacing w:before="0" w:beforeAutospacing="0" w:after="0" w:afterAutospacing="0"/>
        <w:rPr>
          <w:i/>
          <w:noProof/>
          <w:lang w:val="en-US"/>
        </w:rPr>
      </w:pPr>
      <w:r w:rsidRPr="004A21B9">
        <w:rPr>
          <w:i/>
          <w:noProof/>
          <w:lang w:val="en-US"/>
        </w:rPr>
        <w:t>Using EXTRA Lazy Collections with Hibernate is a bad idea since it can lead to N+1 query issues and cause performance problems!</w:t>
      </w:r>
    </w:p>
    <w:p w:rsidR="00116D75" w:rsidRPr="004A21B9" w:rsidRDefault="00116D75" w:rsidP="00116D75">
      <w:pPr>
        <w:pStyle w:val="NormalWeb"/>
        <w:spacing w:before="0" w:beforeAutospacing="0" w:after="0" w:afterAutospacing="0"/>
        <w:rPr>
          <w:noProof/>
          <w:lang w:val="en-US"/>
        </w:rPr>
      </w:pPr>
    </w:p>
    <w:p w:rsidR="00116D75" w:rsidRPr="004A21B9" w:rsidRDefault="009A14FC" w:rsidP="00116D75">
      <w:pPr>
        <w:pStyle w:val="NormalWeb"/>
        <w:spacing w:before="0" w:beforeAutospacing="0" w:after="0" w:afterAutospacing="0"/>
        <w:rPr>
          <w:ins w:id="88" w:author="Comparison" w:date="2020-12-21T09:10:00Z"/>
          <w:i/>
          <w:noProof/>
          <w:lang w:val="en-US"/>
        </w:rPr>
      </w:pPr>
      <w:ins w:id="89" w:author="Comparison" w:date="2020-12-21T09:10:00Z">
        <w:r w:rsidRPr="004A21B9">
          <w:rPr>
            <w:noProof/>
            <w:lang w:val="en-US"/>
          </w:rPr>
          <w:fldChar w:fldCharType="begin"/>
        </w:r>
        <w:r w:rsidR="00116D75" w:rsidRPr="004A21B9">
          <w:rPr>
            <w:noProof/>
            <w:lang w:val="en-US"/>
          </w:rPr>
          <w:instrText xml:space="preserve"> HYPERLINK "https://stackoverflow.com/questions/12928402/what-is-the-use-of-the-hibernate-lazycollection-annotation/40132098" \l "40132098" </w:instrText>
        </w:r>
        <w:r w:rsidRPr="004A21B9">
          <w:rPr>
            <w:noProof/>
            <w:lang w:val="en-US"/>
          </w:rPr>
          <w:fldChar w:fldCharType="separate"/>
        </w:r>
        <w:r w:rsidR="00116D75" w:rsidRPr="004A21B9">
          <w:rPr>
            <w:rStyle w:val="Hyperlink"/>
            <w:i/>
            <w:noProof/>
            <w:lang w:val="en-US"/>
          </w:rPr>
          <w:t>https://stackoverflow.com/questions/12928402/what-is-the-use-of-the-hibernate-lazycollection-annotation/40132098#40132098</w:t>
        </w:r>
        <w:r w:rsidRPr="004A21B9">
          <w:rPr>
            <w:noProof/>
            <w:lang w:val="en-US"/>
          </w:rPr>
          <w:fldChar w:fldCharType="end"/>
        </w:r>
      </w:ins>
    </w:p>
    <w:p w:rsidR="00116D75" w:rsidRPr="004A21B9" w:rsidRDefault="00116D75" w:rsidP="006A76BE">
      <w:pPr>
        <w:pStyle w:val="NormalWeb"/>
        <w:spacing w:before="0" w:beforeAutospacing="0" w:after="0" w:afterAutospacing="0"/>
        <w:rPr>
          <w:i/>
          <w:noProof/>
          <w:lang w:val="en-US"/>
        </w:rPr>
      </w:pPr>
    </w:p>
    <w:p w:rsidR="00E932B1" w:rsidRPr="004A21B9" w:rsidRDefault="00E932B1" w:rsidP="00C342FD">
      <w:pPr>
        <w:pStyle w:val="Heading1"/>
        <w:numPr>
          <w:ilvl w:val="0"/>
          <w:numId w:val="12"/>
        </w:numPr>
        <w:jc w:val="center"/>
        <w:rPr>
          <w:noProof/>
          <w:sz w:val="36"/>
          <w:szCs w:val="36"/>
          <w:lang w:val="en-US"/>
        </w:rPr>
      </w:pPr>
      <w:bookmarkStart w:id="90" w:name="_Toc63930787"/>
      <w:r w:rsidRPr="004A21B9">
        <w:rPr>
          <w:noProof/>
          <w:sz w:val="36"/>
          <w:szCs w:val="36"/>
          <w:lang w:val="en-US"/>
        </w:rPr>
        <w:t>BATCHING</w:t>
      </w:r>
      <w:bookmarkEnd w:id="90"/>
    </w:p>
    <w:p w:rsidR="00E932B1" w:rsidRPr="004A21B9" w:rsidRDefault="00E932B1" w:rsidP="00E932B1">
      <w:pPr>
        <w:spacing w:before="100" w:beforeAutospacing="1" w:after="100" w:afterAutospacing="1"/>
        <w:rPr>
          <w:noProof/>
          <w:lang w:val="en-US" w:eastAsia="en-US"/>
        </w:rPr>
      </w:pPr>
      <w:r w:rsidRPr="004A21B9">
        <w:rPr>
          <w:noProof/>
          <w:lang w:val="en-US" w:eastAsia="en-US"/>
        </w:rPr>
        <w:t xml:space="preserve">What is batching in hibernate (simple) - </w:t>
      </w:r>
      <w:hyperlink r:id="rId71" w:history="1">
        <w:r w:rsidRPr="004A21B9">
          <w:rPr>
            <w:rStyle w:val="Hyperlink"/>
            <w:noProof/>
            <w:lang w:val="en-US" w:eastAsia="en-US"/>
          </w:rPr>
          <w:t>https://stackoverflow.com/questions/45670583/how-hibernate-batch-insert-works</w:t>
        </w:r>
      </w:hyperlink>
    </w:p>
    <w:p w:rsidR="00A42F23" w:rsidRPr="004A21B9" w:rsidRDefault="00A42F23" w:rsidP="00A42F23">
      <w:pPr>
        <w:spacing w:before="100" w:beforeAutospacing="1" w:after="100" w:afterAutospacing="1"/>
        <w:ind w:firstLine="0"/>
        <w:rPr>
          <w:noProof/>
          <w:lang w:val="en-US"/>
        </w:rPr>
      </w:pPr>
      <w:r w:rsidRPr="004A21B9">
        <w:rPr>
          <w:noProof/>
          <w:lang w:val="en-US"/>
        </w:rPr>
        <w:lastRenderedPageBreak/>
        <w:t>Hibernate can leverage JDBC batching. The following</w:t>
      </w:r>
      <w:r w:rsidR="00A7067E" w:rsidRPr="004A21B9">
        <w:rPr>
          <w:noProof/>
          <w:lang w:val="en-US"/>
        </w:rPr>
        <w:t xml:space="preserve"> settings control this behavior:</w:t>
      </w:r>
    </w:p>
    <w:p w:rsidR="00A42F23" w:rsidRPr="004A21B9" w:rsidRDefault="00A42F23" w:rsidP="00A42F23">
      <w:pPr>
        <w:numPr>
          <w:ilvl w:val="0"/>
          <w:numId w:val="80"/>
        </w:numPr>
        <w:rPr>
          <w:noProof/>
          <w:lang w:val="en-US"/>
        </w:rPr>
      </w:pPr>
      <w:r w:rsidRPr="004A21B9">
        <w:rPr>
          <w:b/>
          <w:noProof/>
          <w:color w:val="0070C0"/>
          <w:lang w:val="en-US"/>
        </w:rPr>
        <w:t>hibernate.jdbc.batch_size</w:t>
      </w:r>
      <w:r w:rsidRPr="004A21B9">
        <w:rPr>
          <w:noProof/>
          <w:lang w:val="en-US"/>
        </w:rPr>
        <w:t xml:space="preserve"> – controls the maximum number of statements Hibernate will batch together before asking the driver to execute the batch. Zero or a negative number disables this feature.</w:t>
      </w:r>
    </w:p>
    <w:p w:rsidR="00A42F23" w:rsidRPr="004A21B9" w:rsidRDefault="00A42F23" w:rsidP="00A42F23">
      <w:pPr>
        <w:numPr>
          <w:ilvl w:val="0"/>
          <w:numId w:val="80"/>
        </w:numPr>
        <w:rPr>
          <w:noProof/>
          <w:lang w:val="en-US"/>
        </w:rPr>
      </w:pPr>
      <w:r w:rsidRPr="004A21B9">
        <w:rPr>
          <w:b/>
          <w:noProof/>
          <w:color w:val="0070C0"/>
          <w:lang w:val="en-US"/>
        </w:rPr>
        <w:t>…</w:t>
      </w:r>
    </w:p>
    <w:p w:rsidR="00A42F23" w:rsidRPr="004A21B9" w:rsidRDefault="00A42F23" w:rsidP="00E932B1">
      <w:pPr>
        <w:spacing w:before="100" w:beforeAutospacing="1" w:after="100" w:afterAutospacing="1"/>
        <w:rPr>
          <w:noProof/>
          <w:lang w:val="en-US"/>
        </w:rPr>
      </w:pPr>
      <w:r w:rsidRPr="004A21B9">
        <w:rPr>
          <w:noProof/>
          <w:lang w:val="en-US"/>
        </w:rPr>
        <w:t xml:space="preserve">Since version 5.2, Hibernate allows overriding the global JDBC batch size given by the </w:t>
      </w:r>
      <w:r w:rsidRPr="004A21B9">
        <w:rPr>
          <w:b/>
          <w:noProof/>
          <w:color w:val="0070C0"/>
          <w:lang w:val="en-US"/>
        </w:rPr>
        <w:t>hibernate.jdbc.batch_size</w:t>
      </w:r>
      <w:r w:rsidRPr="004A21B9">
        <w:rPr>
          <w:noProof/>
          <w:lang w:val="en-US"/>
        </w:rPr>
        <w:t xml:space="preserve"> configuration property on a per Session basis:</w:t>
      </w:r>
    </w:p>
    <w:p w:rsidR="00A7067E" w:rsidRPr="004A21B9" w:rsidRDefault="00A7067E" w:rsidP="00A706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entityManager.unwrap(Sess</w:t>
      </w:r>
      <w:r w:rsidR="00997E89" w:rsidRPr="004A21B9">
        <w:rPr>
          <w:noProof/>
          <w:lang w:val="en-US"/>
        </w:rPr>
        <w:t>ion.class).setJdbcBatchSize(10</w:t>
      </w:r>
      <w:r w:rsidRPr="004A21B9">
        <w:rPr>
          <w:noProof/>
          <w:lang w:val="en-US"/>
        </w:rPr>
        <w:t>);</w:t>
      </w:r>
    </w:p>
    <w:p w:rsidR="00A42F23" w:rsidRPr="004A21B9" w:rsidRDefault="00A7067E" w:rsidP="00E932B1">
      <w:pPr>
        <w:spacing w:before="100" w:beforeAutospacing="1" w:after="100" w:afterAutospacing="1"/>
        <w:rPr>
          <w:noProof/>
          <w:lang w:val="en-US"/>
        </w:rPr>
      </w:pPr>
      <w:r w:rsidRPr="004A21B9">
        <w:rPr>
          <w:noProof/>
          <w:lang w:val="en-US"/>
        </w:rPr>
        <w:t>Hibernate disables insert batching at the JDBC level transparently if you use an identity identifier generator.</w:t>
      </w:r>
    </w:p>
    <w:p w:rsidR="00D104E3" w:rsidRPr="004A21B9" w:rsidRDefault="00D104E3" w:rsidP="00D104E3">
      <w:pPr>
        <w:pStyle w:val="Heading1"/>
        <w:numPr>
          <w:ilvl w:val="1"/>
          <w:numId w:val="12"/>
        </w:numPr>
        <w:jc w:val="center"/>
        <w:rPr>
          <w:noProof/>
          <w:sz w:val="36"/>
          <w:szCs w:val="36"/>
          <w:lang w:val="en-US"/>
        </w:rPr>
      </w:pPr>
      <w:bookmarkStart w:id="91" w:name="_Toc63930788"/>
      <w:r w:rsidRPr="004A21B9">
        <w:rPr>
          <w:noProof/>
          <w:sz w:val="36"/>
          <w:szCs w:val="36"/>
          <w:lang w:val="en-US"/>
        </w:rPr>
        <w:t>Session scroll</w:t>
      </w:r>
      <w:bookmarkEnd w:id="91"/>
    </w:p>
    <w:p w:rsidR="00A42F23" w:rsidRPr="004A21B9" w:rsidRDefault="00D104E3" w:rsidP="00E932B1">
      <w:pPr>
        <w:spacing w:before="100" w:beforeAutospacing="1" w:after="100" w:afterAutospacing="1"/>
        <w:rPr>
          <w:noProof/>
          <w:lang w:val="en-US"/>
        </w:rPr>
      </w:pPr>
      <w:r w:rsidRPr="004A21B9">
        <w:rPr>
          <w:noProof/>
          <w:lang w:val="en-US"/>
        </w:rPr>
        <w:t>When you retrieve and update data, flush() and clear() the session regularly. In addition, use method scroll() to take advantage of server-side cursors for queries that return many rows of data.</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t>Session session = entityManager.unwrap(Session.class);</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t>scrollableResults = session</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r>
      <w:r w:rsidRPr="004A21B9">
        <w:rPr>
          <w:noProof/>
          <w:lang w:val="en-US"/>
        </w:rPr>
        <w:tab/>
        <w:t>.createQuery("select p from Person p")</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r>
      <w:r w:rsidRPr="004A21B9">
        <w:rPr>
          <w:noProof/>
          <w:lang w:val="en-US"/>
        </w:rPr>
        <w:tab/>
        <w:t>.setCacheMode(CacheMode.IGNORE)</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r>
      <w:r w:rsidRPr="004A21B9">
        <w:rPr>
          <w:noProof/>
          <w:lang w:val="en-US"/>
        </w:rPr>
        <w:tab/>
        <w:t>.scroll(ScrollMode.FORWARD_ONLY);</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t>int count = 0;</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t>while (scrollableResults.next()) {</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r>
      <w:r w:rsidRPr="004A21B9">
        <w:rPr>
          <w:noProof/>
          <w:lang w:val="en-US"/>
        </w:rPr>
        <w:tab/>
        <w:t>Person Person = (Person) scrollableResults.get(0);</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r>
      <w:r w:rsidRPr="004A21B9">
        <w:rPr>
          <w:noProof/>
          <w:lang w:val="en-US"/>
        </w:rPr>
        <w:tab/>
        <w:t>processPerson(Person);</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r>
      <w:r w:rsidRPr="004A21B9">
        <w:rPr>
          <w:noProof/>
          <w:lang w:val="en-US"/>
        </w:rPr>
        <w:tab/>
        <w:t>if ( ++count % batchSize == 0) {</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r>
      <w:r w:rsidRPr="004A21B9">
        <w:rPr>
          <w:noProof/>
          <w:lang w:val="en-US"/>
        </w:rPr>
        <w:tab/>
      </w:r>
      <w:r w:rsidRPr="004A21B9">
        <w:rPr>
          <w:noProof/>
          <w:lang w:val="en-US"/>
        </w:rPr>
        <w:tab/>
        <w:t>//flush a batch of updates and release memory:</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r>
      <w:r w:rsidRPr="004A21B9">
        <w:rPr>
          <w:noProof/>
          <w:lang w:val="en-US"/>
        </w:rPr>
        <w:tab/>
      </w:r>
      <w:r w:rsidRPr="004A21B9">
        <w:rPr>
          <w:noProof/>
          <w:lang w:val="en-US"/>
        </w:rPr>
        <w:tab/>
        <w:t>entityManager.flush();</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r>
      <w:r w:rsidRPr="004A21B9">
        <w:rPr>
          <w:noProof/>
          <w:lang w:val="en-US"/>
        </w:rPr>
        <w:tab/>
      </w:r>
      <w:r w:rsidRPr="004A21B9">
        <w:rPr>
          <w:noProof/>
          <w:lang w:val="en-US"/>
        </w:rPr>
        <w:tab/>
        <w:t>entityManager.clear();</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r>
      <w:r w:rsidRPr="004A21B9">
        <w:rPr>
          <w:noProof/>
          <w:lang w:val="en-US"/>
        </w:rPr>
        <w:tab/>
        <w:t>}</w:t>
      </w:r>
    </w:p>
    <w:p w:rsidR="00D104E3" w:rsidRPr="004A21B9" w:rsidRDefault="00D104E3" w:rsidP="00D10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lang w:val="en-US"/>
        </w:rPr>
      </w:pPr>
      <w:r w:rsidRPr="004A21B9">
        <w:rPr>
          <w:noProof/>
          <w:lang w:val="en-US"/>
        </w:rPr>
        <w:tab/>
        <w:t>}</w:t>
      </w:r>
    </w:p>
    <w:p w:rsidR="00DA29FC" w:rsidRPr="004A21B9" w:rsidRDefault="00DA29FC" w:rsidP="00DA29FC">
      <w:pPr>
        <w:spacing w:before="100" w:beforeAutospacing="1" w:after="100" w:afterAutospacing="1"/>
        <w:rPr>
          <w:noProof/>
          <w:lang w:val="en-US"/>
        </w:rPr>
      </w:pPr>
      <w:r w:rsidRPr="004A21B9">
        <w:rPr>
          <w:noProof/>
          <w:lang w:val="en-US"/>
        </w:rPr>
        <w:t>If left unclosed by the application, Hibernate will automatically close the underlying resources (e.g. ResultSet and PreparedStatement) used internally by the ScrollableResults when the current transaction is ended (either commit or rollback). However, it is good practice to close the ScrollableResults explicitly.</w:t>
      </w:r>
    </w:p>
    <w:p w:rsidR="00A42F23" w:rsidRPr="004A21B9" w:rsidRDefault="00DA29FC" w:rsidP="00DA29FC">
      <w:pPr>
        <w:pStyle w:val="Heading1"/>
        <w:numPr>
          <w:ilvl w:val="1"/>
          <w:numId w:val="12"/>
        </w:numPr>
        <w:jc w:val="center"/>
        <w:rPr>
          <w:noProof/>
          <w:sz w:val="36"/>
          <w:szCs w:val="36"/>
          <w:lang w:val="en-US"/>
        </w:rPr>
      </w:pPr>
      <w:bookmarkStart w:id="92" w:name="_Toc63930789"/>
      <w:r w:rsidRPr="004A21B9">
        <w:rPr>
          <w:noProof/>
          <w:sz w:val="36"/>
          <w:szCs w:val="36"/>
          <w:lang w:val="en-US"/>
        </w:rPr>
        <w:t>StatelessSession</w:t>
      </w:r>
      <w:bookmarkEnd w:id="92"/>
    </w:p>
    <w:p w:rsidR="00DA29FC" w:rsidRPr="004A21B9" w:rsidRDefault="00DA29FC" w:rsidP="00DA29FC">
      <w:pPr>
        <w:spacing w:before="100" w:beforeAutospacing="1" w:after="100" w:afterAutospacing="1"/>
        <w:rPr>
          <w:noProof/>
          <w:lang w:val="en-US"/>
        </w:rPr>
      </w:pPr>
      <w:r w:rsidRPr="004A21B9">
        <w:rPr>
          <w:rFonts w:ascii="Courier New" w:hAnsi="Courier New" w:cs="Courier New"/>
          <w:noProof/>
          <w:sz w:val="20"/>
          <w:szCs w:val="20"/>
          <w:lang w:val="en-US"/>
        </w:rPr>
        <w:t>StatelessSession</w:t>
      </w:r>
      <w:r w:rsidRPr="004A21B9">
        <w:rPr>
          <w:noProof/>
          <w:lang w:val="en-US"/>
        </w:rPr>
        <w:t xml:space="preserve"> is a command-oriented API provided by Hibernate. Use it to stream data to and from the database in the form of detached objects. A </w:t>
      </w:r>
      <w:r w:rsidRPr="004A21B9">
        <w:rPr>
          <w:rFonts w:ascii="Courier New" w:hAnsi="Courier New" w:cs="Courier New"/>
          <w:noProof/>
          <w:sz w:val="20"/>
          <w:szCs w:val="20"/>
          <w:lang w:val="en-US"/>
        </w:rPr>
        <w:t>StatelessSession</w:t>
      </w:r>
      <w:r w:rsidRPr="004A21B9">
        <w:rPr>
          <w:noProof/>
          <w:lang w:val="en-US"/>
        </w:rPr>
        <w:t xml:space="preserve"> has no persistence context associated with it and does not provide many of the higher-level lifecycle semantics.</w:t>
      </w:r>
    </w:p>
    <w:p w:rsidR="00DA29FC" w:rsidRPr="004A21B9" w:rsidRDefault="00DA29FC" w:rsidP="00DA29FC">
      <w:pPr>
        <w:spacing w:before="100" w:beforeAutospacing="1" w:after="100" w:afterAutospacing="1"/>
        <w:ind w:firstLine="0"/>
        <w:rPr>
          <w:noProof/>
          <w:lang w:val="en-US"/>
        </w:rPr>
      </w:pPr>
      <w:r w:rsidRPr="004A21B9">
        <w:rPr>
          <w:noProof/>
          <w:lang w:val="en-US"/>
        </w:rPr>
        <w:t xml:space="preserve">Some of the things not provided by a </w:t>
      </w:r>
      <w:r w:rsidRPr="004A21B9">
        <w:rPr>
          <w:rFonts w:ascii="Courier New" w:hAnsi="Courier New" w:cs="Courier New"/>
          <w:noProof/>
          <w:sz w:val="20"/>
          <w:szCs w:val="20"/>
          <w:lang w:val="en-US"/>
        </w:rPr>
        <w:t>StatelessSession</w:t>
      </w:r>
      <w:r w:rsidRPr="004A21B9">
        <w:rPr>
          <w:noProof/>
          <w:lang w:val="en-US"/>
        </w:rPr>
        <w:t xml:space="preserve"> include:</w:t>
      </w:r>
    </w:p>
    <w:p w:rsidR="00DA29FC" w:rsidRPr="004A21B9" w:rsidRDefault="00DA29FC" w:rsidP="00DA29FC">
      <w:pPr>
        <w:numPr>
          <w:ilvl w:val="0"/>
          <w:numId w:val="81"/>
        </w:numPr>
        <w:spacing w:before="100" w:beforeAutospacing="1" w:after="100" w:afterAutospacing="1"/>
        <w:rPr>
          <w:noProof/>
          <w:lang w:val="en-US"/>
        </w:rPr>
      </w:pPr>
      <w:r w:rsidRPr="004A21B9">
        <w:rPr>
          <w:noProof/>
          <w:lang w:val="en-US"/>
        </w:rPr>
        <w:lastRenderedPageBreak/>
        <w:t>a first-level cache</w:t>
      </w:r>
    </w:p>
    <w:p w:rsidR="00DA29FC" w:rsidRPr="004A21B9" w:rsidRDefault="00DA29FC" w:rsidP="00DA29FC">
      <w:pPr>
        <w:numPr>
          <w:ilvl w:val="0"/>
          <w:numId w:val="81"/>
        </w:numPr>
        <w:spacing w:before="100" w:beforeAutospacing="1" w:after="100" w:afterAutospacing="1"/>
        <w:rPr>
          <w:noProof/>
          <w:lang w:val="en-US"/>
        </w:rPr>
      </w:pPr>
      <w:r w:rsidRPr="004A21B9">
        <w:rPr>
          <w:noProof/>
          <w:lang w:val="en-US"/>
        </w:rPr>
        <w:t>interaction with any second-level or query cache</w:t>
      </w:r>
    </w:p>
    <w:p w:rsidR="00DA29FC" w:rsidRPr="004A21B9" w:rsidRDefault="00DA29FC" w:rsidP="00DA29FC">
      <w:pPr>
        <w:numPr>
          <w:ilvl w:val="0"/>
          <w:numId w:val="81"/>
        </w:numPr>
        <w:spacing w:before="100" w:beforeAutospacing="1" w:after="100" w:afterAutospacing="1"/>
        <w:rPr>
          <w:noProof/>
          <w:lang w:val="en-US"/>
        </w:rPr>
      </w:pPr>
      <w:r w:rsidRPr="004A21B9">
        <w:rPr>
          <w:noProof/>
          <w:lang w:val="en-US"/>
        </w:rPr>
        <w:t>transactional write-behind or automatic dirty checking</w:t>
      </w:r>
    </w:p>
    <w:p w:rsidR="00DA29FC" w:rsidRPr="004A21B9" w:rsidRDefault="00DA29FC" w:rsidP="00DA29FC">
      <w:pPr>
        <w:spacing w:before="100" w:beforeAutospacing="1" w:after="100" w:afterAutospacing="1"/>
        <w:ind w:firstLine="0"/>
        <w:rPr>
          <w:noProof/>
          <w:lang w:val="en-US"/>
        </w:rPr>
      </w:pPr>
      <w:r w:rsidRPr="004A21B9">
        <w:rPr>
          <w:noProof/>
          <w:lang w:val="en-US"/>
        </w:rPr>
        <w:t xml:space="preserve">Limitations of </w:t>
      </w:r>
      <w:r w:rsidRPr="004A21B9">
        <w:rPr>
          <w:rFonts w:ascii="Courier New" w:hAnsi="Courier New" w:cs="Courier New"/>
          <w:noProof/>
          <w:sz w:val="20"/>
          <w:szCs w:val="20"/>
          <w:lang w:val="en-US"/>
        </w:rPr>
        <w:t>StatelessSession</w:t>
      </w:r>
      <w:r w:rsidRPr="004A21B9">
        <w:rPr>
          <w:noProof/>
          <w:lang w:val="en-US"/>
        </w:rPr>
        <w:t>:</w:t>
      </w:r>
    </w:p>
    <w:p w:rsidR="00DA29FC" w:rsidRPr="004A21B9" w:rsidRDefault="00DA29FC" w:rsidP="00DA29FC">
      <w:pPr>
        <w:numPr>
          <w:ilvl w:val="0"/>
          <w:numId w:val="82"/>
        </w:numPr>
        <w:spacing w:before="100" w:beforeAutospacing="1" w:after="100" w:afterAutospacing="1"/>
        <w:rPr>
          <w:noProof/>
          <w:lang w:val="en-US"/>
        </w:rPr>
      </w:pPr>
      <w:r w:rsidRPr="004A21B9">
        <w:rPr>
          <w:noProof/>
          <w:lang w:val="en-US"/>
        </w:rPr>
        <w:t>Operations performed using a stateless session never cascade to associated instances.</w:t>
      </w:r>
    </w:p>
    <w:p w:rsidR="00DA29FC" w:rsidRPr="004A21B9" w:rsidRDefault="00DA29FC" w:rsidP="00DA29FC">
      <w:pPr>
        <w:numPr>
          <w:ilvl w:val="0"/>
          <w:numId w:val="82"/>
        </w:numPr>
        <w:spacing w:before="100" w:beforeAutospacing="1" w:after="100" w:afterAutospacing="1"/>
        <w:rPr>
          <w:noProof/>
          <w:lang w:val="en-US"/>
        </w:rPr>
      </w:pPr>
      <w:r w:rsidRPr="004A21B9">
        <w:rPr>
          <w:noProof/>
          <w:lang w:val="en-US"/>
        </w:rPr>
        <w:t>Collections are ignored by a stateless session.</w:t>
      </w:r>
    </w:p>
    <w:p w:rsidR="00DA29FC" w:rsidRPr="004A21B9" w:rsidRDefault="00DA29FC" w:rsidP="00DA29FC">
      <w:pPr>
        <w:numPr>
          <w:ilvl w:val="0"/>
          <w:numId w:val="82"/>
        </w:numPr>
        <w:spacing w:before="100" w:beforeAutospacing="1" w:after="100" w:afterAutospacing="1"/>
        <w:rPr>
          <w:noProof/>
          <w:lang w:val="en-US"/>
        </w:rPr>
      </w:pPr>
      <w:r w:rsidRPr="004A21B9">
        <w:rPr>
          <w:noProof/>
          <w:lang w:val="en-US"/>
        </w:rPr>
        <w:t>Lazy loading of associations is not supported.</w:t>
      </w:r>
    </w:p>
    <w:p w:rsidR="00DA29FC" w:rsidRPr="004A21B9" w:rsidRDefault="00DA29FC" w:rsidP="00DA29FC">
      <w:pPr>
        <w:numPr>
          <w:ilvl w:val="0"/>
          <w:numId w:val="82"/>
        </w:numPr>
        <w:spacing w:before="100" w:beforeAutospacing="1" w:after="100" w:afterAutospacing="1"/>
        <w:rPr>
          <w:noProof/>
          <w:lang w:val="en-US"/>
        </w:rPr>
      </w:pPr>
      <w:r w:rsidRPr="004A21B9">
        <w:rPr>
          <w:noProof/>
          <w:lang w:val="en-US"/>
        </w:rPr>
        <w:t>Operations performed via a stateless session bypass Hibernate’s event model and interceptors.</w:t>
      </w:r>
    </w:p>
    <w:p w:rsidR="00DA29FC" w:rsidRPr="004A21B9" w:rsidRDefault="00DA29FC" w:rsidP="00DA29FC">
      <w:pPr>
        <w:numPr>
          <w:ilvl w:val="0"/>
          <w:numId w:val="82"/>
        </w:numPr>
        <w:spacing w:before="100" w:beforeAutospacing="1" w:after="100" w:afterAutospacing="1"/>
        <w:rPr>
          <w:noProof/>
          <w:lang w:val="en-US"/>
        </w:rPr>
      </w:pPr>
      <w:r w:rsidRPr="004A21B9">
        <w:rPr>
          <w:noProof/>
          <w:lang w:val="en-US"/>
        </w:rPr>
        <w:t>Due to the lack of a first-level cache, Stateless sessions are vulnerable to data aliasing effects.</w:t>
      </w:r>
    </w:p>
    <w:p w:rsidR="00DA29FC" w:rsidRPr="004A21B9" w:rsidRDefault="00DA29FC" w:rsidP="00DA29FC">
      <w:pPr>
        <w:numPr>
          <w:ilvl w:val="0"/>
          <w:numId w:val="82"/>
        </w:numPr>
        <w:spacing w:before="100" w:beforeAutospacing="1" w:after="100" w:afterAutospacing="1"/>
        <w:rPr>
          <w:noProof/>
          <w:lang w:val="en-US"/>
        </w:rPr>
      </w:pPr>
      <w:r w:rsidRPr="004A21B9">
        <w:rPr>
          <w:noProof/>
          <w:lang w:val="en-US"/>
        </w:rPr>
        <w:t>A stateless session is a lower-level abstraction that is much closer to the underlying JDBC.</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StatelessSession statelessSession = null;</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Transaction txn = null;</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ScrollableResults scrollableResults = null;</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try {</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SessionFactory sessionFactory = entityManagerFactory().unwrap( SessionFactory.class );</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statelessSession = sessionFactory.openStatelessSession();</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txn = statelessSession.getTransaction();</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txn.begin();</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scrollableResults = statelessSession</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r>
      <w:r w:rsidRPr="004A21B9">
        <w:rPr>
          <w:rFonts w:ascii="Courier New" w:hAnsi="Courier New" w:cs="Courier New"/>
          <w:noProof/>
          <w:sz w:val="20"/>
          <w:szCs w:val="20"/>
          <w:lang w:val="en-US"/>
        </w:rPr>
        <w:tab/>
        <w:t>.createQuery( "select p from Person p" )</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r>
      <w:r w:rsidRPr="004A21B9">
        <w:rPr>
          <w:rFonts w:ascii="Courier New" w:hAnsi="Courier New" w:cs="Courier New"/>
          <w:noProof/>
          <w:sz w:val="20"/>
          <w:szCs w:val="20"/>
          <w:lang w:val="en-US"/>
        </w:rPr>
        <w:tab/>
        <w:t>.scroll(ScrollMode.FORWARD_ONLY);</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while ( scrollableResults.next() ) {</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r>
      <w:r w:rsidRPr="004A21B9">
        <w:rPr>
          <w:rFonts w:ascii="Courier New" w:hAnsi="Courier New" w:cs="Courier New"/>
          <w:noProof/>
          <w:sz w:val="20"/>
          <w:szCs w:val="20"/>
          <w:lang w:val="en-US"/>
        </w:rPr>
        <w:tab/>
        <w:t>Person Person = (Person) scrollableResults.get( 0 );</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r>
      <w:r w:rsidRPr="004A21B9">
        <w:rPr>
          <w:rFonts w:ascii="Courier New" w:hAnsi="Courier New" w:cs="Courier New"/>
          <w:noProof/>
          <w:sz w:val="20"/>
          <w:szCs w:val="20"/>
          <w:lang w:val="en-US"/>
        </w:rPr>
        <w:tab/>
        <w:t>processPerson(Person);</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r>
      <w:r w:rsidRPr="004A21B9">
        <w:rPr>
          <w:rFonts w:ascii="Courier New" w:hAnsi="Courier New" w:cs="Courier New"/>
          <w:noProof/>
          <w:sz w:val="20"/>
          <w:szCs w:val="20"/>
          <w:lang w:val="en-US"/>
        </w:rPr>
        <w:tab/>
        <w:t>statelessSession.update( Person );</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txn.commit();</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 catch (RuntimeException e) {</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if ( txn != null &amp;&amp; txn.getStatus() == TransactionStatus.ACTIVE) txn.rollback();</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r>
      <w:r w:rsidRPr="004A21B9">
        <w:rPr>
          <w:rFonts w:ascii="Courier New" w:hAnsi="Courier New" w:cs="Courier New"/>
          <w:noProof/>
          <w:sz w:val="20"/>
          <w:szCs w:val="20"/>
          <w:lang w:val="en-US"/>
        </w:rPr>
        <w:tab/>
        <w:t>throw e;</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 finally {</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if (scrollableResults != null) {</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r>
      <w:r w:rsidRPr="004A21B9">
        <w:rPr>
          <w:rFonts w:ascii="Courier New" w:hAnsi="Courier New" w:cs="Courier New"/>
          <w:noProof/>
          <w:sz w:val="20"/>
          <w:szCs w:val="20"/>
          <w:lang w:val="en-US"/>
        </w:rPr>
        <w:tab/>
        <w:t>scrollableResults.close();</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if (statelessSession != null) {</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r>
      <w:r w:rsidRPr="004A21B9">
        <w:rPr>
          <w:rFonts w:ascii="Courier New" w:hAnsi="Courier New" w:cs="Courier New"/>
          <w:noProof/>
          <w:sz w:val="20"/>
          <w:szCs w:val="20"/>
          <w:lang w:val="en-US"/>
        </w:rPr>
        <w:tab/>
        <w:t>statelessSession.close();</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ab/>
        <w:t>}</w:t>
      </w:r>
    </w:p>
    <w:p w:rsidR="00DA29FC" w:rsidRPr="004A21B9" w:rsidRDefault="00DA29FC"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r w:rsidRPr="004A21B9">
        <w:rPr>
          <w:rFonts w:ascii="Courier New" w:hAnsi="Courier New" w:cs="Courier New"/>
          <w:noProof/>
          <w:sz w:val="20"/>
          <w:szCs w:val="20"/>
          <w:lang w:val="en-US"/>
        </w:rPr>
        <w:t>}</w:t>
      </w:r>
    </w:p>
    <w:p w:rsidR="006A6E26" w:rsidRPr="004A21B9" w:rsidRDefault="006A6E26" w:rsidP="006A6E26">
      <w:pPr>
        <w:spacing w:before="100" w:beforeAutospacing="1" w:after="100" w:afterAutospacing="1"/>
        <w:rPr>
          <w:noProof/>
          <w:lang w:val="en-US"/>
        </w:rPr>
      </w:pPr>
      <w:r w:rsidRPr="004A21B9">
        <w:rPr>
          <w:noProof/>
          <w:lang w:val="en-US"/>
        </w:rPr>
        <w:t xml:space="preserve">The </w:t>
      </w:r>
      <w:r w:rsidRPr="004A21B9">
        <w:rPr>
          <w:rFonts w:ascii="Courier New" w:hAnsi="Courier New" w:cs="Courier New"/>
          <w:noProof/>
          <w:sz w:val="20"/>
          <w:szCs w:val="20"/>
          <w:lang w:val="en-US"/>
        </w:rPr>
        <w:t>Customer</w:t>
      </w:r>
      <w:r w:rsidRPr="004A21B9">
        <w:rPr>
          <w:noProof/>
          <w:lang w:val="en-US"/>
        </w:rPr>
        <w:t xml:space="preserve"> instances returned by the query are immediately detached. They are never associated with any persistence context.</w:t>
      </w:r>
    </w:p>
    <w:p w:rsidR="006A6E26" w:rsidRPr="004A21B9" w:rsidRDefault="006A6E26" w:rsidP="006A6E26">
      <w:pPr>
        <w:spacing w:before="100" w:beforeAutospacing="1" w:after="100" w:afterAutospacing="1"/>
        <w:rPr>
          <w:noProof/>
          <w:lang w:val="en-US"/>
        </w:rPr>
      </w:pPr>
      <w:r w:rsidRPr="004A21B9">
        <w:rPr>
          <w:noProof/>
          <w:lang w:val="en-US"/>
        </w:rPr>
        <w:t xml:space="preserve">The </w:t>
      </w:r>
      <w:r w:rsidRPr="004A21B9">
        <w:rPr>
          <w:rFonts w:ascii="Courier New" w:hAnsi="Courier New" w:cs="Courier New"/>
          <w:noProof/>
          <w:sz w:val="20"/>
          <w:szCs w:val="20"/>
          <w:lang w:val="en-US"/>
        </w:rPr>
        <w:t>insert()</w:t>
      </w:r>
      <w:r w:rsidRPr="004A21B9">
        <w:rPr>
          <w:noProof/>
          <w:lang w:val="en-US"/>
        </w:rPr>
        <w:t xml:space="preserve">, </w:t>
      </w:r>
      <w:r w:rsidRPr="004A21B9">
        <w:rPr>
          <w:rFonts w:ascii="Courier New" w:hAnsi="Courier New" w:cs="Courier New"/>
          <w:noProof/>
          <w:sz w:val="20"/>
          <w:szCs w:val="20"/>
          <w:lang w:val="en-US"/>
        </w:rPr>
        <w:t>update()</w:t>
      </w:r>
      <w:r w:rsidRPr="004A21B9">
        <w:rPr>
          <w:noProof/>
          <w:lang w:val="en-US"/>
        </w:rPr>
        <w:t xml:space="preserve">, and </w:t>
      </w:r>
      <w:r w:rsidRPr="004A21B9">
        <w:rPr>
          <w:rFonts w:ascii="Courier New" w:hAnsi="Courier New" w:cs="Courier New"/>
          <w:noProof/>
          <w:sz w:val="20"/>
          <w:szCs w:val="20"/>
          <w:lang w:val="en-US"/>
        </w:rPr>
        <w:t>delete()</w:t>
      </w:r>
      <w:r w:rsidRPr="004A21B9">
        <w:rPr>
          <w:noProof/>
          <w:lang w:val="en-US"/>
        </w:rPr>
        <w:t xml:space="preserve"> operations defined by the </w:t>
      </w:r>
      <w:r w:rsidRPr="004A21B9">
        <w:rPr>
          <w:rFonts w:ascii="Courier New" w:hAnsi="Courier New" w:cs="Courier New"/>
          <w:noProof/>
          <w:sz w:val="20"/>
          <w:szCs w:val="20"/>
          <w:lang w:val="en-US"/>
        </w:rPr>
        <w:t>StatelessSession</w:t>
      </w:r>
      <w:r w:rsidRPr="004A21B9">
        <w:rPr>
          <w:noProof/>
          <w:lang w:val="en-US"/>
        </w:rPr>
        <w:t xml:space="preserve"> interface operate directly on database rows. They cause the corresponding SQL operations to be executed immediately. They have different semantics from the </w:t>
      </w:r>
      <w:r w:rsidRPr="004A21B9">
        <w:rPr>
          <w:rFonts w:ascii="Courier New" w:hAnsi="Courier New" w:cs="Courier New"/>
          <w:noProof/>
          <w:sz w:val="20"/>
          <w:szCs w:val="20"/>
          <w:lang w:val="en-US"/>
        </w:rPr>
        <w:t>save()</w:t>
      </w:r>
      <w:r w:rsidRPr="004A21B9">
        <w:rPr>
          <w:noProof/>
          <w:lang w:val="en-US"/>
        </w:rPr>
        <w:t xml:space="preserve">, </w:t>
      </w:r>
      <w:r w:rsidRPr="004A21B9">
        <w:rPr>
          <w:rFonts w:ascii="Courier New" w:hAnsi="Courier New" w:cs="Courier New"/>
          <w:noProof/>
          <w:sz w:val="20"/>
          <w:szCs w:val="20"/>
          <w:lang w:val="en-US"/>
        </w:rPr>
        <w:t>saveOrUpdate()</w:t>
      </w:r>
      <w:r w:rsidRPr="004A21B9">
        <w:rPr>
          <w:noProof/>
          <w:lang w:val="en-US"/>
        </w:rPr>
        <w:t xml:space="preserve">, and </w:t>
      </w:r>
      <w:r w:rsidRPr="004A21B9">
        <w:rPr>
          <w:rFonts w:ascii="Courier New" w:hAnsi="Courier New" w:cs="Courier New"/>
          <w:noProof/>
          <w:sz w:val="20"/>
          <w:szCs w:val="20"/>
          <w:lang w:val="en-US"/>
        </w:rPr>
        <w:t>delete()</w:t>
      </w:r>
      <w:r w:rsidRPr="004A21B9">
        <w:rPr>
          <w:noProof/>
          <w:lang w:val="en-US"/>
        </w:rPr>
        <w:t xml:space="preserve"> operations defined by the </w:t>
      </w:r>
      <w:r w:rsidRPr="004A21B9">
        <w:rPr>
          <w:rFonts w:ascii="Courier New" w:hAnsi="Courier New" w:cs="Courier New"/>
          <w:noProof/>
          <w:sz w:val="20"/>
          <w:szCs w:val="20"/>
          <w:lang w:val="en-US"/>
        </w:rPr>
        <w:t>Session</w:t>
      </w:r>
      <w:r w:rsidRPr="004A21B9">
        <w:rPr>
          <w:noProof/>
          <w:lang w:val="en-US"/>
        </w:rPr>
        <w:t xml:space="preserve"> interface.</w:t>
      </w:r>
    </w:p>
    <w:p w:rsidR="006A6E26" w:rsidRPr="004A21B9" w:rsidRDefault="00C152A2" w:rsidP="00DA29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rPr>
      </w:pPr>
      <w:hyperlink r:id="rId72" w:history="1">
        <w:r w:rsidR="002C20A0" w:rsidRPr="004A21B9">
          <w:rPr>
            <w:rStyle w:val="Hyperlink"/>
            <w:rFonts w:ascii="Courier New" w:hAnsi="Courier New" w:cs="Courier New"/>
            <w:noProof/>
            <w:sz w:val="20"/>
            <w:szCs w:val="20"/>
            <w:lang w:val="en-US"/>
          </w:rPr>
          <w:t>https://stackoverflow.com/questions/4384515/need-enough-information-about-stateless-session-in-hibernate</w:t>
        </w:r>
      </w:hyperlink>
    </w:p>
    <w:p w:rsidR="00ED7C4D" w:rsidRPr="004A21B9" w:rsidRDefault="00ED7C4D" w:rsidP="00C342FD">
      <w:pPr>
        <w:pStyle w:val="Heading1"/>
        <w:numPr>
          <w:ilvl w:val="0"/>
          <w:numId w:val="12"/>
        </w:numPr>
        <w:jc w:val="center"/>
        <w:rPr>
          <w:noProof/>
          <w:sz w:val="36"/>
          <w:szCs w:val="36"/>
          <w:lang w:val="en-US"/>
        </w:rPr>
      </w:pPr>
      <w:bookmarkStart w:id="93" w:name="_Toc63930790"/>
      <w:r w:rsidRPr="004A21B9">
        <w:rPr>
          <w:noProof/>
          <w:sz w:val="36"/>
          <w:szCs w:val="36"/>
          <w:lang w:val="en-US"/>
        </w:rPr>
        <w:lastRenderedPageBreak/>
        <w:t>CACHING</w:t>
      </w:r>
      <w:bookmarkEnd w:id="93"/>
    </w:p>
    <w:p w:rsidR="00A34A65" w:rsidRPr="004A21B9" w:rsidRDefault="00A34A65" w:rsidP="00842B2B">
      <w:pPr>
        <w:rPr>
          <w:noProof/>
          <w:lang w:val="en-US"/>
        </w:rPr>
      </w:pPr>
      <w:r w:rsidRPr="004A21B9">
        <w:rPr>
          <w:noProof/>
          <w:lang w:val="en-US"/>
        </w:rPr>
        <w:t xml:space="preserve">Hibernate can integrate with various caching providers for the purpose of caching data outside the context of a particular </w:t>
      </w:r>
      <w:r w:rsidRPr="004A21B9">
        <w:rPr>
          <w:noProof/>
          <w:sz w:val="20"/>
          <w:szCs w:val="20"/>
          <w:lang w:val="en-US"/>
        </w:rPr>
        <w:t>Session</w:t>
      </w:r>
      <w:r w:rsidRPr="004A21B9">
        <w:rPr>
          <w:noProof/>
          <w:lang w:val="en-US"/>
        </w:rPr>
        <w:t>.</w:t>
      </w:r>
    </w:p>
    <w:p w:rsidR="00842B2B" w:rsidRPr="004A21B9" w:rsidRDefault="00842B2B" w:rsidP="00842B2B">
      <w:pPr>
        <w:rPr>
          <w:noProof/>
          <w:sz w:val="36"/>
          <w:szCs w:val="36"/>
          <w:lang w:val="en-US"/>
        </w:rPr>
      </w:pPr>
    </w:p>
    <w:p w:rsidR="00A34A65" w:rsidRPr="004A21B9" w:rsidRDefault="00A34A65" w:rsidP="00842B2B">
      <w:pPr>
        <w:rPr>
          <w:b/>
          <w:bCs/>
          <w:noProof/>
          <w:lang w:val="en-US"/>
        </w:rPr>
      </w:pPr>
      <w:r w:rsidRPr="004A21B9">
        <w:rPr>
          <w:b/>
          <w:noProof/>
          <w:lang w:val="en-US"/>
        </w:rPr>
        <w:t>Second level cache</w:t>
      </w:r>
    </w:p>
    <w:p w:rsidR="00A34A65" w:rsidRPr="004A21B9" w:rsidRDefault="00A34A65" w:rsidP="00A34A65">
      <w:pPr>
        <w:spacing w:before="100" w:beforeAutospacing="1" w:after="100" w:afterAutospacing="1"/>
        <w:rPr>
          <w:noProof/>
          <w:lang w:val="en-US"/>
        </w:rPr>
      </w:pPr>
      <w:r w:rsidRPr="004A21B9">
        <w:rPr>
          <w:noProof/>
          <w:lang w:val="en-US"/>
        </w:rPr>
        <w:t>Be aware that Hibernate caches are not aware of changes made to the persistent store by other applications. To address this limitation, you can configure a TTL (Time To Live) retention policy at the second-level cache region level so that the underlying cache entries expire regularly.</w:t>
      </w:r>
    </w:p>
    <w:p w:rsidR="00A34A65" w:rsidRPr="004A21B9" w:rsidRDefault="00A34A65" w:rsidP="00A34A65">
      <w:pPr>
        <w:spacing w:before="100" w:beforeAutospacing="1" w:after="100" w:afterAutospacing="1"/>
        <w:rPr>
          <w:noProof/>
          <w:lang w:val="en-US"/>
        </w:rPr>
      </w:pPr>
      <w:r w:rsidRPr="004A21B9">
        <w:rPr>
          <w:rStyle w:val="HTMLCode"/>
          <w:rFonts w:ascii="Times New Roman" w:hAnsi="Times New Roman"/>
          <w:b/>
          <w:noProof/>
          <w:sz w:val="24"/>
          <w:lang w:val="en-US"/>
        </w:rPr>
        <w:t>org.hibernate.cache.spi.RegionFactory</w:t>
      </w:r>
      <w:r w:rsidRPr="004A21B9">
        <w:rPr>
          <w:noProof/>
          <w:lang w:val="en-US"/>
        </w:rPr>
        <w:t xml:space="preserve">defines the integration between Hibernate and a pluggable caching provider. </w:t>
      </w:r>
      <w:r w:rsidRPr="004A21B9">
        <w:rPr>
          <w:b/>
          <w:noProof/>
          <w:color w:val="0070C0"/>
          <w:lang w:val="en-US"/>
        </w:rPr>
        <w:t>hibernate.cache.region.factory_class</w:t>
      </w:r>
      <w:r w:rsidRPr="004A21B9">
        <w:rPr>
          <w:noProof/>
          <w:lang w:val="en-US"/>
        </w:rPr>
        <w:t xml:space="preserve"> is used to declare the provider to use. </w:t>
      </w:r>
    </w:p>
    <w:p w:rsidR="00A34A65" w:rsidRPr="004A21B9" w:rsidRDefault="00A34A65" w:rsidP="00A34A65">
      <w:pPr>
        <w:rPr>
          <w:noProof/>
          <w:lang w:val="en-US"/>
        </w:rPr>
      </w:pPr>
      <w:r w:rsidRPr="004A21B9">
        <w:rPr>
          <w:noProof/>
          <w:lang w:val="en-US"/>
        </w:rPr>
        <w:t>Hibernate comes with built-in support for the Java caching standard:</w:t>
      </w:r>
    </w:p>
    <w:p w:rsidR="00A34A65" w:rsidRPr="004A21B9" w:rsidRDefault="00C152A2" w:rsidP="00A34A65">
      <w:pPr>
        <w:numPr>
          <w:ilvl w:val="0"/>
          <w:numId w:val="83"/>
        </w:numPr>
        <w:ind w:left="1287" w:hanging="357"/>
        <w:rPr>
          <w:noProof/>
          <w:lang w:val="en-US"/>
        </w:rPr>
      </w:pPr>
      <w:hyperlink r:id="rId73" w:anchor="caching-provider-jcache" w:history="1">
        <w:r w:rsidR="00A34A65" w:rsidRPr="004A21B9">
          <w:rPr>
            <w:rStyle w:val="Hyperlink"/>
            <w:noProof/>
            <w:lang w:val="en-US"/>
          </w:rPr>
          <w:t>JCache</w:t>
        </w:r>
      </w:hyperlink>
      <w:r w:rsidR="00550A1F" w:rsidRPr="004A21B9">
        <w:rPr>
          <w:noProof/>
          <w:lang w:val="en-US"/>
        </w:rPr>
        <w:t>.</w:t>
      </w:r>
    </w:p>
    <w:p w:rsidR="00A34A65" w:rsidRPr="004A21B9" w:rsidRDefault="00A34A65" w:rsidP="00A34A65">
      <w:pPr>
        <w:rPr>
          <w:noProof/>
          <w:lang w:val="en-US"/>
        </w:rPr>
      </w:pPr>
      <w:r w:rsidRPr="004A21B9">
        <w:rPr>
          <w:noProof/>
          <w:lang w:val="en-US"/>
        </w:rPr>
        <w:t>and also two popular caching libraries:</w:t>
      </w:r>
    </w:p>
    <w:p w:rsidR="00A34A65" w:rsidRPr="004A21B9" w:rsidRDefault="00C152A2" w:rsidP="00A34A65">
      <w:pPr>
        <w:numPr>
          <w:ilvl w:val="0"/>
          <w:numId w:val="83"/>
        </w:numPr>
        <w:spacing w:after="100" w:afterAutospacing="1"/>
        <w:ind w:left="1287" w:hanging="357"/>
        <w:rPr>
          <w:noProof/>
          <w:lang w:val="en-US"/>
        </w:rPr>
      </w:pPr>
      <w:hyperlink r:id="rId74" w:anchor="caching-provider-ehcache" w:history="1">
        <w:r w:rsidR="00A34A65" w:rsidRPr="004A21B9">
          <w:rPr>
            <w:rStyle w:val="Hyperlink"/>
            <w:noProof/>
            <w:lang w:val="en-US"/>
          </w:rPr>
          <w:t>Ehcache</w:t>
        </w:r>
      </w:hyperlink>
      <w:r w:rsidR="00550A1F" w:rsidRPr="004A21B9">
        <w:rPr>
          <w:noProof/>
          <w:lang w:val="en-US"/>
        </w:rPr>
        <w:t>;</w:t>
      </w:r>
    </w:p>
    <w:p w:rsidR="00A34A65" w:rsidRPr="004A21B9" w:rsidRDefault="00C152A2" w:rsidP="00A34A65">
      <w:pPr>
        <w:numPr>
          <w:ilvl w:val="0"/>
          <w:numId w:val="83"/>
        </w:numPr>
        <w:spacing w:before="100" w:beforeAutospacing="1" w:after="100" w:afterAutospacing="1"/>
        <w:rPr>
          <w:noProof/>
          <w:lang w:val="en-US"/>
        </w:rPr>
      </w:pPr>
      <w:hyperlink r:id="rId75" w:anchor="caching-provider-infinispan" w:history="1">
        <w:r w:rsidR="00A34A65" w:rsidRPr="004A21B9">
          <w:rPr>
            <w:rStyle w:val="Hyperlink"/>
            <w:noProof/>
            <w:lang w:val="en-US"/>
          </w:rPr>
          <w:t>Infinispan</w:t>
        </w:r>
      </w:hyperlink>
      <w:r w:rsidR="00A34A65" w:rsidRPr="004A21B9">
        <w:rPr>
          <w:noProof/>
          <w:lang w:val="en-US"/>
        </w:rPr>
        <w:t>.</w:t>
      </w:r>
    </w:p>
    <w:p w:rsidR="00026420" w:rsidRPr="004A21B9" w:rsidRDefault="00026420" w:rsidP="00026420">
      <w:pPr>
        <w:pStyle w:val="Heading1"/>
        <w:numPr>
          <w:ilvl w:val="1"/>
          <w:numId w:val="12"/>
        </w:numPr>
        <w:jc w:val="center"/>
        <w:rPr>
          <w:noProof/>
          <w:sz w:val="36"/>
          <w:szCs w:val="36"/>
          <w:lang w:val="en-US"/>
        </w:rPr>
      </w:pPr>
      <w:bookmarkStart w:id="94" w:name="_Toc63930791"/>
      <w:r w:rsidRPr="004A21B9">
        <w:rPr>
          <w:noProof/>
          <w:sz w:val="36"/>
          <w:szCs w:val="36"/>
          <w:lang w:val="en-US"/>
        </w:rPr>
        <w:t>Configuring second-level caching</w:t>
      </w:r>
      <w:bookmarkEnd w:id="94"/>
    </w:p>
    <w:p w:rsidR="00026420" w:rsidRPr="004A21B9" w:rsidRDefault="00026420" w:rsidP="00026420">
      <w:pPr>
        <w:numPr>
          <w:ilvl w:val="0"/>
          <w:numId w:val="86"/>
        </w:numPr>
        <w:ind w:left="1134" w:hanging="708"/>
        <w:rPr>
          <w:noProof/>
          <w:lang w:val="en-US"/>
        </w:rPr>
      </w:pPr>
      <w:r w:rsidRPr="004A21B9">
        <w:rPr>
          <w:b/>
          <w:noProof/>
          <w:color w:val="0070C0"/>
          <w:lang w:val="en-US"/>
        </w:rPr>
        <w:t>hibernate.cache.use_second_level_cache</w:t>
      </w:r>
      <w:r w:rsidRPr="004A21B9">
        <w:rPr>
          <w:noProof/>
          <w:lang w:val="en-US"/>
        </w:rPr>
        <w:t xml:space="preserve"> – enable or disable second level caching overall. By default, if the currently configured </w:t>
      </w:r>
      <w:hyperlink r:id="rId76" w:history="1">
        <w:r w:rsidRPr="004A21B9">
          <w:rPr>
            <w:noProof/>
            <w:color w:val="0000FF"/>
            <w:u w:val="single"/>
            <w:lang w:val="en-US"/>
          </w:rPr>
          <w:t>RegionFactory</w:t>
        </w:r>
      </w:hyperlink>
      <w:r w:rsidRPr="004A21B9">
        <w:rPr>
          <w:noProof/>
          <w:lang w:val="en-US"/>
        </w:rPr>
        <w:t xml:space="preserve"> is not the </w:t>
      </w:r>
      <w:r w:rsidRPr="004A21B9">
        <w:rPr>
          <w:b/>
          <w:noProof/>
          <w:lang w:val="en-US"/>
        </w:rPr>
        <w:t>NoCachingRegionFactory</w:t>
      </w:r>
      <w:r w:rsidRPr="004A21B9">
        <w:rPr>
          <w:noProof/>
          <w:lang w:val="en-US"/>
        </w:rPr>
        <w:t>, then the second-level cache is going to be enabled. Otherwise, the second-level cache is disabled.</w:t>
      </w:r>
    </w:p>
    <w:p w:rsidR="00026420" w:rsidRPr="004A21B9" w:rsidRDefault="00026420" w:rsidP="00026420">
      <w:pPr>
        <w:numPr>
          <w:ilvl w:val="0"/>
          <w:numId w:val="86"/>
        </w:numPr>
        <w:spacing w:before="120"/>
        <w:ind w:left="1134" w:hanging="709"/>
        <w:rPr>
          <w:noProof/>
          <w:lang w:val="en-US"/>
        </w:rPr>
      </w:pPr>
      <w:r w:rsidRPr="004A21B9">
        <w:rPr>
          <w:b/>
          <w:noProof/>
          <w:color w:val="0070C0"/>
          <w:lang w:val="en-US"/>
        </w:rPr>
        <w:t>hibernate.cache.use_query_cache</w:t>
      </w:r>
      <w:r w:rsidRPr="004A21B9">
        <w:rPr>
          <w:noProof/>
          <w:lang w:val="en-US"/>
        </w:rPr>
        <w:t xml:space="preserve"> – </w:t>
      </w:r>
      <w:r w:rsidR="00E0050D" w:rsidRPr="004A21B9">
        <w:rPr>
          <w:noProof/>
          <w:lang w:val="en-US"/>
        </w:rPr>
        <w:t>e</w:t>
      </w:r>
      <w:r w:rsidRPr="004A21B9">
        <w:rPr>
          <w:noProof/>
          <w:lang w:val="en-US"/>
        </w:rPr>
        <w:t>nable or disable second level caching of query results. The default is false.</w:t>
      </w:r>
    </w:p>
    <w:p w:rsidR="00026420" w:rsidRPr="004A21B9" w:rsidRDefault="00026420" w:rsidP="00026420">
      <w:pPr>
        <w:numPr>
          <w:ilvl w:val="0"/>
          <w:numId w:val="86"/>
        </w:numPr>
        <w:spacing w:before="120"/>
        <w:ind w:left="1134" w:hanging="709"/>
        <w:rPr>
          <w:noProof/>
          <w:lang w:val="en-US"/>
        </w:rPr>
      </w:pPr>
      <w:r w:rsidRPr="004A21B9">
        <w:rPr>
          <w:b/>
          <w:noProof/>
          <w:color w:val="0070C0"/>
          <w:lang w:val="en-US"/>
        </w:rPr>
        <w:t>hibernate.cache.query_cache_factory</w:t>
      </w:r>
      <w:r w:rsidRPr="004A21B9">
        <w:rPr>
          <w:noProof/>
          <w:lang w:val="en-US"/>
        </w:rPr>
        <w:t xml:space="preserve"> – </w:t>
      </w:r>
      <w:r w:rsidR="00E0050D" w:rsidRPr="004A21B9">
        <w:rPr>
          <w:noProof/>
          <w:lang w:val="en-US"/>
        </w:rPr>
        <w:t>q</w:t>
      </w:r>
      <w:r w:rsidRPr="004A21B9">
        <w:rPr>
          <w:noProof/>
          <w:lang w:val="en-US"/>
        </w:rPr>
        <w:t>uery result caching is handled by a special contract that deals with staleness-based invalidation of the results. The default implementation does not allow stale results at all. Use this for applications that would like to relax that. Names an implementation of org.hibernate.cache.spi.TimestampsCacheFactory.</w:t>
      </w:r>
    </w:p>
    <w:p w:rsidR="00026420" w:rsidRPr="004A21B9" w:rsidRDefault="00026420" w:rsidP="00026420">
      <w:pPr>
        <w:numPr>
          <w:ilvl w:val="0"/>
          <w:numId w:val="86"/>
        </w:numPr>
        <w:spacing w:before="120"/>
        <w:ind w:left="1134" w:hanging="709"/>
        <w:rPr>
          <w:noProof/>
          <w:lang w:val="en-US"/>
        </w:rPr>
      </w:pPr>
      <w:r w:rsidRPr="004A21B9">
        <w:rPr>
          <w:b/>
          <w:noProof/>
          <w:color w:val="0070C0"/>
          <w:lang w:val="en-US"/>
        </w:rPr>
        <w:t>hibernate.cache.use_minimal_puts</w:t>
      </w:r>
      <w:r w:rsidRPr="004A21B9">
        <w:rPr>
          <w:noProof/>
          <w:lang w:val="en-US"/>
        </w:rPr>
        <w:t xml:space="preserve"> – </w:t>
      </w:r>
      <w:r w:rsidR="00E0050D" w:rsidRPr="004A21B9">
        <w:rPr>
          <w:noProof/>
          <w:lang w:val="en-US"/>
        </w:rPr>
        <w:t>o</w:t>
      </w:r>
      <w:r w:rsidRPr="004A21B9">
        <w:rPr>
          <w:noProof/>
          <w:lang w:val="en-US"/>
        </w:rPr>
        <w:t>ptimizes second-level cache operations to minimize writes, at the cost of more frequent reads. Providers typically set this appropriately.</w:t>
      </w:r>
    </w:p>
    <w:p w:rsidR="00026420" w:rsidRPr="004A21B9" w:rsidRDefault="00026420" w:rsidP="00026420">
      <w:pPr>
        <w:numPr>
          <w:ilvl w:val="0"/>
          <w:numId w:val="86"/>
        </w:numPr>
        <w:spacing w:before="120"/>
        <w:ind w:left="1134" w:hanging="709"/>
        <w:rPr>
          <w:noProof/>
          <w:lang w:val="en-US"/>
        </w:rPr>
      </w:pPr>
      <w:r w:rsidRPr="004A21B9">
        <w:rPr>
          <w:b/>
          <w:noProof/>
          <w:color w:val="0070C0"/>
          <w:lang w:val="en-US"/>
        </w:rPr>
        <w:t>hibernate.cache.region_prefix</w:t>
      </w:r>
      <w:r w:rsidRPr="004A21B9">
        <w:rPr>
          <w:noProof/>
          <w:lang w:val="en-US"/>
        </w:rPr>
        <w:t xml:space="preserve"> – </w:t>
      </w:r>
      <w:r w:rsidR="00E0050D" w:rsidRPr="004A21B9">
        <w:rPr>
          <w:noProof/>
          <w:lang w:val="en-US"/>
        </w:rPr>
        <w:t>d</w:t>
      </w:r>
      <w:r w:rsidRPr="004A21B9">
        <w:rPr>
          <w:noProof/>
          <w:lang w:val="en-US"/>
        </w:rPr>
        <w:t>efines a name to be used as a prefix to all second-level cache region names.</w:t>
      </w:r>
    </w:p>
    <w:p w:rsidR="00026420" w:rsidRPr="004A21B9" w:rsidRDefault="00026420" w:rsidP="00026420">
      <w:pPr>
        <w:numPr>
          <w:ilvl w:val="0"/>
          <w:numId w:val="86"/>
        </w:numPr>
        <w:spacing w:before="120"/>
        <w:ind w:left="1134" w:hanging="709"/>
        <w:rPr>
          <w:noProof/>
          <w:lang w:val="en-US"/>
        </w:rPr>
      </w:pPr>
      <w:r w:rsidRPr="004A21B9">
        <w:rPr>
          <w:b/>
          <w:noProof/>
          <w:color w:val="0070C0"/>
          <w:lang w:val="en-US"/>
        </w:rPr>
        <w:t>hibernate.cache.default_cache_concurrency_strategy</w:t>
      </w:r>
      <w:r w:rsidRPr="004A21B9">
        <w:rPr>
          <w:noProof/>
          <w:lang w:val="en-US"/>
        </w:rPr>
        <w:t xml:space="preserve"> – </w:t>
      </w:r>
      <w:r w:rsidR="00E0050D" w:rsidRPr="004A21B9">
        <w:rPr>
          <w:noProof/>
          <w:lang w:val="en-US"/>
        </w:rPr>
        <w:t>i</w:t>
      </w:r>
      <w:r w:rsidRPr="004A21B9">
        <w:rPr>
          <w:noProof/>
          <w:lang w:val="en-US"/>
        </w:rPr>
        <w:t>n Hibernate second-level caching, all regions can be configured differently including the concurrency strategy to use when accessing that particular region. This setting allows defining a default strategy to be used. This setting is very rarely required as the pluggable providers do specify the default strategy to use. Valid values include:</w:t>
      </w:r>
    </w:p>
    <w:p w:rsidR="00026420" w:rsidRPr="004A21B9" w:rsidRDefault="00026420" w:rsidP="00026420">
      <w:pPr>
        <w:numPr>
          <w:ilvl w:val="0"/>
          <w:numId w:val="84"/>
        </w:numPr>
        <w:tabs>
          <w:tab w:val="clear" w:pos="720"/>
          <w:tab w:val="num" w:pos="1843"/>
        </w:tabs>
        <w:ind w:left="1843" w:hanging="284"/>
        <w:rPr>
          <w:noProof/>
          <w:lang w:val="en-US"/>
        </w:rPr>
      </w:pPr>
      <w:r w:rsidRPr="004A21B9">
        <w:rPr>
          <w:noProof/>
          <w:lang w:val="en-US"/>
        </w:rPr>
        <w:t>read-only,</w:t>
      </w:r>
    </w:p>
    <w:p w:rsidR="00026420" w:rsidRPr="004A21B9" w:rsidRDefault="00026420" w:rsidP="00026420">
      <w:pPr>
        <w:numPr>
          <w:ilvl w:val="0"/>
          <w:numId w:val="84"/>
        </w:numPr>
        <w:tabs>
          <w:tab w:val="clear" w:pos="720"/>
          <w:tab w:val="num" w:pos="1843"/>
        </w:tabs>
        <w:spacing w:before="100" w:beforeAutospacing="1" w:after="100" w:afterAutospacing="1"/>
        <w:ind w:left="1843" w:hanging="283"/>
        <w:rPr>
          <w:noProof/>
          <w:lang w:val="en-US"/>
        </w:rPr>
      </w:pPr>
      <w:r w:rsidRPr="004A21B9">
        <w:rPr>
          <w:noProof/>
          <w:lang w:val="en-US"/>
        </w:rPr>
        <w:t>read-write,</w:t>
      </w:r>
    </w:p>
    <w:p w:rsidR="00026420" w:rsidRPr="004A21B9" w:rsidRDefault="00026420" w:rsidP="00026420">
      <w:pPr>
        <w:numPr>
          <w:ilvl w:val="0"/>
          <w:numId w:val="84"/>
        </w:numPr>
        <w:tabs>
          <w:tab w:val="clear" w:pos="720"/>
          <w:tab w:val="num" w:pos="1843"/>
        </w:tabs>
        <w:spacing w:before="100" w:beforeAutospacing="1" w:after="100" w:afterAutospacing="1"/>
        <w:ind w:left="1843" w:hanging="283"/>
        <w:rPr>
          <w:noProof/>
          <w:lang w:val="en-US"/>
        </w:rPr>
      </w:pPr>
      <w:r w:rsidRPr="004A21B9">
        <w:rPr>
          <w:noProof/>
          <w:lang w:val="en-US"/>
        </w:rPr>
        <w:t>nonstrict-read-write,</w:t>
      </w:r>
    </w:p>
    <w:p w:rsidR="00026420" w:rsidRPr="004A21B9" w:rsidRDefault="00026420" w:rsidP="00026420">
      <w:pPr>
        <w:numPr>
          <w:ilvl w:val="0"/>
          <w:numId w:val="84"/>
        </w:numPr>
        <w:tabs>
          <w:tab w:val="clear" w:pos="720"/>
          <w:tab w:val="num" w:pos="1843"/>
        </w:tabs>
        <w:spacing w:before="100" w:beforeAutospacing="1" w:after="100" w:afterAutospacing="1"/>
        <w:ind w:left="1843" w:hanging="283"/>
        <w:rPr>
          <w:noProof/>
          <w:lang w:val="en-US"/>
        </w:rPr>
      </w:pPr>
      <w:r w:rsidRPr="004A21B9">
        <w:rPr>
          <w:noProof/>
          <w:lang w:val="en-US"/>
        </w:rPr>
        <w:t>transactional</w:t>
      </w:r>
    </w:p>
    <w:p w:rsidR="00026420" w:rsidRPr="004A21B9" w:rsidRDefault="00026420" w:rsidP="00026420">
      <w:pPr>
        <w:numPr>
          <w:ilvl w:val="0"/>
          <w:numId w:val="84"/>
        </w:numPr>
        <w:tabs>
          <w:tab w:val="clear" w:pos="720"/>
          <w:tab w:val="num" w:pos="709"/>
        </w:tabs>
        <w:spacing w:before="120"/>
        <w:ind w:left="1134" w:hanging="567"/>
        <w:rPr>
          <w:noProof/>
          <w:lang w:val="en-US"/>
        </w:rPr>
      </w:pPr>
      <w:r w:rsidRPr="004A21B9">
        <w:rPr>
          <w:b/>
          <w:noProof/>
          <w:color w:val="0070C0"/>
          <w:lang w:val="en-US"/>
        </w:rPr>
        <w:lastRenderedPageBreak/>
        <w:t>hibernate.cache.use_structured_entries</w:t>
      </w:r>
      <w:r w:rsidRPr="004A21B9">
        <w:rPr>
          <w:noProof/>
          <w:lang w:val="en-US"/>
        </w:rPr>
        <w:t xml:space="preserve"> – </w:t>
      </w:r>
      <w:r w:rsidR="00E0050D" w:rsidRPr="004A21B9">
        <w:rPr>
          <w:noProof/>
          <w:lang w:val="en-US"/>
        </w:rPr>
        <w:t>i</w:t>
      </w:r>
      <w:r w:rsidRPr="004A21B9">
        <w:rPr>
          <w:noProof/>
          <w:lang w:val="en-US"/>
        </w:rPr>
        <w:t>f true, forces Hibernate to store data in the second-level cache in a more human-friendly format. Can be useful if you’d like to be able to "browse" the data directly in your cache, but does have a performance impact.</w:t>
      </w:r>
    </w:p>
    <w:p w:rsidR="00026420" w:rsidRPr="004A21B9" w:rsidRDefault="00026420" w:rsidP="00026420">
      <w:pPr>
        <w:numPr>
          <w:ilvl w:val="0"/>
          <w:numId w:val="84"/>
        </w:numPr>
        <w:tabs>
          <w:tab w:val="clear" w:pos="720"/>
          <w:tab w:val="num" w:pos="709"/>
        </w:tabs>
        <w:spacing w:before="120"/>
        <w:ind w:left="1134" w:hanging="567"/>
        <w:rPr>
          <w:noProof/>
          <w:lang w:val="en-US"/>
        </w:rPr>
      </w:pPr>
      <w:r w:rsidRPr="004A21B9">
        <w:rPr>
          <w:b/>
          <w:noProof/>
          <w:color w:val="0070C0"/>
          <w:lang w:val="en-US"/>
        </w:rPr>
        <w:t>hibernate.cache.auto_evict_collection_cache</w:t>
      </w:r>
      <w:r w:rsidRPr="004A21B9">
        <w:rPr>
          <w:noProof/>
          <w:lang w:val="en-US"/>
        </w:rPr>
        <w:t xml:space="preserve"> – </w:t>
      </w:r>
      <w:r w:rsidR="00E0050D" w:rsidRPr="004A21B9">
        <w:rPr>
          <w:noProof/>
          <w:lang w:val="en-US"/>
        </w:rPr>
        <w:t>e</w:t>
      </w:r>
      <w:r w:rsidRPr="004A21B9">
        <w:rPr>
          <w:noProof/>
          <w:lang w:val="en-US"/>
        </w:rPr>
        <w:t>nables or disables the automatic eviction of a bidirectional association’s collection cache entry when the association is changed just from the owning side. This is disabled by default, as it has a performance impact to track this state. However, if your application does not manage both sides of bidirectional association where the collection side is cached, the alternative is to have stale data in that collection cache.</w:t>
      </w:r>
    </w:p>
    <w:p w:rsidR="00026420" w:rsidRPr="004A21B9" w:rsidRDefault="00026420" w:rsidP="00026420">
      <w:pPr>
        <w:numPr>
          <w:ilvl w:val="0"/>
          <w:numId w:val="84"/>
        </w:numPr>
        <w:tabs>
          <w:tab w:val="clear" w:pos="720"/>
          <w:tab w:val="num" w:pos="709"/>
        </w:tabs>
        <w:spacing w:before="120"/>
        <w:ind w:left="1134" w:hanging="567"/>
        <w:rPr>
          <w:noProof/>
          <w:lang w:val="en-US"/>
        </w:rPr>
      </w:pPr>
      <w:r w:rsidRPr="004A21B9">
        <w:rPr>
          <w:b/>
          <w:noProof/>
          <w:color w:val="0070C0"/>
          <w:lang w:val="en-US"/>
        </w:rPr>
        <w:t>hibernate.cache.use_reference_entries</w:t>
      </w:r>
      <w:r w:rsidRPr="004A21B9">
        <w:rPr>
          <w:noProof/>
          <w:lang w:val="en-US"/>
        </w:rPr>
        <w:t xml:space="preserve"> – </w:t>
      </w:r>
      <w:r w:rsidR="00E0050D" w:rsidRPr="004A21B9">
        <w:rPr>
          <w:noProof/>
          <w:lang w:val="en-US"/>
        </w:rPr>
        <w:t>e</w:t>
      </w:r>
      <w:r w:rsidRPr="004A21B9">
        <w:rPr>
          <w:noProof/>
          <w:lang w:val="en-US"/>
        </w:rPr>
        <w:t>nable direct storage of entity references into the second level cache for read-only or immutable entities.</w:t>
      </w:r>
    </w:p>
    <w:p w:rsidR="00026420" w:rsidRPr="004A21B9" w:rsidRDefault="00026420" w:rsidP="00026420">
      <w:pPr>
        <w:numPr>
          <w:ilvl w:val="0"/>
          <w:numId w:val="84"/>
        </w:numPr>
        <w:tabs>
          <w:tab w:val="clear" w:pos="720"/>
          <w:tab w:val="num" w:pos="709"/>
        </w:tabs>
        <w:spacing w:before="120"/>
        <w:ind w:left="1134" w:hanging="567"/>
        <w:rPr>
          <w:noProof/>
          <w:lang w:val="en-US"/>
        </w:rPr>
      </w:pPr>
      <w:r w:rsidRPr="004A21B9">
        <w:rPr>
          <w:b/>
          <w:noProof/>
          <w:color w:val="0070C0"/>
          <w:lang w:val="en-US"/>
        </w:rPr>
        <w:t>hibernate.cache.keys_factory</w:t>
      </w:r>
      <w:r w:rsidRPr="004A21B9">
        <w:rPr>
          <w:noProof/>
          <w:lang w:val="en-US"/>
        </w:rPr>
        <w:t xml:space="preserve"> – </w:t>
      </w:r>
      <w:r w:rsidR="00E0050D" w:rsidRPr="004A21B9">
        <w:rPr>
          <w:noProof/>
          <w:lang w:val="en-US"/>
        </w:rPr>
        <w:t>w</w:t>
      </w:r>
      <w:r w:rsidRPr="004A21B9">
        <w:rPr>
          <w:noProof/>
          <w:lang w:val="en-US"/>
        </w:rPr>
        <w:t>hen storing entries into the second-level cache as a key-value pair, the identifiers can be wrapped into tuples &lt;entity type, tenant, identifier&gt; to guarantee uniqueness in case that second-level cache stores all entities in single space. These tuples are then used as keys in the cache. When the second-level cache implementation (incl. its configuration) guarantees that different entity types are stored separately and multi-tenancy is not used, you can omit this wrapping to achieve better performance. Currently, this property is only supported when Infinispan is configured as the second-level cache implementation. Valid values are:</w:t>
      </w:r>
    </w:p>
    <w:p w:rsidR="00026420" w:rsidRPr="004A21B9" w:rsidRDefault="00026420" w:rsidP="00026420">
      <w:pPr>
        <w:numPr>
          <w:ilvl w:val="0"/>
          <w:numId w:val="85"/>
        </w:numPr>
        <w:spacing w:before="100" w:beforeAutospacing="1" w:after="100" w:afterAutospacing="1"/>
        <w:ind w:left="1440"/>
        <w:rPr>
          <w:noProof/>
          <w:lang w:val="en-US"/>
        </w:rPr>
      </w:pPr>
      <w:r w:rsidRPr="004A21B9">
        <w:rPr>
          <w:noProof/>
          <w:lang w:val="en-US"/>
        </w:rPr>
        <w:t>default (wraps identitifers in the tuple)</w:t>
      </w:r>
    </w:p>
    <w:p w:rsidR="00026420" w:rsidRPr="004A21B9" w:rsidRDefault="00026420" w:rsidP="00026420">
      <w:pPr>
        <w:numPr>
          <w:ilvl w:val="0"/>
          <w:numId w:val="85"/>
        </w:numPr>
        <w:spacing w:before="100" w:beforeAutospacing="1" w:after="100" w:afterAutospacing="1"/>
        <w:ind w:left="1440"/>
        <w:rPr>
          <w:noProof/>
          <w:lang w:val="en-US"/>
        </w:rPr>
      </w:pPr>
      <w:r w:rsidRPr="004A21B9">
        <w:rPr>
          <w:noProof/>
          <w:lang w:val="en-US"/>
        </w:rPr>
        <w:t>simple (uses identifiers as keys without any wrapping)</w:t>
      </w:r>
    </w:p>
    <w:p w:rsidR="00026420" w:rsidRPr="004A21B9" w:rsidRDefault="00026420" w:rsidP="00026420">
      <w:pPr>
        <w:numPr>
          <w:ilvl w:val="0"/>
          <w:numId w:val="85"/>
        </w:numPr>
        <w:spacing w:before="100" w:beforeAutospacing="1" w:after="100" w:afterAutospacing="1"/>
        <w:ind w:left="1440"/>
        <w:rPr>
          <w:noProof/>
          <w:lang w:val="en-US"/>
        </w:rPr>
      </w:pPr>
      <w:r w:rsidRPr="004A21B9">
        <w:rPr>
          <w:noProof/>
          <w:lang w:val="en-US"/>
        </w:rPr>
        <w:t>fully qualified class name that implements org.hibernate.cache.spi.CacheKeysFactory</w:t>
      </w:r>
    </w:p>
    <w:p w:rsidR="00C73E94" w:rsidRPr="004A21B9" w:rsidRDefault="00C73E94" w:rsidP="00C73E94">
      <w:pPr>
        <w:pStyle w:val="Heading1"/>
        <w:numPr>
          <w:ilvl w:val="1"/>
          <w:numId w:val="12"/>
        </w:numPr>
        <w:jc w:val="center"/>
        <w:rPr>
          <w:noProof/>
          <w:sz w:val="36"/>
          <w:szCs w:val="36"/>
          <w:lang w:val="en-US"/>
        </w:rPr>
      </w:pPr>
      <w:bookmarkStart w:id="95" w:name="_Toc63930792"/>
      <w:r w:rsidRPr="004A21B9">
        <w:rPr>
          <w:noProof/>
          <w:sz w:val="36"/>
          <w:szCs w:val="36"/>
          <w:lang w:val="en-US"/>
        </w:rPr>
        <w:t>Configuring second-level cache mappings</w:t>
      </w:r>
      <w:bookmarkEnd w:id="95"/>
    </w:p>
    <w:p w:rsidR="00A34A65" w:rsidRPr="004A21B9" w:rsidRDefault="00C73E94" w:rsidP="00C73E94">
      <w:pPr>
        <w:spacing w:before="100" w:beforeAutospacing="1" w:after="100" w:afterAutospacing="1"/>
        <w:rPr>
          <w:noProof/>
          <w:lang w:val="en-US"/>
        </w:rPr>
      </w:pPr>
      <w:r w:rsidRPr="004A21B9">
        <w:rPr>
          <w:noProof/>
          <w:lang w:val="en-US"/>
        </w:rPr>
        <w:t xml:space="preserve">By default, entities are not part of the second level cache. However, you can override this by setting the </w:t>
      </w:r>
      <w:r w:rsidRPr="004A21B9">
        <w:rPr>
          <w:b/>
          <w:noProof/>
          <w:color w:val="0070C0"/>
          <w:lang w:val="en-US"/>
        </w:rPr>
        <w:t>shared-cache-mode</w:t>
      </w:r>
      <w:r w:rsidRPr="004A21B9">
        <w:rPr>
          <w:noProof/>
          <w:lang w:val="en-US"/>
        </w:rPr>
        <w:t xml:space="preserve"> element in your </w:t>
      </w:r>
      <w:r w:rsidRPr="004A21B9">
        <w:rPr>
          <w:b/>
          <w:i/>
          <w:noProof/>
          <w:lang w:val="en-US"/>
        </w:rPr>
        <w:t>persistence.xml</w:t>
      </w:r>
      <w:r w:rsidRPr="004A21B9">
        <w:rPr>
          <w:noProof/>
          <w:lang w:val="en-US"/>
        </w:rPr>
        <w:t xml:space="preserve"> file or by using the </w:t>
      </w:r>
      <w:r w:rsidRPr="004A21B9">
        <w:rPr>
          <w:b/>
          <w:i/>
          <w:noProof/>
          <w:lang w:val="en-US"/>
        </w:rPr>
        <w:t>javax.persistence.sharedCache.mode</w:t>
      </w:r>
      <w:r w:rsidRPr="004A21B9">
        <w:rPr>
          <w:noProof/>
          <w:lang w:val="en-US"/>
        </w:rPr>
        <w:t xml:space="preserve"> property in your configuration file:</w:t>
      </w:r>
    </w:p>
    <w:p w:rsidR="00C73E94" w:rsidRPr="004A21B9" w:rsidRDefault="00D0168D" w:rsidP="00C73E94">
      <w:pPr>
        <w:numPr>
          <w:ilvl w:val="0"/>
          <w:numId w:val="87"/>
        </w:numPr>
        <w:spacing w:after="120"/>
        <w:ind w:left="714" w:hanging="357"/>
        <w:rPr>
          <w:noProof/>
          <w:lang w:val="en-US"/>
        </w:rPr>
      </w:pPr>
      <w:r w:rsidRPr="004A21B9">
        <w:rPr>
          <w:b/>
          <w:noProof/>
          <w:color w:val="0070C0"/>
          <w:lang w:val="en-US"/>
        </w:rPr>
        <w:t>Enable</w:t>
      </w:r>
      <w:r w:rsidR="00C73E94" w:rsidRPr="004A21B9">
        <w:rPr>
          <w:b/>
          <w:noProof/>
          <w:color w:val="0070C0"/>
          <w:lang w:val="en-US"/>
        </w:rPr>
        <w:t>_</w:t>
      </w:r>
      <w:r w:rsidRPr="004A21B9">
        <w:rPr>
          <w:b/>
          <w:noProof/>
          <w:color w:val="0070C0"/>
          <w:lang w:val="en-US"/>
        </w:rPr>
        <w:t>selective</w:t>
      </w:r>
      <w:r w:rsidR="00C73E94" w:rsidRPr="004A21B9">
        <w:rPr>
          <w:noProof/>
          <w:lang w:val="en-US"/>
        </w:rPr>
        <w:t xml:space="preserve"> (Default, recommended) </w:t>
      </w:r>
      <w:r w:rsidRPr="004A21B9">
        <w:rPr>
          <w:noProof/>
          <w:lang w:val="en-US"/>
        </w:rPr>
        <w:t>–</w:t>
      </w:r>
      <w:r w:rsidR="003F2651" w:rsidRPr="004A21B9">
        <w:rPr>
          <w:noProof/>
          <w:lang w:val="en-US"/>
        </w:rPr>
        <w:t>e</w:t>
      </w:r>
      <w:r w:rsidR="00C73E94" w:rsidRPr="004A21B9">
        <w:rPr>
          <w:noProof/>
          <w:lang w:val="en-US"/>
        </w:rPr>
        <w:t xml:space="preserve">ntities are not cached unless explicitly marked as cacheable (with the </w:t>
      </w:r>
      <w:hyperlink r:id="rId77" w:history="1">
        <w:r w:rsidR="00C73E94" w:rsidRPr="004A21B9">
          <w:rPr>
            <w:noProof/>
            <w:color w:val="0000FF"/>
            <w:u w:val="single"/>
            <w:lang w:val="en-US"/>
          </w:rPr>
          <w:t>@Cacheable</w:t>
        </w:r>
      </w:hyperlink>
      <w:r w:rsidR="00C73E94" w:rsidRPr="004A21B9">
        <w:rPr>
          <w:noProof/>
          <w:lang w:val="en-US"/>
        </w:rPr>
        <w:t xml:space="preserve"> annotation).</w:t>
      </w:r>
    </w:p>
    <w:p w:rsidR="00C73E94" w:rsidRPr="004A21B9" w:rsidRDefault="00D0168D" w:rsidP="00C73E94">
      <w:pPr>
        <w:numPr>
          <w:ilvl w:val="0"/>
          <w:numId w:val="87"/>
        </w:numPr>
        <w:spacing w:after="120"/>
        <w:ind w:left="714" w:hanging="357"/>
        <w:rPr>
          <w:b/>
          <w:noProof/>
          <w:color w:val="0070C0"/>
          <w:lang w:val="en-US"/>
        </w:rPr>
      </w:pPr>
      <w:r w:rsidRPr="004A21B9">
        <w:rPr>
          <w:b/>
          <w:noProof/>
          <w:color w:val="0070C0"/>
          <w:lang w:val="en-US"/>
        </w:rPr>
        <w:t>Disable</w:t>
      </w:r>
      <w:r w:rsidR="00C73E94" w:rsidRPr="004A21B9">
        <w:rPr>
          <w:b/>
          <w:noProof/>
          <w:color w:val="0070C0"/>
          <w:lang w:val="en-US"/>
        </w:rPr>
        <w:t>_</w:t>
      </w:r>
      <w:r w:rsidRPr="004A21B9">
        <w:rPr>
          <w:b/>
          <w:noProof/>
          <w:color w:val="0070C0"/>
          <w:lang w:val="en-US"/>
        </w:rPr>
        <w:t>selective</w:t>
      </w:r>
      <w:r w:rsidRPr="004A21B9">
        <w:rPr>
          <w:noProof/>
          <w:lang w:val="en-US"/>
        </w:rPr>
        <w:t xml:space="preserve">– </w:t>
      </w:r>
      <w:r w:rsidR="003F2651" w:rsidRPr="004A21B9">
        <w:rPr>
          <w:noProof/>
          <w:lang w:val="en-US"/>
        </w:rPr>
        <w:t>e</w:t>
      </w:r>
      <w:r w:rsidR="00C73E94" w:rsidRPr="004A21B9">
        <w:rPr>
          <w:noProof/>
          <w:lang w:val="en-US"/>
        </w:rPr>
        <w:t>ntities are cached unless explicitly marked as non-cacheable.</w:t>
      </w:r>
    </w:p>
    <w:p w:rsidR="00C73E94" w:rsidRPr="004A21B9" w:rsidRDefault="00D0168D" w:rsidP="00C73E94">
      <w:pPr>
        <w:numPr>
          <w:ilvl w:val="0"/>
          <w:numId w:val="87"/>
        </w:numPr>
        <w:spacing w:after="120"/>
        <w:ind w:left="714" w:hanging="357"/>
        <w:rPr>
          <w:b/>
          <w:noProof/>
          <w:color w:val="0070C0"/>
          <w:lang w:val="en-US"/>
        </w:rPr>
      </w:pPr>
      <w:r w:rsidRPr="004A21B9">
        <w:rPr>
          <w:b/>
          <w:noProof/>
          <w:color w:val="0070C0"/>
          <w:lang w:val="en-US"/>
        </w:rPr>
        <w:t>All</w:t>
      </w:r>
      <w:r w:rsidRPr="004A21B9">
        <w:rPr>
          <w:noProof/>
          <w:lang w:val="en-US"/>
        </w:rPr>
        <w:t>–</w:t>
      </w:r>
      <w:r w:rsidR="003F2651" w:rsidRPr="004A21B9">
        <w:rPr>
          <w:noProof/>
          <w:lang w:val="en-US"/>
        </w:rPr>
        <w:t>e</w:t>
      </w:r>
      <w:r w:rsidR="00C73E94" w:rsidRPr="004A21B9">
        <w:rPr>
          <w:noProof/>
          <w:lang w:val="en-US"/>
        </w:rPr>
        <w:t>ntities are always cached even if marked as non-cacheable.</w:t>
      </w:r>
    </w:p>
    <w:p w:rsidR="00C73E94" w:rsidRPr="004A21B9" w:rsidRDefault="00C73E94" w:rsidP="00C73E94">
      <w:pPr>
        <w:numPr>
          <w:ilvl w:val="0"/>
          <w:numId w:val="87"/>
        </w:numPr>
        <w:rPr>
          <w:noProof/>
          <w:lang w:val="en-US"/>
        </w:rPr>
      </w:pPr>
      <w:r w:rsidRPr="004A21B9">
        <w:rPr>
          <w:b/>
          <w:noProof/>
          <w:color w:val="0070C0"/>
          <w:lang w:val="en-US"/>
        </w:rPr>
        <w:t>N</w:t>
      </w:r>
      <w:r w:rsidR="00D0168D" w:rsidRPr="004A21B9">
        <w:rPr>
          <w:b/>
          <w:noProof/>
          <w:color w:val="0070C0"/>
          <w:lang w:val="en-US"/>
        </w:rPr>
        <w:t>one</w:t>
      </w:r>
      <w:r w:rsidR="00D0168D" w:rsidRPr="004A21B9">
        <w:rPr>
          <w:noProof/>
          <w:lang w:val="en-US"/>
        </w:rPr>
        <w:t>–</w:t>
      </w:r>
      <w:r w:rsidR="003F2651" w:rsidRPr="004A21B9">
        <w:rPr>
          <w:noProof/>
          <w:lang w:val="en-US"/>
        </w:rPr>
        <w:t>n</w:t>
      </w:r>
      <w:r w:rsidRPr="004A21B9">
        <w:rPr>
          <w:noProof/>
          <w:lang w:val="en-US"/>
        </w:rPr>
        <w:t>o entity is cached even if marked as cacheable. This option can make sense to disable second-level cache altogether.</w:t>
      </w:r>
    </w:p>
    <w:p w:rsidR="00D0168D" w:rsidRPr="004A21B9" w:rsidRDefault="00D0168D" w:rsidP="00D0168D">
      <w:pPr>
        <w:spacing w:before="100" w:beforeAutospacing="1" w:after="100" w:afterAutospacing="1"/>
        <w:rPr>
          <w:noProof/>
          <w:lang w:val="en-US"/>
        </w:rPr>
      </w:pPr>
      <w:r w:rsidRPr="004A21B9">
        <w:rPr>
          <w:noProof/>
          <w:lang w:val="en-US"/>
        </w:rPr>
        <w:t xml:space="preserve">The </w:t>
      </w:r>
      <w:r w:rsidRPr="004A21B9">
        <w:rPr>
          <w:b/>
          <w:noProof/>
          <w:color w:val="0070C0"/>
          <w:lang w:val="en-US"/>
        </w:rPr>
        <w:t xml:space="preserve">cache concurrency strategy </w:t>
      </w:r>
      <w:r w:rsidRPr="004A21B9">
        <w:rPr>
          <w:noProof/>
          <w:lang w:val="en-US"/>
        </w:rPr>
        <w:t xml:space="preserve">used by default can be set globally via the </w:t>
      </w:r>
      <w:r w:rsidRPr="004A21B9">
        <w:rPr>
          <w:b/>
          <w:noProof/>
          <w:color w:val="0070C0"/>
          <w:lang w:val="en-US"/>
        </w:rPr>
        <w:t>hibernate.cache.default_cache_concurrency_strategy</w:t>
      </w:r>
      <w:r w:rsidRPr="004A21B9">
        <w:rPr>
          <w:noProof/>
          <w:lang w:val="en-US"/>
        </w:rPr>
        <w:t xml:space="preserve"> configuration property:</w:t>
      </w:r>
    </w:p>
    <w:p w:rsidR="00D0168D" w:rsidRPr="004A21B9" w:rsidRDefault="003F2651" w:rsidP="00D0168D">
      <w:pPr>
        <w:numPr>
          <w:ilvl w:val="0"/>
          <w:numId w:val="88"/>
        </w:numPr>
        <w:spacing w:after="120"/>
        <w:ind w:left="714" w:hanging="357"/>
        <w:rPr>
          <w:noProof/>
          <w:lang w:val="en-US"/>
        </w:rPr>
      </w:pPr>
      <w:r w:rsidRPr="004A21B9">
        <w:rPr>
          <w:b/>
          <w:noProof/>
          <w:color w:val="0070C0"/>
          <w:lang w:val="en-US"/>
        </w:rPr>
        <w:t>R</w:t>
      </w:r>
      <w:r w:rsidR="00D0168D" w:rsidRPr="004A21B9">
        <w:rPr>
          <w:b/>
          <w:noProof/>
          <w:color w:val="0070C0"/>
          <w:lang w:val="en-US"/>
        </w:rPr>
        <w:t>ead-only</w:t>
      </w:r>
      <w:r w:rsidR="00D0168D" w:rsidRPr="004A21B9">
        <w:rPr>
          <w:noProof/>
          <w:lang w:val="en-US"/>
        </w:rPr>
        <w:t xml:space="preserve"> –  if your application needs to read, but not modify, instances of a persistent class, a read-only cache is the best choice. Application can still delete entities and these changes should be reflected in second-level cache so that the cache does not provide stale entities. Implementations may use performance optimizations based on the immutability of entities.</w:t>
      </w:r>
    </w:p>
    <w:p w:rsidR="00D0168D" w:rsidRPr="004A21B9" w:rsidRDefault="003F2651" w:rsidP="00D0168D">
      <w:pPr>
        <w:numPr>
          <w:ilvl w:val="0"/>
          <w:numId w:val="88"/>
        </w:numPr>
        <w:spacing w:after="120"/>
        <w:ind w:left="714" w:hanging="357"/>
        <w:rPr>
          <w:noProof/>
          <w:lang w:val="en-US"/>
        </w:rPr>
      </w:pPr>
      <w:r w:rsidRPr="004A21B9">
        <w:rPr>
          <w:b/>
          <w:noProof/>
          <w:color w:val="0070C0"/>
          <w:lang w:val="en-US"/>
        </w:rPr>
        <w:t>R</w:t>
      </w:r>
      <w:r w:rsidR="00D0168D" w:rsidRPr="004A21B9">
        <w:rPr>
          <w:b/>
          <w:noProof/>
          <w:color w:val="0070C0"/>
          <w:lang w:val="en-US"/>
        </w:rPr>
        <w:t>ead-write</w:t>
      </w:r>
      <w:r w:rsidR="00D0168D" w:rsidRPr="004A21B9">
        <w:rPr>
          <w:noProof/>
          <w:lang w:val="en-US"/>
        </w:rPr>
        <w:t xml:space="preserve"> – if the application needs to update data, a read-write cache might be appropriate. This strategy provides consistent access to single entity, but not a serializable transaction isolation level; e.g. when TX1 reads looks up an entity and does not find it, TX2 inserts the entity into cache and TX1 looks it up again, the new entity can be read in TX1.</w:t>
      </w:r>
    </w:p>
    <w:p w:rsidR="00D0168D" w:rsidRPr="004A21B9" w:rsidRDefault="003F2651" w:rsidP="00D0168D">
      <w:pPr>
        <w:numPr>
          <w:ilvl w:val="0"/>
          <w:numId w:val="88"/>
        </w:numPr>
        <w:spacing w:after="120"/>
        <w:ind w:left="714" w:hanging="357"/>
        <w:rPr>
          <w:noProof/>
          <w:lang w:val="en-US"/>
        </w:rPr>
      </w:pPr>
      <w:r w:rsidRPr="004A21B9">
        <w:rPr>
          <w:b/>
          <w:noProof/>
          <w:color w:val="0070C0"/>
          <w:lang w:val="en-US"/>
        </w:rPr>
        <w:lastRenderedPageBreak/>
        <w:t>N</w:t>
      </w:r>
      <w:r w:rsidR="00D0168D" w:rsidRPr="004A21B9">
        <w:rPr>
          <w:b/>
          <w:noProof/>
          <w:color w:val="0070C0"/>
          <w:lang w:val="en-US"/>
        </w:rPr>
        <w:t>onstrict-read-write</w:t>
      </w:r>
      <w:r w:rsidR="00D0168D" w:rsidRPr="004A21B9">
        <w:rPr>
          <w:noProof/>
          <w:lang w:val="en-US"/>
        </w:rPr>
        <w:t xml:space="preserve"> – similar to read-write strategy but there might be occasional stale reads upon concurrent access to an entity. The choice of this strategy might be appropriate if the application rarely updates the same data simultaneously and strict transaction isolation is not required. Implementations may use performance optimizations that make use of the relaxed consistency guarantee.</w:t>
      </w:r>
    </w:p>
    <w:p w:rsidR="00D0168D" w:rsidRPr="004A21B9" w:rsidRDefault="00D0168D" w:rsidP="00D0168D">
      <w:pPr>
        <w:numPr>
          <w:ilvl w:val="0"/>
          <w:numId w:val="88"/>
        </w:numPr>
        <w:rPr>
          <w:noProof/>
          <w:lang w:val="en-US"/>
        </w:rPr>
      </w:pPr>
      <w:r w:rsidRPr="004A21B9">
        <w:rPr>
          <w:b/>
          <w:noProof/>
          <w:color w:val="0070C0"/>
          <w:lang w:val="en-US"/>
        </w:rPr>
        <w:t>Transactional</w:t>
      </w:r>
      <w:r w:rsidRPr="004A21B9">
        <w:rPr>
          <w:noProof/>
          <w:lang w:val="en-US"/>
        </w:rPr>
        <w:t xml:space="preserve"> – provides serializable transaction isolation level.</w:t>
      </w:r>
    </w:p>
    <w:p w:rsidR="001A4065" w:rsidRPr="004A21B9" w:rsidRDefault="001A4065" w:rsidP="001A4065">
      <w:pPr>
        <w:pStyle w:val="NormalWeb"/>
        <w:rPr>
          <w:noProof/>
          <w:lang w:val="en-US"/>
        </w:rPr>
      </w:pPr>
      <w:r w:rsidRPr="004A21B9">
        <w:rPr>
          <w:noProof/>
          <w:lang w:val="en-US"/>
        </w:rPr>
        <w:t xml:space="preserve">Rather than using a global setting, it is recommended to define the cache concurrency strategy on a per entity basis. Use the </w:t>
      </w:r>
      <w:hyperlink r:id="rId78" w:history="1">
        <w:r w:rsidRPr="004A21B9">
          <w:rPr>
            <w:b/>
            <w:noProof/>
            <w:color w:val="0070C0"/>
            <w:lang w:val="en-US"/>
          </w:rPr>
          <w:t>@org.hibernate.annotations.Cache</w:t>
        </w:r>
      </w:hyperlink>
      <w:r w:rsidRPr="004A21B9">
        <w:rPr>
          <w:noProof/>
          <w:lang w:val="en-US"/>
        </w:rPr>
        <w:t xml:space="preserve"> annotation for this purpose. The </w:t>
      </w:r>
      <w:r w:rsidRPr="004A21B9">
        <w:rPr>
          <w:b/>
          <w:noProof/>
          <w:color w:val="0070C0"/>
          <w:lang w:val="en-US"/>
        </w:rPr>
        <w:t>@Cache</w:t>
      </w:r>
      <w:r w:rsidRPr="004A21B9">
        <w:rPr>
          <w:noProof/>
          <w:lang w:val="en-US"/>
        </w:rPr>
        <w:t xml:space="preserve"> annotation define three attributes:</w:t>
      </w:r>
    </w:p>
    <w:p w:rsidR="001A4065" w:rsidRPr="004A21B9" w:rsidRDefault="001A4065" w:rsidP="001878F5">
      <w:pPr>
        <w:numPr>
          <w:ilvl w:val="0"/>
          <w:numId w:val="89"/>
        </w:numPr>
        <w:spacing w:after="120"/>
        <w:rPr>
          <w:noProof/>
          <w:lang w:val="en-US"/>
        </w:rPr>
      </w:pPr>
      <w:r w:rsidRPr="004A21B9">
        <w:rPr>
          <w:b/>
          <w:noProof/>
          <w:color w:val="0070C0"/>
          <w:lang w:val="en-US"/>
        </w:rPr>
        <w:t>Usage</w:t>
      </w:r>
      <w:r w:rsidRPr="004A21B9">
        <w:rPr>
          <w:noProof/>
          <w:lang w:val="en-US"/>
        </w:rPr>
        <w:t xml:space="preserve"> – defines the CacheConcurrencyStrategy</w:t>
      </w:r>
      <w:r w:rsidR="005907B5" w:rsidRPr="004A21B9">
        <w:rPr>
          <w:noProof/>
          <w:lang w:val="en-US"/>
        </w:rPr>
        <w:t>.</w:t>
      </w:r>
    </w:p>
    <w:p w:rsidR="001A4065" w:rsidRPr="004A21B9" w:rsidRDefault="001A4065" w:rsidP="001878F5">
      <w:pPr>
        <w:numPr>
          <w:ilvl w:val="0"/>
          <w:numId w:val="89"/>
        </w:numPr>
        <w:spacing w:after="120"/>
        <w:ind w:left="714" w:hanging="357"/>
        <w:rPr>
          <w:noProof/>
          <w:lang w:val="en-US"/>
        </w:rPr>
      </w:pPr>
      <w:r w:rsidRPr="004A21B9">
        <w:rPr>
          <w:b/>
          <w:noProof/>
          <w:color w:val="0070C0"/>
          <w:lang w:val="en-US"/>
        </w:rPr>
        <w:t>Region</w:t>
      </w:r>
      <w:r w:rsidRPr="004A21B9">
        <w:rPr>
          <w:noProof/>
          <w:lang w:val="en-US"/>
        </w:rPr>
        <w:t xml:space="preserve"> – defines a cache region where entries will be stored</w:t>
      </w:r>
      <w:r w:rsidR="005907B5" w:rsidRPr="004A21B9">
        <w:rPr>
          <w:noProof/>
          <w:lang w:val="en-US"/>
        </w:rPr>
        <w:t>.</w:t>
      </w:r>
    </w:p>
    <w:p w:rsidR="001A4065" w:rsidRPr="004A21B9" w:rsidRDefault="001A4065" w:rsidP="001878F5">
      <w:pPr>
        <w:numPr>
          <w:ilvl w:val="0"/>
          <w:numId w:val="89"/>
        </w:numPr>
        <w:rPr>
          <w:noProof/>
          <w:lang w:val="en-US"/>
        </w:rPr>
      </w:pPr>
      <w:r w:rsidRPr="004A21B9">
        <w:rPr>
          <w:b/>
          <w:noProof/>
          <w:color w:val="0070C0"/>
          <w:lang w:val="en-US"/>
        </w:rPr>
        <w:t>Include</w:t>
      </w:r>
      <w:r w:rsidRPr="004A21B9">
        <w:rPr>
          <w:noProof/>
          <w:lang w:val="en-US"/>
        </w:rPr>
        <w:t xml:space="preserve"> – if lazy properties should be included in the second level cache. The default value is </w:t>
      </w:r>
      <w:r w:rsidRPr="004A21B9">
        <w:rPr>
          <w:b/>
          <w:i/>
          <w:noProof/>
          <w:lang w:val="en-US"/>
        </w:rPr>
        <w:t>all</w:t>
      </w:r>
      <w:r w:rsidRPr="004A21B9">
        <w:rPr>
          <w:noProof/>
          <w:lang w:val="en-US"/>
        </w:rPr>
        <w:t xml:space="preserve"> so lazy properties are cacheable. The other possible value is </w:t>
      </w:r>
      <w:r w:rsidRPr="004A21B9">
        <w:rPr>
          <w:b/>
          <w:i/>
          <w:noProof/>
          <w:lang w:val="en-US"/>
        </w:rPr>
        <w:t>non-lazy</w:t>
      </w:r>
      <w:r w:rsidRPr="004A21B9">
        <w:rPr>
          <w:noProof/>
          <w:lang w:val="en-US"/>
        </w:rPr>
        <w:t xml:space="preserve"> so lazy properties are not cacheable.</w:t>
      </w:r>
    </w:p>
    <w:p w:rsidR="00CB5DD1" w:rsidRPr="004A21B9" w:rsidRDefault="00CB5DD1" w:rsidP="00CB5DD1">
      <w:pPr>
        <w:pStyle w:val="Heading1"/>
        <w:numPr>
          <w:ilvl w:val="1"/>
          <w:numId w:val="12"/>
        </w:numPr>
        <w:jc w:val="center"/>
        <w:rPr>
          <w:noProof/>
          <w:sz w:val="36"/>
          <w:szCs w:val="36"/>
          <w:lang w:val="en-US"/>
        </w:rPr>
      </w:pPr>
      <w:bookmarkStart w:id="96" w:name="_Toc63930793"/>
      <w:r w:rsidRPr="004A21B9">
        <w:rPr>
          <w:noProof/>
          <w:sz w:val="36"/>
          <w:szCs w:val="36"/>
          <w:lang w:val="en-US"/>
        </w:rPr>
        <w:t>Entity inheritance and second-level cache mapping</w:t>
      </w:r>
      <w:bookmarkEnd w:id="96"/>
    </w:p>
    <w:p w:rsidR="001A4065" w:rsidRPr="000F7FED" w:rsidRDefault="00CB5DD1" w:rsidP="001A4065">
      <w:pPr>
        <w:pStyle w:val="NormalWeb"/>
        <w:rPr>
          <w:noProof/>
        </w:rPr>
      </w:pPr>
      <w:r w:rsidRPr="004A21B9">
        <w:rPr>
          <w:noProof/>
          <w:lang w:val="en-US"/>
        </w:rPr>
        <w:t xml:space="preserve">Traditionally, when using entity inheritance, Hibernate required an entity hierarchy to be either cached entirely or not cached at all. Therefore, if you wanted to cache a subclass belonging to a given entity hierarchy, the JPA @Cacheable and the Hibernate-specific @Cache annotations </w:t>
      </w:r>
      <w:r w:rsidRPr="004A21B9">
        <w:rPr>
          <w:b/>
          <w:noProof/>
          <w:lang w:val="en-US"/>
        </w:rPr>
        <w:t>would have to be declared at the root-entity level only</w:t>
      </w:r>
      <w:r w:rsidRPr="004A21B9">
        <w:rPr>
          <w:noProof/>
          <w:lang w:val="en-US"/>
        </w:rPr>
        <w:t xml:space="preserve">. </w:t>
      </w:r>
      <w:r w:rsidRPr="000F7FED">
        <w:rPr>
          <w:noProof/>
        </w:rPr>
        <w:t xml:space="preserve">(Хотя в </w:t>
      </w:r>
      <w:r w:rsidRPr="004A21B9">
        <w:rPr>
          <w:noProof/>
          <w:lang w:val="en-US"/>
        </w:rPr>
        <w:t>JPA</w:t>
      </w:r>
      <w:r w:rsidRPr="000F7FED">
        <w:rPr>
          <w:noProof/>
        </w:rPr>
        <w:t xml:space="preserve"> по другому, и в подклассе можно переопределить поведение, и с версии 5.3 </w:t>
      </w:r>
      <w:r w:rsidRPr="004A21B9">
        <w:rPr>
          <w:noProof/>
          <w:lang w:val="en-US"/>
        </w:rPr>
        <w:t>hibernate</w:t>
      </w:r>
      <w:r w:rsidRPr="000F7FED">
        <w:rPr>
          <w:noProof/>
        </w:rPr>
        <w:t xml:space="preserve"> поддерживает это, но рекамендуется анотировать только </w:t>
      </w:r>
      <w:r w:rsidRPr="004A21B9">
        <w:rPr>
          <w:noProof/>
          <w:lang w:val="en-US"/>
        </w:rPr>
        <w:t>root</w:t>
      </w:r>
      <w:r w:rsidRPr="000F7FED">
        <w:rPr>
          <w:noProof/>
        </w:rPr>
        <w:t>-</w:t>
      </w:r>
      <w:r w:rsidRPr="004A21B9">
        <w:rPr>
          <w:noProof/>
          <w:lang w:val="en-US"/>
        </w:rPr>
        <w:t>entity</w:t>
      </w:r>
      <w:r w:rsidRPr="000F7FED">
        <w:rPr>
          <w:noProof/>
        </w:rPr>
        <w:t>).</w:t>
      </w:r>
    </w:p>
    <w:p w:rsidR="00D0168D" w:rsidRPr="004A21B9" w:rsidRDefault="001878F5" w:rsidP="001878F5">
      <w:pPr>
        <w:pStyle w:val="Heading1"/>
        <w:numPr>
          <w:ilvl w:val="1"/>
          <w:numId w:val="12"/>
        </w:numPr>
        <w:jc w:val="center"/>
        <w:rPr>
          <w:noProof/>
          <w:sz w:val="36"/>
          <w:szCs w:val="36"/>
          <w:lang w:val="en-US"/>
        </w:rPr>
      </w:pPr>
      <w:bookmarkStart w:id="97" w:name="_Toc63930794"/>
      <w:r w:rsidRPr="004A21B9">
        <w:rPr>
          <w:noProof/>
          <w:sz w:val="36"/>
          <w:szCs w:val="36"/>
          <w:lang w:val="en-US"/>
        </w:rPr>
        <w:t>Entity cache</w:t>
      </w:r>
      <w:bookmarkEnd w:id="97"/>
    </w:p>
    <w:p w:rsidR="001878F5" w:rsidRPr="004A21B9" w:rsidRDefault="00D13B16" w:rsidP="00842B2B">
      <w:pPr>
        <w:rPr>
          <w:noProof/>
          <w:lang w:val="en-US"/>
        </w:rPr>
      </w:pPr>
      <w:r w:rsidRPr="004A21B9">
        <w:rPr>
          <w:noProof/>
          <w:lang w:val="en-US"/>
        </w:rPr>
        <w:t xml:space="preserve">Hibernate stores cached entities in a dehydrated form, which is similar to the database representation. Aside from the foreign key column values of the </w:t>
      </w:r>
      <w:r w:rsidRPr="004A21B9">
        <w:rPr>
          <w:rFonts w:ascii="Courier New" w:hAnsi="Courier New" w:cs="Courier New"/>
          <w:noProof/>
          <w:sz w:val="20"/>
          <w:szCs w:val="20"/>
          <w:lang w:val="en-US"/>
        </w:rPr>
        <w:t>@ManyToOne</w:t>
      </w:r>
      <w:r w:rsidRPr="004A21B9">
        <w:rPr>
          <w:noProof/>
          <w:lang w:val="en-US"/>
        </w:rPr>
        <w:t xml:space="preserve"> or </w:t>
      </w:r>
      <w:r w:rsidRPr="004A21B9">
        <w:rPr>
          <w:rFonts w:ascii="Courier New" w:hAnsi="Courier New" w:cs="Courier New"/>
          <w:noProof/>
          <w:sz w:val="20"/>
          <w:szCs w:val="20"/>
          <w:lang w:val="en-US"/>
        </w:rPr>
        <w:t>@OneToOne</w:t>
      </w:r>
      <w:r w:rsidRPr="004A21B9">
        <w:rPr>
          <w:noProof/>
          <w:lang w:val="en-US"/>
        </w:rPr>
        <w:t xml:space="preserve"> child-side associations, entity relationships are not stored in the cache.</w:t>
      </w:r>
    </w:p>
    <w:p w:rsidR="00D13B16" w:rsidRPr="004A21B9" w:rsidRDefault="00D13B16" w:rsidP="00842B2B">
      <w:pPr>
        <w:rPr>
          <w:noProof/>
          <w:lang w:val="en-US"/>
        </w:rPr>
      </w:pPr>
      <w:r w:rsidRPr="004A21B9">
        <w:rPr>
          <w:noProof/>
          <w:lang w:val="en-US"/>
        </w:rPr>
        <w:t xml:space="preserve">The Hibernate second-level cache can also load entities by their </w:t>
      </w:r>
      <w:hyperlink r:id="rId79" w:anchor="naturalid" w:history="1">
        <w:r w:rsidRPr="004A21B9">
          <w:rPr>
            <w:rStyle w:val="Hyperlink"/>
            <w:noProof/>
            <w:lang w:val="en-US"/>
          </w:rPr>
          <w:t>natural id</w:t>
        </w:r>
      </w:hyperlink>
      <w:r w:rsidRPr="004A21B9">
        <w:rPr>
          <w:noProof/>
          <w:lang w:val="en-US"/>
        </w:rPr>
        <w:t>.</w:t>
      </w:r>
    </w:p>
    <w:p w:rsidR="001878F5" w:rsidRPr="004A21B9" w:rsidRDefault="001878F5" w:rsidP="001878F5">
      <w:pPr>
        <w:pStyle w:val="Heading1"/>
        <w:numPr>
          <w:ilvl w:val="1"/>
          <w:numId w:val="12"/>
        </w:numPr>
        <w:jc w:val="center"/>
        <w:rPr>
          <w:noProof/>
          <w:sz w:val="36"/>
          <w:szCs w:val="36"/>
          <w:lang w:val="en-US"/>
        </w:rPr>
      </w:pPr>
      <w:bookmarkStart w:id="98" w:name="_Toc63930795"/>
      <w:r w:rsidRPr="004A21B9">
        <w:rPr>
          <w:noProof/>
          <w:sz w:val="36"/>
          <w:szCs w:val="36"/>
          <w:lang w:val="en-US"/>
        </w:rPr>
        <w:t>Collection cache</w:t>
      </w:r>
      <w:bookmarkEnd w:id="98"/>
    </w:p>
    <w:p w:rsidR="009536F0" w:rsidRPr="004A21B9" w:rsidRDefault="009536F0" w:rsidP="009536F0">
      <w:pPr>
        <w:rPr>
          <w:noProof/>
          <w:lang w:val="en-US"/>
        </w:rPr>
      </w:pPr>
      <w:r w:rsidRPr="004A21B9">
        <w:rPr>
          <w:noProof/>
          <w:lang w:val="en-US"/>
        </w:rPr>
        <w:t>Hibernate can also cache collections, and the @Cache annotation must be on added to the collection property.</w:t>
      </w:r>
    </w:p>
    <w:p w:rsidR="009536F0" w:rsidRPr="004A21B9" w:rsidRDefault="009536F0" w:rsidP="009536F0">
      <w:pPr>
        <w:rPr>
          <w:noProof/>
          <w:lang w:val="en-US"/>
        </w:rPr>
      </w:pPr>
      <w:r w:rsidRPr="004A21B9">
        <w:rPr>
          <w:noProof/>
          <w:lang w:val="en-US"/>
        </w:rPr>
        <w:t>If the collection is made of value types (basic or embeddables mapped with @ElementCollection), the collection is stored as such. If the collection contains other entities (@OneToMany or @ManyToMany), the collection cache entry will store the entity identifiers only.</w:t>
      </w:r>
    </w:p>
    <w:p w:rsidR="005E6AE7" w:rsidRPr="004A21B9" w:rsidRDefault="005E6AE7" w:rsidP="005E6AE7">
      <w:pPr>
        <w:rPr>
          <w:noProof/>
          <w:lang w:val="en-US"/>
        </w:rPr>
      </w:pPr>
    </w:p>
    <w:p w:rsidR="005E6AE7" w:rsidRPr="004A21B9" w:rsidRDefault="009536F0" w:rsidP="005E6AE7">
      <w:pPr>
        <w:rPr>
          <w:noProof/>
          <w:lang w:val="en-US"/>
        </w:rPr>
      </w:pPr>
      <w:r w:rsidRPr="004A21B9">
        <w:rPr>
          <w:noProof/>
          <w:lang w:val="en-US"/>
        </w:rPr>
        <w:t>The collection cache is not write-through so any modification will trigger a collection cache entry invalidation. On a subsequent access, the collection will be loaded from the database and re-cached.</w:t>
      </w:r>
    </w:p>
    <w:p w:rsidR="009536F0" w:rsidRPr="004A21B9" w:rsidRDefault="009536F0" w:rsidP="009536F0">
      <w:pPr>
        <w:pStyle w:val="Heading1"/>
        <w:numPr>
          <w:ilvl w:val="1"/>
          <w:numId w:val="12"/>
        </w:numPr>
        <w:jc w:val="center"/>
        <w:rPr>
          <w:noProof/>
          <w:sz w:val="36"/>
          <w:szCs w:val="36"/>
          <w:lang w:val="en-US"/>
        </w:rPr>
      </w:pPr>
      <w:bookmarkStart w:id="99" w:name="_Toc63930796"/>
      <w:r w:rsidRPr="004A21B9">
        <w:rPr>
          <w:noProof/>
          <w:sz w:val="36"/>
          <w:szCs w:val="36"/>
          <w:lang w:val="en-US"/>
        </w:rPr>
        <w:t>Query cache</w:t>
      </w:r>
      <w:bookmarkEnd w:id="99"/>
    </w:p>
    <w:p w:rsidR="009536F0" w:rsidRPr="004A21B9" w:rsidRDefault="009536F0" w:rsidP="005E6AE7">
      <w:pPr>
        <w:rPr>
          <w:noProof/>
          <w:lang w:val="en-US"/>
        </w:rPr>
      </w:pPr>
      <w:r w:rsidRPr="004A21B9">
        <w:rPr>
          <w:noProof/>
          <w:lang w:val="en-US"/>
        </w:rPr>
        <w:t xml:space="preserve">Caching of query results introduces some overhead in terms of your applications normal transactional processing. For example, if you cache results of a query against </w:t>
      </w:r>
      <w:r w:rsidRPr="004A21B9">
        <w:rPr>
          <w:rFonts w:ascii="Courier New" w:hAnsi="Courier New" w:cs="Courier New"/>
          <w:noProof/>
          <w:sz w:val="20"/>
          <w:szCs w:val="20"/>
          <w:lang w:val="en-US"/>
        </w:rPr>
        <w:t>Person</w:t>
      </w:r>
      <w:r w:rsidRPr="004A21B9">
        <w:rPr>
          <w:noProof/>
          <w:lang w:val="en-US"/>
        </w:rPr>
        <w:t xml:space="preserve">, Hibernate will </w:t>
      </w:r>
      <w:r w:rsidRPr="004A21B9">
        <w:rPr>
          <w:noProof/>
          <w:lang w:val="en-US"/>
        </w:rPr>
        <w:lastRenderedPageBreak/>
        <w:t xml:space="preserve">need to keep track of when those results should be invalidated because changes have been committed against any </w:t>
      </w:r>
      <w:r w:rsidRPr="004A21B9">
        <w:rPr>
          <w:rFonts w:ascii="Courier New" w:hAnsi="Courier New" w:cs="Courier New"/>
          <w:noProof/>
          <w:sz w:val="20"/>
          <w:szCs w:val="20"/>
          <w:lang w:val="en-US"/>
        </w:rPr>
        <w:t>Person</w:t>
      </w:r>
      <w:r w:rsidRPr="004A21B9">
        <w:rPr>
          <w:noProof/>
          <w:lang w:val="en-US"/>
        </w:rPr>
        <w:t xml:space="preserve"> entity.</w:t>
      </w:r>
    </w:p>
    <w:p w:rsidR="009536F0" w:rsidRPr="004A21B9" w:rsidRDefault="009536F0" w:rsidP="00572BC5">
      <w:pPr>
        <w:rPr>
          <w:noProof/>
          <w:lang w:val="en-US"/>
        </w:rPr>
      </w:pPr>
    </w:p>
    <w:p w:rsidR="009536F0" w:rsidRPr="004A21B9" w:rsidRDefault="009536F0" w:rsidP="00572BC5">
      <w:pPr>
        <w:rPr>
          <w:noProof/>
          <w:lang w:val="en-US"/>
        </w:rPr>
      </w:pPr>
      <w:r w:rsidRPr="004A21B9">
        <w:rPr>
          <w:noProof/>
          <w:lang w:val="en-US"/>
        </w:rPr>
        <w:t>That, coupled with the fact that most applications simply gain no benefit from caching query results, leads Hibernate to disable caching of query results by default.</w:t>
      </w:r>
    </w:p>
    <w:p w:rsidR="00E078AE" w:rsidRPr="004A21B9" w:rsidRDefault="00E078AE" w:rsidP="00572BC5">
      <w:pPr>
        <w:spacing w:before="100" w:beforeAutospacing="1" w:after="100" w:afterAutospacing="1"/>
        <w:rPr>
          <w:noProof/>
          <w:lang w:val="en-US"/>
        </w:rPr>
      </w:pPr>
      <w:r w:rsidRPr="004A21B9">
        <w:rPr>
          <w:noProof/>
          <w:lang w:val="en-US"/>
        </w:rPr>
        <w:t>For entity queries, the query cache does not cache the state of the actual entities. Instead, it stores the entity identifiers, and when the query result is fetched from the cache, the entity state is going to be loaded from the second-level cache entity regions.</w:t>
      </w:r>
    </w:p>
    <w:p w:rsidR="00E078AE" w:rsidRPr="004A21B9" w:rsidRDefault="00E078AE" w:rsidP="00572BC5">
      <w:pPr>
        <w:spacing w:before="100" w:beforeAutospacing="1" w:after="100" w:afterAutospacing="1"/>
        <w:rPr>
          <w:noProof/>
          <w:lang w:val="en-US"/>
        </w:rPr>
      </w:pPr>
      <w:r w:rsidRPr="004A21B9">
        <w:rPr>
          <w:noProof/>
          <w:lang w:val="en-US"/>
        </w:rPr>
        <w:t>Just as with collection caching, the query cache should always be used in conjunction with the second-level cache for those entities expected to be cached as part of a query result cache.</w:t>
      </w:r>
    </w:p>
    <w:p w:rsidR="00E078AE" w:rsidRPr="004A21B9" w:rsidRDefault="00E078AE" w:rsidP="00572BC5">
      <w:pPr>
        <w:spacing w:before="100" w:beforeAutospacing="1" w:after="100" w:afterAutospacing="1"/>
        <w:rPr>
          <w:noProof/>
          <w:lang w:val="en-US"/>
        </w:rPr>
      </w:pPr>
      <w:r w:rsidRPr="004A21B9">
        <w:rPr>
          <w:noProof/>
          <w:lang w:val="en-US"/>
        </w:rPr>
        <w:t xml:space="preserve">For projection queries, the query cache stores the dehydrated entity state (e.g. </w:t>
      </w:r>
      <w:r w:rsidRPr="004A21B9">
        <w:rPr>
          <w:rFonts w:ascii="Courier New" w:hAnsi="Courier New" w:cs="Courier New"/>
          <w:noProof/>
          <w:sz w:val="20"/>
          <w:szCs w:val="20"/>
          <w:lang w:val="en-US"/>
        </w:rPr>
        <w:t>Object[]</w:t>
      </w:r>
      <w:r w:rsidRPr="004A21B9">
        <w:rPr>
          <w:noProof/>
          <w:lang w:val="en-US"/>
        </w:rPr>
        <w:t xml:space="preserve">) associated with the underlying JDBC </w:t>
      </w:r>
      <w:r w:rsidRPr="004A21B9">
        <w:rPr>
          <w:rFonts w:ascii="Courier New" w:hAnsi="Courier New" w:cs="Courier New"/>
          <w:noProof/>
          <w:sz w:val="20"/>
          <w:szCs w:val="20"/>
          <w:lang w:val="en-US"/>
        </w:rPr>
        <w:t>ResultSet</w:t>
      </w:r>
      <w:r w:rsidRPr="004A21B9">
        <w:rPr>
          <w:noProof/>
          <w:lang w:val="en-US"/>
        </w:rPr>
        <w:t>.</w:t>
      </w:r>
    </w:p>
    <w:p w:rsidR="000C2DF0" w:rsidRPr="004A21B9" w:rsidRDefault="000C2DF0" w:rsidP="000C2DF0">
      <w:pPr>
        <w:pStyle w:val="Heading1"/>
        <w:numPr>
          <w:ilvl w:val="1"/>
          <w:numId w:val="12"/>
        </w:numPr>
        <w:jc w:val="center"/>
        <w:rPr>
          <w:noProof/>
          <w:sz w:val="36"/>
          <w:szCs w:val="36"/>
          <w:lang w:val="en-US"/>
        </w:rPr>
      </w:pPr>
      <w:bookmarkStart w:id="100" w:name="_Toc63930797"/>
      <w:r w:rsidRPr="004A21B9">
        <w:rPr>
          <w:noProof/>
          <w:sz w:val="36"/>
          <w:szCs w:val="36"/>
          <w:lang w:val="en-US"/>
        </w:rPr>
        <w:t>Managing the cached data</w:t>
      </w:r>
      <w:bookmarkEnd w:id="100"/>
    </w:p>
    <w:p w:rsidR="000C2DF0" w:rsidRPr="004A21B9" w:rsidRDefault="000C2DF0" w:rsidP="000C2DF0">
      <w:pPr>
        <w:spacing w:before="100" w:beforeAutospacing="1" w:after="100" w:afterAutospacing="1"/>
        <w:rPr>
          <w:noProof/>
          <w:lang w:val="en-US"/>
        </w:rPr>
      </w:pPr>
      <w:r w:rsidRPr="004A21B9">
        <w:rPr>
          <w:noProof/>
          <w:lang w:val="en-US"/>
        </w:rPr>
        <w:t xml:space="preserve">Traditionally, Hibernate defined the </w:t>
      </w:r>
      <w:hyperlink r:id="rId80" w:history="1">
        <w:r w:rsidRPr="004A21B9">
          <w:rPr>
            <w:noProof/>
            <w:lang w:val="en-US"/>
          </w:rPr>
          <w:t>CacheMode</w:t>
        </w:r>
      </w:hyperlink>
      <w:r w:rsidRPr="004A21B9">
        <w:rPr>
          <w:noProof/>
          <w:lang w:val="en-US"/>
        </w:rPr>
        <w:t xml:space="preserve"> enumeration to describe the ways of interactions with the cached data. JPA split cache modes by storage (</w:t>
      </w:r>
      <w:hyperlink r:id="rId81" w:history="1">
        <w:r w:rsidRPr="004A21B9">
          <w:rPr>
            <w:noProof/>
            <w:lang w:val="en-US"/>
          </w:rPr>
          <w:t>CacheStoreMode</w:t>
        </w:r>
      </w:hyperlink>
      <w:r w:rsidRPr="004A21B9">
        <w:rPr>
          <w:noProof/>
          <w:lang w:val="en-US"/>
        </w:rPr>
        <w:t>) and retrieval (</w:t>
      </w:r>
      <w:hyperlink r:id="rId82" w:history="1">
        <w:r w:rsidRPr="004A21B9">
          <w:rPr>
            <w:noProof/>
            <w:lang w:val="en-US"/>
          </w:rPr>
          <w:t>CacheRetrieveMode</w:t>
        </w:r>
      </w:hyperlink>
      <w:r w:rsidRPr="004A21B9">
        <w:rPr>
          <w:noProof/>
          <w:lang w:val="en-US"/>
        </w:rPr>
        <w:t>).</w:t>
      </w:r>
    </w:p>
    <w:p w:rsidR="000C2DF0" w:rsidRPr="004A21B9" w:rsidRDefault="000C2DF0" w:rsidP="000C2DF0">
      <w:pPr>
        <w:spacing w:before="100" w:beforeAutospacing="1" w:after="100" w:afterAutospacing="1"/>
        <w:rPr>
          <w:noProof/>
          <w:lang w:val="en-US"/>
        </w:rPr>
      </w:pPr>
      <w:r w:rsidRPr="004A21B9">
        <w:rPr>
          <w:noProof/>
          <w:lang w:val="en-US"/>
        </w:rPr>
        <w:t>The relationship between Hibernate and JPA cache modes can be seen in the following table: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36"/>
        <w:gridCol w:w="4126"/>
        <w:gridCol w:w="3770"/>
      </w:tblGrid>
      <w:tr w:rsidR="000C2DF0" w:rsidRPr="004A21B9" w:rsidTr="000C2DF0">
        <w:trPr>
          <w:tblHeader/>
          <w:tblCellSpacing w:w="15" w:type="dxa"/>
        </w:trPr>
        <w:tc>
          <w:tcPr>
            <w:tcW w:w="0" w:type="auto"/>
            <w:gridSpan w:val="3"/>
            <w:vAlign w:val="center"/>
            <w:hideMark/>
          </w:tcPr>
          <w:p w:rsidR="000C2DF0" w:rsidRPr="004A21B9" w:rsidRDefault="000C2DF0" w:rsidP="000C2DF0">
            <w:pPr>
              <w:ind w:firstLine="0"/>
              <w:jc w:val="center"/>
              <w:rPr>
                <w:noProof/>
                <w:lang w:val="en-US"/>
              </w:rPr>
            </w:pPr>
            <w:r w:rsidRPr="004A21B9">
              <w:rPr>
                <w:noProof/>
                <w:lang w:val="en-US"/>
              </w:rPr>
              <w:t>Table 5. Cache modes relationships</w:t>
            </w:r>
          </w:p>
        </w:tc>
      </w:tr>
      <w:tr w:rsidR="000C2DF0" w:rsidRPr="004A21B9" w:rsidTr="000C2DF0">
        <w:trPr>
          <w:tblHeader/>
          <w:tblCellSpacing w:w="15" w:type="dxa"/>
        </w:trPr>
        <w:tc>
          <w:tcPr>
            <w:tcW w:w="0" w:type="auto"/>
            <w:vAlign w:val="center"/>
            <w:hideMark/>
          </w:tcPr>
          <w:p w:rsidR="000C2DF0" w:rsidRPr="004A21B9" w:rsidRDefault="000C2DF0" w:rsidP="000C2DF0">
            <w:pPr>
              <w:ind w:firstLine="0"/>
              <w:jc w:val="center"/>
              <w:rPr>
                <w:b/>
                <w:bCs/>
                <w:noProof/>
                <w:lang w:val="en-US"/>
              </w:rPr>
            </w:pPr>
            <w:r w:rsidRPr="004A21B9">
              <w:rPr>
                <w:b/>
                <w:bCs/>
                <w:noProof/>
                <w:lang w:val="en-US"/>
              </w:rPr>
              <w:t>Hibernate</w:t>
            </w:r>
          </w:p>
        </w:tc>
        <w:tc>
          <w:tcPr>
            <w:tcW w:w="0" w:type="auto"/>
            <w:vAlign w:val="center"/>
            <w:hideMark/>
          </w:tcPr>
          <w:p w:rsidR="000C2DF0" w:rsidRPr="004A21B9" w:rsidRDefault="000C2DF0" w:rsidP="000C2DF0">
            <w:pPr>
              <w:ind w:firstLine="0"/>
              <w:jc w:val="center"/>
              <w:rPr>
                <w:b/>
                <w:bCs/>
                <w:noProof/>
                <w:lang w:val="en-US"/>
              </w:rPr>
            </w:pPr>
            <w:r w:rsidRPr="004A21B9">
              <w:rPr>
                <w:b/>
                <w:bCs/>
                <w:noProof/>
                <w:lang w:val="en-US"/>
              </w:rPr>
              <w:t>JPA</w:t>
            </w:r>
          </w:p>
        </w:tc>
        <w:tc>
          <w:tcPr>
            <w:tcW w:w="0" w:type="auto"/>
            <w:vAlign w:val="center"/>
            <w:hideMark/>
          </w:tcPr>
          <w:p w:rsidR="000C2DF0" w:rsidRPr="004A21B9" w:rsidRDefault="000C2DF0" w:rsidP="000C2DF0">
            <w:pPr>
              <w:ind w:firstLine="0"/>
              <w:jc w:val="center"/>
              <w:rPr>
                <w:b/>
                <w:bCs/>
                <w:noProof/>
                <w:lang w:val="en-US"/>
              </w:rPr>
            </w:pPr>
            <w:r w:rsidRPr="004A21B9">
              <w:rPr>
                <w:b/>
                <w:bCs/>
                <w:noProof/>
                <w:lang w:val="en-US"/>
              </w:rPr>
              <w:t>Description</w:t>
            </w:r>
          </w:p>
        </w:tc>
      </w:tr>
      <w:tr w:rsidR="000C2DF0" w:rsidRPr="00CE158C" w:rsidTr="000C2DF0">
        <w:trPr>
          <w:tblCellSpacing w:w="15" w:type="dxa"/>
        </w:trPr>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rFonts w:ascii="Courier New" w:hAnsi="Courier New" w:cs="Courier New"/>
                <w:noProof/>
                <w:sz w:val="20"/>
                <w:szCs w:val="20"/>
                <w:lang w:val="en-US"/>
              </w:rPr>
              <w:t>CacheMode.NORMAL</w:t>
            </w:r>
          </w:p>
        </w:tc>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rFonts w:ascii="Courier New" w:hAnsi="Courier New" w:cs="Courier New"/>
                <w:noProof/>
                <w:sz w:val="20"/>
                <w:szCs w:val="20"/>
                <w:lang w:val="en-US"/>
              </w:rPr>
              <w:t>CacheStoreMode.USE</w:t>
            </w:r>
            <w:r w:rsidRPr="004A21B9">
              <w:rPr>
                <w:noProof/>
                <w:lang w:val="en-US"/>
              </w:rPr>
              <w:t xml:space="preserve"> and </w:t>
            </w:r>
            <w:r w:rsidRPr="004A21B9">
              <w:rPr>
                <w:rFonts w:ascii="Courier New" w:hAnsi="Courier New" w:cs="Courier New"/>
                <w:noProof/>
                <w:sz w:val="20"/>
                <w:szCs w:val="20"/>
                <w:lang w:val="en-US"/>
              </w:rPr>
              <w:t>CacheRetrieveMode.USE</w:t>
            </w:r>
          </w:p>
        </w:tc>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noProof/>
                <w:lang w:val="en-US"/>
              </w:rPr>
              <w:t>Default. Reads/writes data from/into the cache</w:t>
            </w:r>
          </w:p>
        </w:tc>
      </w:tr>
      <w:tr w:rsidR="000C2DF0" w:rsidRPr="00CE158C" w:rsidTr="000C2DF0">
        <w:trPr>
          <w:tblCellSpacing w:w="15" w:type="dxa"/>
        </w:trPr>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rFonts w:ascii="Courier New" w:hAnsi="Courier New" w:cs="Courier New"/>
                <w:noProof/>
                <w:sz w:val="20"/>
                <w:szCs w:val="20"/>
                <w:lang w:val="en-US"/>
              </w:rPr>
              <w:t>CacheMode.REFRESH</w:t>
            </w:r>
          </w:p>
        </w:tc>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rFonts w:ascii="Courier New" w:hAnsi="Courier New" w:cs="Courier New"/>
                <w:noProof/>
                <w:sz w:val="20"/>
                <w:szCs w:val="20"/>
                <w:lang w:val="en-US"/>
              </w:rPr>
              <w:t>CacheStoreMode.REFRESH</w:t>
            </w:r>
            <w:r w:rsidRPr="004A21B9">
              <w:rPr>
                <w:noProof/>
                <w:lang w:val="en-US"/>
              </w:rPr>
              <w:t xml:space="preserve"> and </w:t>
            </w:r>
            <w:r w:rsidRPr="004A21B9">
              <w:rPr>
                <w:rFonts w:ascii="Courier New" w:hAnsi="Courier New" w:cs="Courier New"/>
                <w:noProof/>
                <w:sz w:val="20"/>
                <w:szCs w:val="20"/>
                <w:lang w:val="en-US"/>
              </w:rPr>
              <w:t>CacheRetrieveMode.BYPASS</w:t>
            </w:r>
          </w:p>
        </w:tc>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noProof/>
                <w:lang w:val="en-US"/>
              </w:rPr>
              <w:t>Doesn’t read from cache, but writes to the cache upon loading from the database</w:t>
            </w:r>
          </w:p>
        </w:tc>
      </w:tr>
      <w:tr w:rsidR="000C2DF0" w:rsidRPr="00CE158C" w:rsidTr="000C2DF0">
        <w:trPr>
          <w:tblCellSpacing w:w="15" w:type="dxa"/>
        </w:trPr>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rFonts w:ascii="Courier New" w:hAnsi="Courier New" w:cs="Courier New"/>
                <w:noProof/>
                <w:sz w:val="20"/>
                <w:szCs w:val="20"/>
                <w:lang w:val="en-US"/>
              </w:rPr>
              <w:t>CacheMode.PUT</w:t>
            </w:r>
          </w:p>
        </w:tc>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rFonts w:ascii="Courier New" w:hAnsi="Courier New" w:cs="Courier New"/>
                <w:noProof/>
                <w:sz w:val="20"/>
                <w:szCs w:val="20"/>
                <w:lang w:val="en-US"/>
              </w:rPr>
              <w:t>CacheStoreMode.USE</w:t>
            </w:r>
            <w:r w:rsidRPr="004A21B9">
              <w:rPr>
                <w:noProof/>
                <w:lang w:val="en-US"/>
              </w:rPr>
              <w:t xml:space="preserve"> and </w:t>
            </w:r>
            <w:r w:rsidRPr="004A21B9">
              <w:rPr>
                <w:rFonts w:ascii="Courier New" w:hAnsi="Courier New" w:cs="Courier New"/>
                <w:noProof/>
                <w:sz w:val="20"/>
                <w:szCs w:val="20"/>
                <w:lang w:val="en-US"/>
              </w:rPr>
              <w:t>CacheRetrieveMode.BYPASS</w:t>
            </w:r>
          </w:p>
        </w:tc>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noProof/>
                <w:lang w:val="en-US"/>
              </w:rPr>
              <w:t>Doesn’t read from cache, but writes to the cache as it reads from the database</w:t>
            </w:r>
          </w:p>
        </w:tc>
      </w:tr>
      <w:tr w:rsidR="000C2DF0" w:rsidRPr="00CE158C" w:rsidTr="000C2DF0">
        <w:trPr>
          <w:tblCellSpacing w:w="15" w:type="dxa"/>
        </w:trPr>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rFonts w:ascii="Courier New" w:hAnsi="Courier New" w:cs="Courier New"/>
                <w:noProof/>
                <w:sz w:val="20"/>
                <w:szCs w:val="20"/>
                <w:lang w:val="en-US"/>
              </w:rPr>
              <w:t>CacheMode.GET</w:t>
            </w:r>
          </w:p>
        </w:tc>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rFonts w:ascii="Courier New" w:hAnsi="Courier New" w:cs="Courier New"/>
                <w:noProof/>
                <w:sz w:val="20"/>
                <w:szCs w:val="20"/>
                <w:lang w:val="en-US"/>
              </w:rPr>
              <w:t>CacheStoreMode.BYPASS</w:t>
            </w:r>
            <w:r w:rsidRPr="004A21B9">
              <w:rPr>
                <w:noProof/>
                <w:lang w:val="en-US"/>
              </w:rPr>
              <w:t xml:space="preserve"> and </w:t>
            </w:r>
            <w:r w:rsidRPr="004A21B9">
              <w:rPr>
                <w:rFonts w:ascii="Courier New" w:hAnsi="Courier New" w:cs="Courier New"/>
                <w:noProof/>
                <w:sz w:val="20"/>
                <w:szCs w:val="20"/>
                <w:lang w:val="en-US"/>
              </w:rPr>
              <w:t>CacheRetrieveMode.USE</w:t>
            </w:r>
          </w:p>
        </w:tc>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noProof/>
                <w:lang w:val="en-US"/>
              </w:rPr>
              <w:t>Read from the cache, but doesn’t write to cache</w:t>
            </w:r>
          </w:p>
        </w:tc>
      </w:tr>
      <w:tr w:rsidR="000C2DF0" w:rsidRPr="00CE158C" w:rsidTr="000C2DF0">
        <w:trPr>
          <w:tblCellSpacing w:w="15" w:type="dxa"/>
        </w:trPr>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rFonts w:ascii="Courier New" w:hAnsi="Courier New" w:cs="Courier New"/>
                <w:noProof/>
                <w:sz w:val="20"/>
                <w:szCs w:val="20"/>
                <w:lang w:val="en-US"/>
              </w:rPr>
              <w:t>CacheMode.IGNORE</w:t>
            </w:r>
          </w:p>
        </w:tc>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rFonts w:ascii="Courier New" w:hAnsi="Courier New" w:cs="Courier New"/>
                <w:noProof/>
                <w:sz w:val="20"/>
                <w:szCs w:val="20"/>
                <w:lang w:val="en-US"/>
              </w:rPr>
              <w:t>CacheStoreMode.BYPASS</w:t>
            </w:r>
            <w:r w:rsidRPr="004A21B9">
              <w:rPr>
                <w:noProof/>
                <w:lang w:val="en-US"/>
              </w:rPr>
              <w:t xml:space="preserve"> and </w:t>
            </w:r>
            <w:r w:rsidRPr="004A21B9">
              <w:rPr>
                <w:rFonts w:ascii="Courier New" w:hAnsi="Courier New" w:cs="Courier New"/>
                <w:noProof/>
                <w:sz w:val="20"/>
                <w:szCs w:val="20"/>
                <w:lang w:val="en-US"/>
              </w:rPr>
              <w:t>CacheRetrieveMode.BYPASS</w:t>
            </w:r>
          </w:p>
        </w:tc>
        <w:tc>
          <w:tcPr>
            <w:tcW w:w="0" w:type="auto"/>
            <w:vAlign w:val="center"/>
            <w:hideMark/>
          </w:tcPr>
          <w:p w:rsidR="000C2DF0" w:rsidRPr="004A21B9" w:rsidRDefault="000C2DF0" w:rsidP="000C2DF0">
            <w:pPr>
              <w:spacing w:before="100" w:beforeAutospacing="1" w:after="100" w:afterAutospacing="1"/>
              <w:ind w:firstLine="0"/>
              <w:rPr>
                <w:noProof/>
                <w:lang w:val="en-US"/>
              </w:rPr>
            </w:pPr>
            <w:r w:rsidRPr="004A21B9">
              <w:rPr>
                <w:noProof/>
                <w:lang w:val="en-US"/>
              </w:rPr>
              <w:t>Doesn’t read/write data from/into the cache</w:t>
            </w:r>
          </w:p>
        </w:tc>
      </w:tr>
    </w:tbl>
    <w:p w:rsidR="001C2B3C" w:rsidRPr="004A21B9" w:rsidRDefault="001C2B3C" w:rsidP="005E6AE7">
      <w:pPr>
        <w:rPr>
          <w:noProof/>
          <w:lang w:val="en-US"/>
        </w:rPr>
      </w:pPr>
    </w:p>
    <w:p w:rsidR="001C2B3C" w:rsidRPr="004A21B9" w:rsidRDefault="001C2B3C" w:rsidP="005E6AE7">
      <w:pPr>
        <w:rPr>
          <w:b/>
          <w:noProof/>
          <w:lang w:val="en-US"/>
        </w:rPr>
      </w:pPr>
      <w:r w:rsidRPr="004A21B9">
        <w:rPr>
          <w:b/>
          <w:noProof/>
          <w:lang w:val="en-US"/>
        </w:rPr>
        <w:t>Evicting cache entries:</w:t>
      </w:r>
    </w:p>
    <w:p w:rsidR="001C2B3C" w:rsidRPr="004A21B9" w:rsidRDefault="001C2B3C" w:rsidP="001C2B3C">
      <w:pPr>
        <w:ind w:left="567"/>
        <w:rPr>
          <w:b/>
          <w:noProof/>
          <w:lang w:val="en-US"/>
        </w:rPr>
      </w:pPr>
    </w:p>
    <w:p w:rsidR="00334053" w:rsidRPr="004A21B9" w:rsidRDefault="001C2B3C" w:rsidP="001C2B3C">
      <w:pPr>
        <w:ind w:left="567"/>
        <w:rPr>
          <w:noProof/>
          <w:lang w:val="en-US"/>
        </w:rPr>
      </w:pPr>
      <w:r w:rsidRPr="004A21B9">
        <w:rPr>
          <w:noProof/>
          <w:lang w:val="en-US"/>
        </w:rPr>
        <w:t xml:space="preserve">Because the second level cache is bound to the </w:t>
      </w:r>
      <w:r w:rsidR="00472545" w:rsidRPr="004A21B9">
        <w:rPr>
          <w:noProof/>
          <w:lang w:val="en-US"/>
        </w:rPr>
        <w:t>either</w:t>
      </w:r>
    </w:p>
    <w:p w:rsidR="00334053" w:rsidRPr="004A21B9" w:rsidRDefault="001C2B3C" w:rsidP="00334053">
      <w:pPr>
        <w:numPr>
          <w:ilvl w:val="0"/>
          <w:numId w:val="90"/>
        </w:numPr>
        <w:rPr>
          <w:b/>
          <w:noProof/>
          <w:color w:val="0070C0"/>
          <w:lang w:val="en-US"/>
        </w:rPr>
      </w:pPr>
      <w:r w:rsidRPr="004A21B9">
        <w:rPr>
          <w:b/>
          <w:noProof/>
          <w:color w:val="0070C0"/>
          <w:lang w:val="en-US"/>
        </w:rPr>
        <w:t xml:space="preserve">EntityManagerFactory </w:t>
      </w:r>
    </w:p>
    <w:p w:rsidR="00334053" w:rsidRPr="004A21B9" w:rsidRDefault="001C2B3C" w:rsidP="00334053">
      <w:pPr>
        <w:numPr>
          <w:ilvl w:val="0"/>
          <w:numId w:val="90"/>
        </w:numPr>
        <w:rPr>
          <w:noProof/>
          <w:lang w:val="en-US"/>
        </w:rPr>
      </w:pPr>
      <w:r w:rsidRPr="004A21B9">
        <w:rPr>
          <w:noProof/>
          <w:lang w:val="en-US"/>
        </w:rPr>
        <w:t xml:space="preserve">or </w:t>
      </w:r>
      <w:r w:rsidRPr="004A21B9">
        <w:rPr>
          <w:b/>
          <w:noProof/>
          <w:color w:val="0070C0"/>
          <w:lang w:val="en-US"/>
        </w:rPr>
        <w:t>SessionFactory</w:t>
      </w:r>
    </w:p>
    <w:p w:rsidR="00E078AE" w:rsidRPr="004A21B9" w:rsidRDefault="001C2B3C" w:rsidP="001C2B3C">
      <w:pPr>
        <w:ind w:left="567"/>
        <w:rPr>
          <w:noProof/>
          <w:lang w:val="en-US"/>
        </w:rPr>
      </w:pPr>
      <w:r w:rsidRPr="004A21B9">
        <w:rPr>
          <w:noProof/>
          <w:lang w:val="en-US"/>
        </w:rPr>
        <w:t>cache eviction must be done through these two interfaces.</w:t>
      </w:r>
    </w:p>
    <w:p w:rsidR="0068390B" w:rsidRPr="004A21B9" w:rsidRDefault="0068390B" w:rsidP="0068390B">
      <w:pPr>
        <w:pStyle w:val="Heading1"/>
        <w:numPr>
          <w:ilvl w:val="1"/>
          <w:numId w:val="12"/>
        </w:numPr>
        <w:jc w:val="center"/>
        <w:rPr>
          <w:noProof/>
          <w:sz w:val="36"/>
          <w:szCs w:val="36"/>
          <w:lang w:val="en-US"/>
        </w:rPr>
      </w:pPr>
      <w:bookmarkStart w:id="101" w:name="_Toc63930798"/>
      <w:r w:rsidRPr="004A21B9">
        <w:rPr>
          <w:noProof/>
          <w:sz w:val="36"/>
          <w:szCs w:val="36"/>
          <w:lang w:val="en-US"/>
        </w:rPr>
        <w:t>Caching statistics</w:t>
      </w:r>
      <w:bookmarkEnd w:id="101"/>
    </w:p>
    <w:p w:rsidR="0068390B" w:rsidRPr="004A21B9" w:rsidRDefault="0068390B" w:rsidP="0068390B">
      <w:pPr>
        <w:pStyle w:val="NormalWeb"/>
        <w:rPr>
          <w:noProof/>
          <w:lang w:val="en-US"/>
        </w:rPr>
      </w:pPr>
      <w:r w:rsidRPr="004A21B9">
        <w:rPr>
          <w:noProof/>
          <w:lang w:val="en-US"/>
        </w:rPr>
        <w:lastRenderedPageBreak/>
        <w:t xml:space="preserve">If you enable the </w:t>
      </w:r>
      <w:r w:rsidRPr="004A21B9">
        <w:rPr>
          <w:rStyle w:val="HTMLCode"/>
          <w:noProof/>
          <w:lang w:val="en-US"/>
        </w:rPr>
        <w:t>hibernate.generate_statistics</w:t>
      </w:r>
      <w:r w:rsidRPr="004A21B9">
        <w:rPr>
          <w:noProof/>
          <w:lang w:val="en-US"/>
        </w:rPr>
        <w:t xml:space="preserve"> configuration property, Hibernate will expose a number of metrics via </w:t>
      </w:r>
      <w:r w:rsidRPr="004A21B9">
        <w:rPr>
          <w:rStyle w:val="HTMLCode"/>
          <w:noProof/>
          <w:lang w:val="en-US"/>
        </w:rPr>
        <w:t>SessionFactory.getStatistics()</w:t>
      </w:r>
      <w:r w:rsidRPr="004A21B9">
        <w:rPr>
          <w:noProof/>
          <w:lang w:val="en-US"/>
        </w:rPr>
        <w:t>. Hibernate can even be configured to expose these statistics via JMX.</w:t>
      </w:r>
    </w:p>
    <w:p w:rsidR="0068390B" w:rsidRPr="004A21B9" w:rsidRDefault="0068390B" w:rsidP="0068390B">
      <w:pPr>
        <w:pStyle w:val="NormalWeb"/>
        <w:rPr>
          <w:noProof/>
          <w:lang w:val="en-US"/>
        </w:rPr>
      </w:pPr>
      <w:r w:rsidRPr="004A21B9">
        <w:rPr>
          <w:noProof/>
          <w:lang w:val="en-US"/>
        </w:rPr>
        <w:t xml:space="preserve">This way, you can get access to the </w:t>
      </w:r>
      <w:hyperlink r:id="rId83" w:history="1">
        <w:r w:rsidRPr="004A21B9">
          <w:rPr>
            <w:rStyle w:val="HTMLCode"/>
            <w:noProof/>
            <w:color w:val="0000FF"/>
            <w:u w:val="single"/>
            <w:lang w:val="en-US"/>
          </w:rPr>
          <w:t>Statistics</w:t>
        </w:r>
      </w:hyperlink>
      <w:r w:rsidRPr="004A21B9">
        <w:rPr>
          <w:noProof/>
          <w:lang w:val="en-US"/>
        </w:rPr>
        <w:t xml:space="preserve"> class which comprises all sort of second-level cache metrics.</w:t>
      </w:r>
    </w:p>
    <w:p w:rsidR="009536F0" w:rsidRPr="004A21B9" w:rsidRDefault="00D97CA5" w:rsidP="009536F0">
      <w:pPr>
        <w:pStyle w:val="Heading1"/>
        <w:numPr>
          <w:ilvl w:val="1"/>
          <w:numId w:val="12"/>
        </w:numPr>
        <w:jc w:val="center"/>
        <w:rPr>
          <w:noProof/>
          <w:sz w:val="36"/>
          <w:szCs w:val="36"/>
          <w:lang w:val="en-US"/>
        </w:rPr>
      </w:pPr>
      <w:bookmarkStart w:id="102" w:name="_Toc63930799"/>
      <w:r w:rsidRPr="004A21B9">
        <w:rPr>
          <w:noProof/>
          <w:sz w:val="36"/>
          <w:szCs w:val="36"/>
          <w:lang w:val="en-US"/>
        </w:rPr>
        <w:t>Doc references</w:t>
      </w:r>
      <w:bookmarkEnd w:id="102"/>
    </w:p>
    <w:p w:rsidR="001878F5" w:rsidRPr="004A21B9" w:rsidRDefault="00E024A3" w:rsidP="00E024A3">
      <w:pPr>
        <w:pStyle w:val="NormalWeb"/>
        <w:rPr>
          <w:noProof/>
          <w:lang w:val="en-US"/>
        </w:rPr>
      </w:pPr>
      <w:r w:rsidRPr="004A21B9">
        <w:rPr>
          <w:noProof/>
          <w:lang w:val="en-US"/>
        </w:rPr>
        <w:t>Hibernate Second-Level Cache</w:t>
      </w:r>
      <w:r w:rsidR="00535873" w:rsidRPr="004A21B9">
        <w:rPr>
          <w:noProof/>
          <w:lang w:val="en-US"/>
        </w:rPr>
        <w:t xml:space="preserve"> (</w:t>
      </w:r>
      <w:r w:rsidR="006638D7" w:rsidRPr="004A21B9">
        <w:rPr>
          <w:noProof/>
          <w:lang w:val="en-US"/>
        </w:rPr>
        <w:t>Baeldung</w:t>
      </w:r>
      <w:r w:rsidR="00535873" w:rsidRPr="004A21B9">
        <w:rPr>
          <w:noProof/>
          <w:lang w:val="en-US"/>
        </w:rPr>
        <w:t>)</w:t>
      </w:r>
      <w:r w:rsidRPr="004A21B9">
        <w:rPr>
          <w:noProof/>
          <w:lang w:val="en-US"/>
        </w:rPr>
        <w:t xml:space="preserve"> – </w:t>
      </w:r>
      <w:hyperlink r:id="rId84" w:history="1">
        <w:r w:rsidRPr="004A21B9">
          <w:rPr>
            <w:rStyle w:val="Hyperlink"/>
            <w:noProof/>
            <w:lang w:val="en-US"/>
          </w:rPr>
          <w:t>https://www.baeldung.com/hibernate-second-level-cache</w:t>
        </w:r>
      </w:hyperlink>
      <w:r w:rsidRPr="004A21B9">
        <w:rPr>
          <w:noProof/>
          <w:lang w:val="en-US"/>
        </w:rPr>
        <w:t>.</w:t>
      </w:r>
    </w:p>
    <w:p w:rsidR="00181D3B" w:rsidRPr="004A21B9" w:rsidRDefault="00181D3B" w:rsidP="00C342FD">
      <w:pPr>
        <w:pStyle w:val="Heading1"/>
        <w:numPr>
          <w:ilvl w:val="0"/>
          <w:numId w:val="12"/>
        </w:numPr>
        <w:jc w:val="center"/>
        <w:rPr>
          <w:noProof/>
          <w:sz w:val="36"/>
          <w:szCs w:val="36"/>
          <w:lang w:val="en-US"/>
        </w:rPr>
      </w:pPr>
      <w:bookmarkStart w:id="103" w:name="_Toc63930800"/>
      <w:r w:rsidRPr="004A21B9">
        <w:rPr>
          <w:noProof/>
          <w:sz w:val="36"/>
          <w:szCs w:val="36"/>
          <w:lang w:val="en-US"/>
        </w:rPr>
        <w:t>INTERCEPTORS</w:t>
      </w:r>
      <w:r w:rsidR="00BD4E87" w:rsidRPr="004A21B9">
        <w:rPr>
          <w:noProof/>
          <w:sz w:val="36"/>
          <w:szCs w:val="36"/>
          <w:lang w:val="en-US"/>
        </w:rPr>
        <w:t xml:space="preserve"> AND EVENTS</w:t>
      </w:r>
      <w:bookmarkEnd w:id="103"/>
    </w:p>
    <w:p w:rsidR="00BD4E87" w:rsidRPr="004A21B9" w:rsidRDefault="00BD4E87" w:rsidP="00075020">
      <w:pPr>
        <w:pStyle w:val="Heading1"/>
        <w:numPr>
          <w:ilvl w:val="1"/>
          <w:numId w:val="12"/>
        </w:numPr>
        <w:spacing w:before="120" w:beforeAutospacing="0"/>
        <w:ind w:left="788" w:hanging="431"/>
        <w:jc w:val="center"/>
        <w:rPr>
          <w:noProof/>
          <w:sz w:val="36"/>
          <w:szCs w:val="36"/>
          <w:lang w:val="en-US"/>
        </w:rPr>
      </w:pPr>
      <w:bookmarkStart w:id="104" w:name="_Toc63930801"/>
      <w:r w:rsidRPr="004A21B9">
        <w:rPr>
          <w:noProof/>
          <w:sz w:val="36"/>
          <w:szCs w:val="36"/>
          <w:lang w:val="en-US"/>
        </w:rPr>
        <w:t>Interceptors</w:t>
      </w:r>
      <w:bookmarkEnd w:id="104"/>
    </w:p>
    <w:p w:rsidR="00BD4E87" w:rsidRPr="004A21B9" w:rsidRDefault="00BD4E87" w:rsidP="00BD4E87">
      <w:pPr>
        <w:pStyle w:val="NormalWeb"/>
        <w:rPr>
          <w:noProof/>
          <w:lang w:val="en-US"/>
        </w:rPr>
      </w:pPr>
      <w:r w:rsidRPr="004A21B9">
        <w:rPr>
          <w:noProof/>
          <w:lang w:val="en-US"/>
        </w:rPr>
        <w:t xml:space="preserve">The </w:t>
      </w:r>
      <w:r w:rsidRPr="004A21B9">
        <w:rPr>
          <w:b/>
          <w:noProof/>
          <w:color w:val="0070C0"/>
          <w:lang w:val="en-US"/>
        </w:rPr>
        <w:t>org.hibernate.Interceptor</w:t>
      </w:r>
      <w:r w:rsidRPr="004A21B9">
        <w:rPr>
          <w:noProof/>
          <w:lang w:val="en-US"/>
        </w:rPr>
        <w:t xml:space="preserve"> interface provides callbacks </w:t>
      </w:r>
      <w:r w:rsidRPr="004A21B9">
        <w:rPr>
          <w:b/>
          <w:noProof/>
          <w:lang w:val="en-US"/>
        </w:rPr>
        <w:t>from the session to the application</w:t>
      </w:r>
      <w:r w:rsidRPr="004A21B9">
        <w:rPr>
          <w:noProof/>
          <w:lang w:val="en-US"/>
        </w:rPr>
        <w:t xml:space="preserve">, allowing the application to inspect and/or manipulate properties of a persistent object before it is saved, updated, deleted or loaded. </w:t>
      </w:r>
    </w:p>
    <w:p w:rsidR="00181CCF" w:rsidRPr="004A21B9" w:rsidRDefault="00181CCF" w:rsidP="00BD4E87">
      <w:pPr>
        <w:rPr>
          <w:noProof/>
          <w:lang w:val="en-US"/>
        </w:rPr>
      </w:pPr>
      <w:r w:rsidRPr="004A21B9">
        <w:rPr>
          <w:noProof/>
          <w:lang w:val="en-US"/>
        </w:rPr>
        <w:t>An Interceptor can be:</w:t>
      </w:r>
    </w:p>
    <w:p w:rsidR="00181CCF" w:rsidRPr="004A21B9" w:rsidRDefault="00181CCF" w:rsidP="00181CCF">
      <w:pPr>
        <w:numPr>
          <w:ilvl w:val="0"/>
          <w:numId w:val="91"/>
        </w:numPr>
        <w:rPr>
          <w:noProof/>
          <w:lang w:val="en-US"/>
        </w:rPr>
      </w:pPr>
      <w:r w:rsidRPr="004A21B9">
        <w:rPr>
          <w:rFonts w:ascii="Courier New" w:hAnsi="Courier New" w:cs="Courier New"/>
          <w:noProof/>
          <w:sz w:val="20"/>
          <w:szCs w:val="20"/>
          <w:lang w:val="en-US"/>
        </w:rPr>
        <w:t>Session</w:t>
      </w:r>
      <w:r w:rsidRPr="004A21B9">
        <w:rPr>
          <w:noProof/>
          <w:lang w:val="en-US"/>
        </w:rPr>
        <w:t>-scoped;</w:t>
      </w:r>
    </w:p>
    <w:p w:rsidR="00BD4E87" w:rsidRPr="004A21B9" w:rsidRDefault="00181CCF" w:rsidP="00181CCF">
      <w:pPr>
        <w:numPr>
          <w:ilvl w:val="0"/>
          <w:numId w:val="91"/>
        </w:numPr>
        <w:rPr>
          <w:noProof/>
          <w:lang w:val="en-US"/>
        </w:rPr>
      </w:pPr>
      <w:r w:rsidRPr="004A21B9">
        <w:rPr>
          <w:rFonts w:ascii="Courier New" w:hAnsi="Courier New" w:cs="Courier New"/>
          <w:noProof/>
          <w:sz w:val="20"/>
          <w:szCs w:val="20"/>
          <w:lang w:val="en-US"/>
        </w:rPr>
        <w:t>SessionFactory</w:t>
      </w:r>
      <w:r w:rsidRPr="004A21B9">
        <w:rPr>
          <w:noProof/>
          <w:lang w:val="en-US"/>
        </w:rPr>
        <w:t>-scoped.</w:t>
      </w:r>
    </w:p>
    <w:p w:rsidR="00075020" w:rsidRPr="004A21B9" w:rsidRDefault="00075020" w:rsidP="00075020">
      <w:pPr>
        <w:pStyle w:val="Heading1"/>
        <w:numPr>
          <w:ilvl w:val="1"/>
          <w:numId w:val="12"/>
        </w:numPr>
        <w:jc w:val="center"/>
        <w:rPr>
          <w:noProof/>
          <w:sz w:val="36"/>
          <w:szCs w:val="36"/>
          <w:lang w:val="en-US"/>
        </w:rPr>
      </w:pPr>
      <w:bookmarkStart w:id="105" w:name="_Toc63930802"/>
      <w:r w:rsidRPr="004A21B9">
        <w:rPr>
          <w:noProof/>
          <w:sz w:val="36"/>
          <w:szCs w:val="36"/>
          <w:lang w:val="en-US"/>
        </w:rPr>
        <w:t>Native event system</w:t>
      </w:r>
      <w:bookmarkEnd w:id="105"/>
    </w:p>
    <w:p w:rsidR="00C24F1E" w:rsidRPr="004A21B9" w:rsidRDefault="00512713" w:rsidP="00075020">
      <w:pPr>
        <w:rPr>
          <w:noProof/>
          <w:lang w:val="en-US"/>
        </w:rPr>
      </w:pPr>
      <w:r w:rsidRPr="004A21B9">
        <w:rPr>
          <w:noProof/>
          <w:lang w:val="en-US"/>
        </w:rPr>
        <w:t xml:space="preserve">If you have to react to particular events in the persistence layer, you can also use the Hibernate </w:t>
      </w:r>
      <w:r w:rsidRPr="004A21B9">
        <w:rPr>
          <w:i/>
          <w:iCs/>
          <w:noProof/>
          <w:lang w:val="en-US"/>
        </w:rPr>
        <w:t>event</w:t>
      </w:r>
      <w:r w:rsidRPr="004A21B9">
        <w:rPr>
          <w:noProof/>
          <w:lang w:val="en-US"/>
        </w:rPr>
        <w:t xml:space="preserve"> architecture. The event system can be used in place of or in addition to interceptors.</w:t>
      </w:r>
    </w:p>
    <w:p w:rsidR="00C359F0" w:rsidRPr="004A21B9" w:rsidRDefault="00C359F0" w:rsidP="00075020">
      <w:pPr>
        <w:rPr>
          <w:noProof/>
          <w:lang w:val="en-US"/>
        </w:rPr>
      </w:pPr>
      <w:r w:rsidRPr="004A21B9">
        <w:rPr>
          <w:noProof/>
          <w:lang w:val="en-US"/>
        </w:rPr>
        <w:t xml:space="preserve">Many methods of the </w:t>
      </w:r>
      <w:r w:rsidRPr="004A21B9">
        <w:rPr>
          <w:rFonts w:ascii="Courier New" w:hAnsi="Courier New" w:cs="Courier New"/>
          <w:noProof/>
          <w:sz w:val="20"/>
          <w:szCs w:val="20"/>
          <w:lang w:val="en-US"/>
        </w:rPr>
        <w:t>Session</w:t>
      </w:r>
      <w:r w:rsidRPr="004A21B9">
        <w:rPr>
          <w:noProof/>
          <w:lang w:val="en-US"/>
        </w:rPr>
        <w:t xml:space="preserve"> interface correlate to an event type. The full range of defined event types is declared as enum values on </w:t>
      </w:r>
      <w:r w:rsidRPr="004A21B9">
        <w:rPr>
          <w:rFonts w:ascii="Courier New" w:hAnsi="Courier New" w:cs="Courier New"/>
          <w:noProof/>
          <w:sz w:val="20"/>
          <w:szCs w:val="20"/>
          <w:lang w:val="en-US"/>
        </w:rPr>
        <w:t>org.hibernate.event.spi.EventType</w:t>
      </w:r>
      <w:r w:rsidRPr="004A21B9">
        <w:rPr>
          <w:noProof/>
          <w:lang w:val="en-US"/>
        </w:rPr>
        <w:t>. When a request is made of one of these methods, the Session generates an appropriate event and passes it to the configured event listener(s) for that type.</w:t>
      </w:r>
    </w:p>
    <w:p w:rsidR="00A075BB" w:rsidRPr="004A21B9" w:rsidRDefault="00A075BB" w:rsidP="00A075BB">
      <w:pPr>
        <w:pStyle w:val="Heading1"/>
        <w:numPr>
          <w:ilvl w:val="1"/>
          <w:numId w:val="12"/>
        </w:numPr>
        <w:jc w:val="center"/>
        <w:rPr>
          <w:noProof/>
          <w:sz w:val="36"/>
          <w:szCs w:val="36"/>
          <w:lang w:val="en-US"/>
        </w:rPr>
      </w:pPr>
      <w:bookmarkStart w:id="106" w:name="_Toc63930803"/>
      <w:r w:rsidRPr="004A21B9">
        <w:rPr>
          <w:noProof/>
          <w:sz w:val="36"/>
          <w:szCs w:val="36"/>
          <w:lang w:val="en-US"/>
        </w:rPr>
        <w:t>JPA callbacks</w:t>
      </w:r>
      <w:bookmarkEnd w:id="106"/>
    </w:p>
    <w:p w:rsidR="00A075BB" w:rsidRPr="004A21B9" w:rsidRDefault="00A075BB" w:rsidP="00A075BB">
      <w:pPr>
        <w:spacing w:after="120"/>
        <w:rPr>
          <w:noProof/>
          <w:lang w:val="en-US"/>
        </w:rPr>
      </w:pPr>
      <w:r w:rsidRPr="004A21B9">
        <w:rPr>
          <w:noProof/>
          <w:lang w:val="en-US"/>
        </w:rPr>
        <w:t>JPA also defines a more limited set of callbacks through annotations.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30"/>
        <w:gridCol w:w="8502"/>
      </w:tblGrid>
      <w:tr w:rsidR="00A075BB" w:rsidRPr="004A21B9" w:rsidTr="00A075BB">
        <w:trPr>
          <w:tblHeader/>
          <w:tblCellSpacing w:w="15" w:type="dxa"/>
        </w:trPr>
        <w:tc>
          <w:tcPr>
            <w:tcW w:w="0" w:type="auto"/>
            <w:vAlign w:val="center"/>
            <w:hideMark/>
          </w:tcPr>
          <w:p w:rsidR="00A075BB" w:rsidRPr="004A21B9" w:rsidRDefault="00A075BB" w:rsidP="00A075BB">
            <w:pPr>
              <w:ind w:firstLine="0"/>
              <w:jc w:val="center"/>
              <w:rPr>
                <w:b/>
                <w:bCs/>
                <w:noProof/>
                <w:lang w:val="en-US" w:eastAsia="en-US"/>
              </w:rPr>
            </w:pPr>
            <w:r w:rsidRPr="004A21B9">
              <w:rPr>
                <w:b/>
                <w:bCs/>
                <w:noProof/>
                <w:lang w:val="en-US" w:eastAsia="en-US"/>
              </w:rPr>
              <w:t>Type</w:t>
            </w:r>
          </w:p>
        </w:tc>
        <w:tc>
          <w:tcPr>
            <w:tcW w:w="0" w:type="auto"/>
            <w:vAlign w:val="center"/>
            <w:hideMark/>
          </w:tcPr>
          <w:p w:rsidR="00A075BB" w:rsidRPr="004A21B9" w:rsidRDefault="00A075BB" w:rsidP="00A075BB">
            <w:pPr>
              <w:ind w:firstLine="0"/>
              <w:jc w:val="center"/>
              <w:rPr>
                <w:b/>
                <w:bCs/>
                <w:noProof/>
                <w:lang w:val="en-US" w:eastAsia="en-US"/>
              </w:rPr>
            </w:pPr>
            <w:r w:rsidRPr="004A21B9">
              <w:rPr>
                <w:b/>
                <w:bCs/>
                <w:noProof/>
                <w:lang w:val="en-US" w:eastAsia="en-US"/>
              </w:rPr>
              <w:t>Description</w:t>
            </w:r>
          </w:p>
        </w:tc>
      </w:tr>
      <w:tr w:rsidR="00A075BB" w:rsidRPr="004A21B9" w:rsidTr="00A075BB">
        <w:trPr>
          <w:tblCellSpacing w:w="15" w:type="dxa"/>
        </w:trPr>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@PrePersist</w:t>
            </w:r>
          </w:p>
        </w:tc>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Executed before the entity manager persist operation is actually executed or cascaded. This call is synchronous with the persist operation.</w:t>
            </w:r>
          </w:p>
        </w:tc>
      </w:tr>
      <w:tr w:rsidR="00A075BB" w:rsidRPr="004A21B9" w:rsidTr="00A075BB">
        <w:trPr>
          <w:tblCellSpacing w:w="15" w:type="dxa"/>
        </w:trPr>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@PreRemove</w:t>
            </w:r>
          </w:p>
        </w:tc>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Executed before the entity manager remove operation is actually executed or cascaded. This call is synchronous with the remove operation.</w:t>
            </w:r>
          </w:p>
        </w:tc>
      </w:tr>
      <w:tr w:rsidR="00A075BB" w:rsidRPr="00CE158C" w:rsidTr="00A075BB">
        <w:trPr>
          <w:tblCellSpacing w:w="15" w:type="dxa"/>
        </w:trPr>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@PostPersist</w:t>
            </w:r>
          </w:p>
        </w:tc>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Executed after the entity manager persist operation is actually executed or cascaded. This call is invoked after the database INSERT is executed.</w:t>
            </w:r>
          </w:p>
        </w:tc>
      </w:tr>
      <w:tr w:rsidR="00A075BB" w:rsidRPr="004A21B9" w:rsidTr="00A075BB">
        <w:trPr>
          <w:tblCellSpacing w:w="15" w:type="dxa"/>
        </w:trPr>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@PostRemove</w:t>
            </w:r>
          </w:p>
        </w:tc>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Executed after the entity manager remove operation is actually executed or cascaded. This call is synchronous with the remove operation.</w:t>
            </w:r>
          </w:p>
        </w:tc>
      </w:tr>
      <w:tr w:rsidR="00A075BB" w:rsidRPr="00CE158C" w:rsidTr="00A075BB">
        <w:trPr>
          <w:tblCellSpacing w:w="15" w:type="dxa"/>
        </w:trPr>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@PreUpdate</w:t>
            </w:r>
          </w:p>
        </w:tc>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Executed before the database UPDATE operation.</w:t>
            </w:r>
          </w:p>
        </w:tc>
      </w:tr>
      <w:tr w:rsidR="00A075BB" w:rsidRPr="00CE158C" w:rsidTr="00A075BB">
        <w:trPr>
          <w:tblCellSpacing w:w="15" w:type="dxa"/>
        </w:trPr>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@PostUpdate</w:t>
            </w:r>
          </w:p>
        </w:tc>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Executed after the database UPDATE operation.</w:t>
            </w:r>
          </w:p>
        </w:tc>
      </w:tr>
      <w:tr w:rsidR="00A075BB" w:rsidRPr="00CE158C" w:rsidTr="00A075BB">
        <w:trPr>
          <w:tblCellSpacing w:w="15" w:type="dxa"/>
        </w:trPr>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lastRenderedPageBreak/>
              <w:t>@PostLoad</w:t>
            </w:r>
          </w:p>
        </w:tc>
        <w:tc>
          <w:tcPr>
            <w:tcW w:w="0" w:type="auto"/>
            <w:vAlign w:val="center"/>
            <w:hideMark/>
          </w:tcPr>
          <w:p w:rsidR="00A075BB" w:rsidRPr="004A21B9" w:rsidRDefault="00A075BB" w:rsidP="00A075BB">
            <w:pPr>
              <w:spacing w:before="100" w:beforeAutospacing="1" w:after="100" w:afterAutospacing="1"/>
              <w:ind w:firstLine="0"/>
              <w:rPr>
                <w:noProof/>
                <w:lang w:val="en-US" w:eastAsia="en-US"/>
              </w:rPr>
            </w:pPr>
            <w:r w:rsidRPr="004A21B9">
              <w:rPr>
                <w:noProof/>
                <w:lang w:val="en-US" w:eastAsia="en-US"/>
              </w:rPr>
              <w:t>Executed after an entity has been loaded into the current persistence context or an entity has been refreshed.</w:t>
            </w:r>
          </w:p>
        </w:tc>
      </w:tr>
    </w:tbl>
    <w:p w:rsidR="009C5A0C" w:rsidRPr="004A21B9" w:rsidRDefault="009C5A0C" w:rsidP="009C5A0C">
      <w:pPr>
        <w:spacing w:before="100" w:beforeAutospacing="1" w:after="100" w:afterAutospacing="1"/>
        <w:ind w:firstLine="0"/>
        <w:rPr>
          <w:noProof/>
          <w:lang w:val="en-US" w:eastAsia="en-US"/>
        </w:rPr>
      </w:pPr>
      <w:r w:rsidRPr="004A21B9">
        <w:rPr>
          <w:noProof/>
          <w:lang w:val="en-US" w:eastAsia="en-US"/>
        </w:rPr>
        <w:t>There are two available approaches defined for specifying callback handling:</w:t>
      </w:r>
    </w:p>
    <w:p w:rsidR="009C5A0C" w:rsidRPr="004A21B9" w:rsidRDefault="009C5A0C" w:rsidP="009C5A0C">
      <w:pPr>
        <w:numPr>
          <w:ilvl w:val="0"/>
          <w:numId w:val="92"/>
        </w:numPr>
        <w:spacing w:before="100" w:beforeAutospacing="1" w:after="100" w:afterAutospacing="1"/>
        <w:rPr>
          <w:noProof/>
          <w:lang w:val="en-US" w:eastAsia="en-US"/>
        </w:rPr>
      </w:pPr>
      <w:r w:rsidRPr="004A21B9">
        <w:rPr>
          <w:noProof/>
          <w:lang w:val="en-US" w:eastAsia="en-US"/>
        </w:rPr>
        <w:t>The first approach is to annotate methods on the entity itself to receive notifications of a particular entity lifecycle event(s).</w:t>
      </w:r>
    </w:p>
    <w:p w:rsidR="009C5A0C" w:rsidRPr="004A21B9" w:rsidRDefault="009C5A0C" w:rsidP="009C5A0C">
      <w:pPr>
        <w:numPr>
          <w:ilvl w:val="0"/>
          <w:numId w:val="92"/>
        </w:numPr>
        <w:spacing w:before="100" w:beforeAutospacing="1" w:after="100" w:afterAutospacing="1"/>
        <w:rPr>
          <w:noProof/>
          <w:lang w:val="en-US" w:eastAsia="en-US"/>
        </w:rPr>
      </w:pPr>
      <w:r w:rsidRPr="004A21B9">
        <w:rPr>
          <w:noProof/>
          <w:lang w:val="en-US" w:eastAsia="en-US"/>
        </w:rPr>
        <w:t xml:space="preserve">The second is to use a separate entity listener class. An entity listener is a stateless class with a no-arg constructor. The callback annotations are placed on a method of this class instead of the entity class. The entity listener class is then associated with the entity using the </w:t>
      </w:r>
      <w:r w:rsidRPr="004A21B9">
        <w:rPr>
          <w:rFonts w:ascii="Courier New" w:hAnsi="Courier New" w:cs="Courier New"/>
          <w:noProof/>
          <w:sz w:val="20"/>
          <w:szCs w:val="20"/>
          <w:lang w:val="en-US" w:eastAsia="en-US"/>
        </w:rPr>
        <w:t>javax.persistence.EntityListeners</w:t>
      </w:r>
      <w:r w:rsidRPr="004A21B9">
        <w:rPr>
          <w:noProof/>
          <w:lang w:val="en-US" w:eastAsia="en-US"/>
        </w:rPr>
        <w:t xml:space="preserve"> annotation</w:t>
      </w:r>
    </w:p>
    <w:p w:rsidR="00EA0BE1" w:rsidRPr="004A21B9" w:rsidRDefault="00EA0BE1" w:rsidP="00EA0BE1">
      <w:pPr>
        <w:pStyle w:val="Heading1"/>
        <w:numPr>
          <w:ilvl w:val="1"/>
          <w:numId w:val="12"/>
        </w:numPr>
        <w:jc w:val="center"/>
        <w:rPr>
          <w:noProof/>
          <w:sz w:val="36"/>
          <w:szCs w:val="36"/>
          <w:lang w:val="en-US"/>
        </w:rPr>
      </w:pPr>
      <w:bookmarkStart w:id="107" w:name="_Toc63930804"/>
      <w:r w:rsidRPr="004A21B9">
        <w:rPr>
          <w:noProof/>
          <w:sz w:val="36"/>
          <w:szCs w:val="36"/>
          <w:lang w:val="en-US"/>
        </w:rPr>
        <w:t>Default entity listeners</w:t>
      </w:r>
      <w:bookmarkEnd w:id="107"/>
    </w:p>
    <w:p w:rsidR="00A075BB" w:rsidRPr="004A21B9" w:rsidRDefault="00EA0BE1" w:rsidP="009A3ADF">
      <w:pPr>
        <w:numPr>
          <w:ilvl w:val="0"/>
          <w:numId w:val="92"/>
        </w:numPr>
        <w:spacing w:before="100" w:beforeAutospacing="1" w:after="100" w:afterAutospacing="1"/>
        <w:rPr>
          <w:noProof/>
          <w:lang w:val="en-US" w:eastAsia="en-US"/>
        </w:rPr>
      </w:pPr>
      <w:r w:rsidRPr="004A21B9">
        <w:rPr>
          <w:noProof/>
          <w:lang w:val="en-US" w:eastAsia="en-US"/>
        </w:rPr>
        <w:t>The JPA specification allows you to define a default entity listener which is going to be applied for every entity in that particular system. Default entity listeners can only be defined in XML mapping files.</w:t>
      </w:r>
    </w:p>
    <w:p w:rsidR="00515D38" w:rsidRDefault="00515D38" w:rsidP="00C342FD">
      <w:pPr>
        <w:pStyle w:val="Heading1"/>
        <w:numPr>
          <w:ilvl w:val="0"/>
          <w:numId w:val="12"/>
        </w:numPr>
        <w:jc w:val="center"/>
        <w:rPr>
          <w:noProof/>
          <w:sz w:val="36"/>
          <w:szCs w:val="36"/>
          <w:lang w:val="en-US"/>
        </w:rPr>
      </w:pPr>
      <w:bookmarkStart w:id="108" w:name="_Toc63930805"/>
      <w:r>
        <w:rPr>
          <w:noProof/>
          <w:sz w:val="36"/>
          <w:szCs w:val="36"/>
          <w:lang w:val="en-US"/>
        </w:rPr>
        <w:t>HQL, JPQL</w:t>
      </w:r>
      <w:bookmarkEnd w:id="108"/>
    </w:p>
    <w:p w:rsidR="00C95375" w:rsidRDefault="00C95375" w:rsidP="00C95375">
      <w:pPr>
        <w:pStyle w:val="NormalWeb"/>
        <w:spacing w:after="0" w:afterAutospacing="0"/>
        <w:rPr>
          <w:noProof/>
          <w:lang w:val="en-US"/>
        </w:rPr>
      </w:pPr>
      <w:r w:rsidRPr="00C95375">
        <w:rPr>
          <w:b/>
          <w:noProof/>
          <w:lang w:val="en-US"/>
        </w:rPr>
        <w:t>HQL</w:t>
      </w:r>
      <w:r>
        <w:rPr>
          <w:noProof/>
          <w:lang w:val="en-US"/>
        </w:rPr>
        <w:t xml:space="preserve"> - </w:t>
      </w:r>
      <w:r w:rsidR="00515D38" w:rsidRPr="00515D38">
        <w:rPr>
          <w:noProof/>
          <w:lang w:val="en-US"/>
        </w:rPr>
        <w:t>Hibernate Query Language</w:t>
      </w:r>
      <w:r w:rsidR="004431B4">
        <w:rPr>
          <w:noProof/>
          <w:lang w:val="en-US"/>
        </w:rPr>
        <w:t>.</w:t>
      </w:r>
    </w:p>
    <w:p w:rsidR="00C95375" w:rsidRDefault="00C95375" w:rsidP="00C95375">
      <w:pPr>
        <w:pStyle w:val="NormalWeb"/>
        <w:spacing w:before="0" w:beforeAutospacing="0"/>
        <w:rPr>
          <w:noProof/>
          <w:lang w:val="en-US"/>
        </w:rPr>
      </w:pPr>
      <w:r w:rsidRPr="00C95375">
        <w:rPr>
          <w:b/>
          <w:noProof/>
          <w:lang w:val="en-US"/>
        </w:rPr>
        <w:t>JPQL</w:t>
      </w:r>
      <w:r>
        <w:rPr>
          <w:noProof/>
          <w:lang w:val="en-US"/>
        </w:rPr>
        <w:t xml:space="preserve"> - </w:t>
      </w:r>
      <w:r w:rsidR="00515D38" w:rsidRPr="00515D38">
        <w:rPr>
          <w:noProof/>
          <w:lang w:val="en-US"/>
        </w:rPr>
        <w:t>Java Persistence Query Language</w:t>
      </w:r>
      <w:r w:rsidR="004431B4">
        <w:rPr>
          <w:noProof/>
          <w:lang w:val="en-US"/>
        </w:rPr>
        <w:t>.</w:t>
      </w:r>
    </w:p>
    <w:p w:rsidR="00515D38" w:rsidRPr="00C36998" w:rsidRDefault="00515D38" w:rsidP="00C36998">
      <w:pPr>
        <w:pStyle w:val="NormalWeb"/>
        <w:spacing w:before="0" w:beforeAutospacing="0" w:after="0" w:afterAutospacing="0"/>
        <w:rPr>
          <w:noProof/>
          <w:lang w:val="en-US"/>
        </w:rPr>
      </w:pPr>
      <w:r w:rsidRPr="00C36998">
        <w:rPr>
          <w:noProof/>
          <w:lang w:val="en-US"/>
        </w:rPr>
        <w:t>JPQL is a heavily-inspired-by subset of HQL. A JPQL query is always a valid HQL query, the reverse is not true, however.</w:t>
      </w:r>
    </w:p>
    <w:p w:rsidR="00C36998" w:rsidRDefault="00C36998" w:rsidP="00C36998">
      <w:pPr>
        <w:pStyle w:val="NormalWeb"/>
        <w:spacing w:before="0" w:beforeAutospacing="0" w:after="0" w:afterAutospacing="0"/>
        <w:rPr>
          <w:noProof/>
          <w:lang w:val="en-US"/>
        </w:rPr>
      </w:pPr>
      <w:r w:rsidRPr="00C36998">
        <w:rPr>
          <w:noProof/>
          <w:lang w:val="en-US"/>
        </w:rPr>
        <w:t>Both HQL and JPQL are non-type-safe ways to perform query operations.</w:t>
      </w:r>
    </w:p>
    <w:p w:rsidR="000F7FED" w:rsidRDefault="000F7FED" w:rsidP="00C36998">
      <w:pPr>
        <w:pStyle w:val="NormalWeb"/>
        <w:spacing w:before="0" w:beforeAutospacing="0" w:after="0" w:afterAutospacing="0"/>
        <w:rPr>
          <w:noProof/>
          <w:lang w:val="en-US"/>
        </w:rPr>
      </w:pPr>
    </w:p>
    <w:p w:rsidR="000F7FED" w:rsidRDefault="000F7FED" w:rsidP="00C36998">
      <w:pPr>
        <w:pStyle w:val="NormalWeb"/>
        <w:spacing w:before="0" w:beforeAutospacing="0" w:after="0" w:afterAutospacing="0"/>
        <w:rPr>
          <w:noProof/>
          <w:lang w:val="en-US"/>
        </w:rPr>
      </w:pPr>
      <w:r w:rsidRPr="000F7FED">
        <w:rPr>
          <w:noProof/>
          <w:lang w:val="en-US"/>
        </w:rPr>
        <w:t xml:space="preserve">Since 5.2, the Hibernate </w:t>
      </w:r>
      <w:r w:rsidRPr="000F7FED">
        <w:rPr>
          <w:rFonts w:ascii="Courier New" w:hAnsi="Courier New" w:cs="Courier New"/>
          <w:noProof/>
          <w:sz w:val="20"/>
          <w:szCs w:val="20"/>
          <w:lang w:val="en-US"/>
        </w:rPr>
        <w:t>Session</w:t>
      </w:r>
      <w:r w:rsidRPr="000F7FED">
        <w:rPr>
          <w:noProof/>
          <w:lang w:val="en-US"/>
        </w:rPr>
        <w:t xml:space="preserve"> interface extends the JPA </w:t>
      </w:r>
      <w:r w:rsidRPr="000F7FED">
        <w:rPr>
          <w:rFonts w:ascii="Courier New" w:hAnsi="Courier New" w:cs="Courier New"/>
          <w:noProof/>
          <w:sz w:val="20"/>
          <w:szCs w:val="20"/>
          <w:lang w:val="en-US"/>
        </w:rPr>
        <w:t>EntityManager</w:t>
      </w:r>
      <w:r w:rsidRPr="000F7FED">
        <w:rPr>
          <w:noProof/>
          <w:lang w:val="en-US"/>
        </w:rPr>
        <w:t xml:space="preserve"> interface. For this reason, the query API was also merged, and now the Hibernate </w:t>
      </w:r>
      <w:r w:rsidRPr="000F7FED">
        <w:rPr>
          <w:rFonts w:ascii="Courier New" w:hAnsi="Courier New" w:cs="Courier New"/>
          <w:noProof/>
          <w:sz w:val="20"/>
          <w:szCs w:val="20"/>
          <w:lang w:val="en-US"/>
        </w:rPr>
        <w:t>org.hibernate.query.Query</w:t>
      </w:r>
      <w:r w:rsidRPr="000F7FED">
        <w:rPr>
          <w:noProof/>
          <w:lang w:val="en-US"/>
        </w:rPr>
        <w:t xml:space="preserve"> interface extends the JPA </w:t>
      </w:r>
      <w:r w:rsidRPr="000F7FED">
        <w:rPr>
          <w:rFonts w:ascii="Courier New" w:hAnsi="Courier New" w:cs="Courier New"/>
          <w:noProof/>
          <w:sz w:val="20"/>
          <w:szCs w:val="20"/>
          <w:lang w:val="en-US"/>
        </w:rPr>
        <w:t>javax.persistence.Query</w:t>
      </w:r>
      <w:r w:rsidRPr="000F7FED">
        <w:rPr>
          <w:noProof/>
          <w:lang w:val="en-US"/>
        </w:rPr>
        <w:t>.</w:t>
      </w:r>
    </w:p>
    <w:p w:rsidR="00527E8A" w:rsidRDefault="00527E8A" w:rsidP="00C36998">
      <w:pPr>
        <w:pStyle w:val="NormalWeb"/>
        <w:spacing w:before="0" w:beforeAutospacing="0" w:after="0" w:afterAutospacing="0"/>
        <w:rPr>
          <w:lang w:val="en-US"/>
        </w:rPr>
      </w:pPr>
    </w:p>
    <w:p w:rsidR="00527E8A" w:rsidRDefault="00527E8A" w:rsidP="00527E8A">
      <w:pPr>
        <w:pStyle w:val="Heading1"/>
        <w:numPr>
          <w:ilvl w:val="1"/>
          <w:numId w:val="12"/>
        </w:numPr>
        <w:jc w:val="center"/>
        <w:rPr>
          <w:noProof/>
          <w:sz w:val="36"/>
          <w:szCs w:val="36"/>
          <w:lang w:val="en-US"/>
        </w:rPr>
      </w:pPr>
      <w:bookmarkStart w:id="109" w:name="_Toc63930806"/>
      <w:r w:rsidRPr="00527E8A">
        <w:rPr>
          <w:noProof/>
          <w:sz w:val="36"/>
          <w:szCs w:val="36"/>
          <w:lang w:val="en-US"/>
        </w:rPr>
        <w:t>JPA query API</w:t>
      </w:r>
      <w:bookmarkEnd w:id="109"/>
    </w:p>
    <w:p w:rsidR="00DD7722" w:rsidRDefault="00DD7722" w:rsidP="00DD7722">
      <w:pPr>
        <w:pStyle w:val="NormalWeb"/>
        <w:spacing w:before="0" w:beforeAutospacing="0" w:after="0" w:afterAutospacing="0"/>
        <w:rPr>
          <w:noProof/>
          <w:lang w:val="en-US"/>
        </w:rPr>
      </w:pPr>
      <w:r w:rsidRPr="00DD7722">
        <w:rPr>
          <w:noProof/>
          <w:lang w:val="en-US"/>
        </w:rPr>
        <w:t xml:space="preserve">In JPA, the query is represented by </w:t>
      </w:r>
    </w:p>
    <w:p w:rsidR="00DD7722" w:rsidRPr="00DD7722" w:rsidRDefault="00DD7722" w:rsidP="00DD7722">
      <w:pPr>
        <w:pStyle w:val="NormalWeb"/>
        <w:numPr>
          <w:ilvl w:val="0"/>
          <w:numId w:val="93"/>
        </w:numPr>
        <w:spacing w:before="0" w:beforeAutospacing="0" w:after="0" w:afterAutospacing="0"/>
        <w:rPr>
          <w:b/>
          <w:noProof/>
          <w:color w:val="0070C0"/>
          <w:lang w:val="en-US"/>
        </w:rPr>
      </w:pPr>
      <w:r w:rsidRPr="00DD7722">
        <w:rPr>
          <w:b/>
          <w:noProof/>
          <w:color w:val="0070C0"/>
          <w:lang w:val="en-US"/>
        </w:rPr>
        <w:t xml:space="preserve">javax.persistence.Query </w:t>
      </w:r>
      <w:r w:rsidR="00E548B0" w:rsidRPr="00E548B0">
        <w:rPr>
          <w:noProof/>
          <w:lang w:val="en-US"/>
        </w:rPr>
        <w:t>or</w:t>
      </w:r>
    </w:p>
    <w:p w:rsidR="00DD7722" w:rsidRDefault="00DD7722" w:rsidP="00DD7722">
      <w:pPr>
        <w:pStyle w:val="NormalWeb"/>
        <w:numPr>
          <w:ilvl w:val="0"/>
          <w:numId w:val="93"/>
        </w:numPr>
        <w:spacing w:before="0" w:beforeAutospacing="0" w:after="0" w:afterAutospacing="0"/>
        <w:rPr>
          <w:noProof/>
          <w:lang w:val="en-US"/>
        </w:rPr>
      </w:pPr>
      <w:r w:rsidRPr="00DD7722">
        <w:rPr>
          <w:b/>
          <w:noProof/>
          <w:color w:val="0070C0"/>
          <w:lang w:val="en-US"/>
        </w:rPr>
        <w:t>javax.persistence.TypedQuery</w:t>
      </w:r>
    </w:p>
    <w:p w:rsidR="00527E8A" w:rsidRPr="00A706D1" w:rsidRDefault="00DD7722" w:rsidP="00DD7722">
      <w:pPr>
        <w:pStyle w:val="NormalWeb"/>
        <w:spacing w:before="0" w:beforeAutospacing="0" w:after="0" w:afterAutospacing="0"/>
        <w:rPr>
          <w:b/>
          <w:noProof/>
          <w:color w:val="0070C0"/>
          <w:lang w:val="en-US"/>
        </w:rPr>
      </w:pPr>
      <w:r w:rsidRPr="00DD7722">
        <w:rPr>
          <w:noProof/>
          <w:lang w:val="en-US"/>
        </w:rPr>
        <w:t>as obtained from the</w:t>
      </w:r>
      <w:r w:rsidRPr="00CC1A6B">
        <w:rPr>
          <w:b/>
          <w:noProof/>
          <w:color w:val="0070C0"/>
          <w:lang w:val="en-US"/>
        </w:rPr>
        <w:t xml:space="preserve"> EntityManager</w:t>
      </w:r>
      <w:r w:rsidR="00CC1A6B">
        <w:rPr>
          <w:b/>
          <w:noProof/>
          <w:color w:val="0070C0"/>
          <w:lang w:val="en-US"/>
        </w:rPr>
        <w:t>.</w:t>
      </w:r>
    </w:p>
    <w:p w:rsidR="00A706D1" w:rsidRPr="009A3ADF" w:rsidRDefault="00A706D1" w:rsidP="00DD7722">
      <w:pPr>
        <w:pStyle w:val="NormalWeb"/>
        <w:spacing w:before="0" w:beforeAutospacing="0" w:after="0" w:afterAutospacing="0"/>
        <w:rPr>
          <w:b/>
          <w:noProof/>
          <w:color w:val="0070C0"/>
          <w:lang w:val="en-US"/>
        </w:rPr>
      </w:pPr>
    </w:p>
    <w:p w:rsidR="00A706D1" w:rsidRPr="0032545D" w:rsidRDefault="00A706D1" w:rsidP="00A706D1">
      <w:pPr>
        <w:rPr>
          <w:noProof/>
          <w:lang w:val="en-US"/>
        </w:rPr>
      </w:pPr>
      <w:r w:rsidRPr="0032545D">
        <w:rPr>
          <w:noProof/>
          <w:lang w:val="en-US"/>
        </w:rPr>
        <w:t>Many of the settings controlling the execution of the query are defined as hints. JPA defines some standard hints (like timeout in the example),</w:t>
      </w:r>
      <w:r w:rsidR="000515AB" w:rsidRPr="0032545D">
        <w:rPr>
          <w:noProof/>
          <w:lang w:val="en-US"/>
        </w:rPr>
        <w:t xml:space="preserve"> but most are provider specific:</w:t>
      </w:r>
    </w:p>
    <w:p w:rsidR="000515AB" w:rsidRPr="0032545D" w:rsidRDefault="000515AB" w:rsidP="000515AB">
      <w:pPr>
        <w:rPr>
          <w:rStyle w:val="HTMLCode"/>
          <w:noProof/>
          <w:lang w:val="en-US"/>
        </w:rPr>
      </w:pPr>
    </w:p>
    <w:p w:rsidR="000515AB" w:rsidRPr="0032545D" w:rsidRDefault="000515AB" w:rsidP="008B6139">
      <w:pPr>
        <w:numPr>
          <w:ilvl w:val="0"/>
          <w:numId w:val="94"/>
        </w:numPr>
        <w:spacing w:after="120"/>
        <w:ind w:left="1281" w:hanging="357"/>
        <w:rPr>
          <w:noProof/>
          <w:sz w:val="20"/>
          <w:lang w:val="en-US"/>
        </w:rPr>
      </w:pPr>
      <w:r w:rsidRPr="0032545D">
        <w:rPr>
          <w:b/>
          <w:noProof/>
          <w:color w:val="0070C0"/>
          <w:sz w:val="20"/>
          <w:lang w:val="en-US"/>
        </w:rPr>
        <w:t>javax.persistence.query.timeout</w:t>
      </w:r>
      <w:r w:rsidRPr="0032545D">
        <w:rPr>
          <w:rStyle w:val="HTMLCode"/>
          <w:noProof/>
          <w:sz w:val="16"/>
          <w:lang w:val="en-US"/>
        </w:rPr>
        <w:t xml:space="preserve"> - </w:t>
      </w:r>
      <w:r w:rsidRPr="0032545D">
        <w:rPr>
          <w:noProof/>
          <w:sz w:val="20"/>
          <w:lang w:val="en-US"/>
        </w:rPr>
        <w:t>Defines the query timeout, in milliseconds.</w:t>
      </w:r>
    </w:p>
    <w:p w:rsidR="000515AB" w:rsidRPr="0032545D" w:rsidRDefault="000515AB" w:rsidP="008B6139">
      <w:pPr>
        <w:numPr>
          <w:ilvl w:val="0"/>
          <w:numId w:val="94"/>
        </w:numPr>
        <w:spacing w:after="120"/>
        <w:ind w:left="1281" w:hanging="357"/>
        <w:rPr>
          <w:noProof/>
          <w:sz w:val="20"/>
          <w:lang w:val="en-US"/>
        </w:rPr>
      </w:pPr>
      <w:r w:rsidRPr="0032545D">
        <w:rPr>
          <w:b/>
          <w:noProof/>
          <w:color w:val="0070C0"/>
          <w:sz w:val="20"/>
          <w:lang w:val="en-US"/>
        </w:rPr>
        <w:t>javax.persistence.fetchgraph</w:t>
      </w:r>
      <w:r w:rsidRPr="0032545D">
        <w:rPr>
          <w:rStyle w:val="HTMLCode"/>
          <w:noProof/>
          <w:sz w:val="16"/>
          <w:lang w:val="en-US"/>
        </w:rPr>
        <w:t xml:space="preserve">- </w:t>
      </w:r>
      <w:r w:rsidRPr="0032545D">
        <w:rPr>
          <w:noProof/>
          <w:sz w:val="20"/>
          <w:lang w:val="en-US"/>
        </w:rPr>
        <w:t xml:space="preserve">Defines a </w:t>
      </w:r>
      <w:r w:rsidRPr="0032545D">
        <w:rPr>
          <w:rStyle w:val="Emphasis"/>
          <w:noProof/>
          <w:sz w:val="20"/>
          <w:lang w:val="en-US"/>
        </w:rPr>
        <w:t>fetchgraph</w:t>
      </w:r>
      <w:r w:rsidRPr="0032545D">
        <w:rPr>
          <w:noProof/>
          <w:sz w:val="20"/>
          <w:lang w:val="en-US"/>
        </w:rPr>
        <w:t xml:space="preserve"> EntityGraph. Attributes explicitly specified as </w:t>
      </w:r>
      <w:r w:rsidRPr="0032545D">
        <w:rPr>
          <w:rStyle w:val="HTMLCode"/>
          <w:noProof/>
          <w:sz w:val="16"/>
          <w:lang w:val="en-US"/>
        </w:rPr>
        <w:t>AttributeNodes</w:t>
      </w:r>
      <w:r w:rsidRPr="0032545D">
        <w:rPr>
          <w:noProof/>
          <w:sz w:val="20"/>
          <w:lang w:val="en-US"/>
        </w:rPr>
        <w:t xml:space="preserve"> are treated as </w:t>
      </w:r>
      <w:r w:rsidRPr="0032545D">
        <w:rPr>
          <w:rStyle w:val="HTMLCode"/>
          <w:noProof/>
          <w:sz w:val="16"/>
          <w:lang w:val="en-US"/>
        </w:rPr>
        <w:t>FetchType.EAGER</w:t>
      </w:r>
      <w:r w:rsidRPr="0032545D">
        <w:rPr>
          <w:noProof/>
          <w:sz w:val="20"/>
          <w:lang w:val="en-US"/>
        </w:rPr>
        <w:t xml:space="preserve"> (via join fetch or subsequent select). For details, see the EntityGraph discussions in </w:t>
      </w:r>
      <w:hyperlink r:id="rId85" w:anchor="fetching" w:history="1">
        <w:r w:rsidRPr="0032545D">
          <w:rPr>
            <w:rStyle w:val="Hyperlink"/>
            <w:noProof/>
            <w:sz w:val="20"/>
            <w:lang w:val="en-US"/>
          </w:rPr>
          <w:t>Fetching</w:t>
        </w:r>
      </w:hyperlink>
      <w:r w:rsidRPr="0032545D">
        <w:rPr>
          <w:noProof/>
          <w:sz w:val="20"/>
          <w:lang w:val="en-US"/>
        </w:rPr>
        <w:t>.</w:t>
      </w:r>
    </w:p>
    <w:p w:rsidR="000515AB" w:rsidRPr="0032545D" w:rsidRDefault="000515AB" w:rsidP="008B6139">
      <w:pPr>
        <w:numPr>
          <w:ilvl w:val="0"/>
          <w:numId w:val="94"/>
        </w:numPr>
        <w:spacing w:after="120"/>
        <w:ind w:left="1281" w:hanging="357"/>
        <w:rPr>
          <w:noProof/>
          <w:sz w:val="20"/>
          <w:lang w:val="en-US"/>
        </w:rPr>
      </w:pPr>
      <w:r w:rsidRPr="0032545D">
        <w:rPr>
          <w:b/>
          <w:noProof/>
          <w:color w:val="0070C0"/>
          <w:sz w:val="20"/>
          <w:lang w:val="en-US"/>
        </w:rPr>
        <w:t>javax.persistence.loadgraph</w:t>
      </w:r>
      <w:r w:rsidRPr="0032545D">
        <w:rPr>
          <w:rStyle w:val="HTMLCode"/>
          <w:noProof/>
          <w:sz w:val="16"/>
          <w:lang w:val="en-US"/>
        </w:rPr>
        <w:t xml:space="preserve"> – </w:t>
      </w:r>
      <w:r w:rsidRPr="0032545D">
        <w:rPr>
          <w:noProof/>
          <w:sz w:val="20"/>
          <w:lang w:val="en-US"/>
        </w:rPr>
        <w:t xml:space="preserve">Defines a </w:t>
      </w:r>
      <w:r w:rsidRPr="0032545D">
        <w:rPr>
          <w:rStyle w:val="Emphasis"/>
          <w:noProof/>
          <w:sz w:val="20"/>
          <w:lang w:val="en-US"/>
        </w:rPr>
        <w:t>loadgraph</w:t>
      </w:r>
      <w:r w:rsidRPr="0032545D">
        <w:rPr>
          <w:noProof/>
          <w:sz w:val="20"/>
          <w:lang w:val="en-US"/>
        </w:rPr>
        <w:t xml:space="preserve"> EntityGraph. Attributes explicitly specified as AttributeNodes are treated as </w:t>
      </w:r>
      <w:r w:rsidRPr="0032545D">
        <w:rPr>
          <w:rStyle w:val="HTMLCode"/>
          <w:noProof/>
          <w:sz w:val="16"/>
          <w:lang w:val="en-US"/>
        </w:rPr>
        <w:t>FetchType.EAGER</w:t>
      </w:r>
      <w:r w:rsidRPr="0032545D">
        <w:rPr>
          <w:noProof/>
          <w:sz w:val="20"/>
          <w:lang w:val="en-US"/>
        </w:rPr>
        <w:t xml:space="preserve"> (via join fetch or subsequent select). Attributes that are not </w:t>
      </w:r>
      <w:r w:rsidRPr="0032545D">
        <w:rPr>
          <w:noProof/>
          <w:sz w:val="20"/>
          <w:lang w:val="en-US"/>
        </w:rPr>
        <w:lastRenderedPageBreak/>
        <w:t xml:space="preserve">specified are treated as </w:t>
      </w:r>
      <w:r w:rsidRPr="0032545D">
        <w:rPr>
          <w:rStyle w:val="HTMLCode"/>
          <w:noProof/>
          <w:sz w:val="16"/>
          <w:lang w:val="en-US"/>
        </w:rPr>
        <w:t>FetchType.LAZY</w:t>
      </w:r>
      <w:r w:rsidRPr="0032545D">
        <w:rPr>
          <w:noProof/>
          <w:sz w:val="20"/>
          <w:lang w:val="en-US"/>
        </w:rPr>
        <w:t xml:space="preserve"> or </w:t>
      </w:r>
      <w:r w:rsidRPr="0032545D">
        <w:rPr>
          <w:rStyle w:val="HTMLCode"/>
          <w:noProof/>
          <w:sz w:val="16"/>
          <w:lang w:val="en-US"/>
        </w:rPr>
        <w:t>FetchType.EAGER</w:t>
      </w:r>
      <w:r w:rsidRPr="0032545D">
        <w:rPr>
          <w:noProof/>
          <w:sz w:val="20"/>
          <w:lang w:val="en-US"/>
        </w:rPr>
        <w:t xml:space="preserve"> depending on the attribute’s definition in metadata. For details, see the EntityGraph discussions in </w:t>
      </w:r>
      <w:hyperlink r:id="rId86" w:anchor="fetching" w:history="1">
        <w:r w:rsidRPr="0032545D">
          <w:rPr>
            <w:rStyle w:val="Hyperlink"/>
            <w:noProof/>
            <w:sz w:val="20"/>
            <w:lang w:val="en-US"/>
          </w:rPr>
          <w:t>Fetching</w:t>
        </w:r>
      </w:hyperlink>
      <w:r w:rsidRPr="0032545D">
        <w:rPr>
          <w:noProof/>
          <w:sz w:val="20"/>
          <w:lang w:val="en-US"/>
        </w:rPr>
        <w:t>.</w:t>
      </w:r>
    </w:p>
    <w:p w:rsidR="000515AB" w:rsidRPr="0032545D" w:rsidRDefault="000515AB" w:rsidP="008B6139">
      <w:pPr>
        <w:numPr>
          <w:ilvl w:val="0"/>
          <w:numId w:val="94"/>
        </w:numPr>
        <w:spacing w:after="120"/>
        <w:ind w:left="1281" w:hanging="357"/>
        <w:rPr>
          <w:noProof/>
          <w:sz w:val="20"/>
          <w:lang w:val="en-US"/>
        </w:rPr>
      </w:pPr>
      <w:r w:rsidRPr="0032545D">
        <w:rPr>
          <w:b/>
          <w:noProof/>
          <w:color w:val="0070C0"/>
          <w:sz w:val="20"/>
          <w:lang w:val="en-US"/>
        </w:rPr>
        <w:t>org.hibernate.cacheMode</w:t>
      </w:r>
      <w:r w:rsidRPr="0032545D">
        <w:rPr>
          <w:rStyle w:val="HTMLCode"/>
          <w:noProof/>
          <w:sz w:val="16"/>
          <w:lang w:val="en-US"/>
        </w:rPr>
        <w:t xml:space="preserve"> - </w:t>
      </w:r>
      <w:r w:rsidRPr="0032545D">
        <w:rPr>
          <w:noProof/>
          <w:sz w:val="20"/>
          <w:lang w:val="en-US"/>
        </w:rPr>
        <w:t xml:space="preserve">Defines the </w:t>
      </w:r>
      <w:r w:rsidRPr="0032545D">
        <w:rPr>
          <w:rStyle w:val="HTMLCode"/>
          <w:noProof/>
          <w:sz w:val="16"/>
          <w:lang w:val="en-US"/>
        </w:rPr>
        <w:t>CacheMode</w:t>
      </w:r>
      <w:r w:rsidRPr="0032545D">
        <w:rPr>
          <w:noProof/>
          <w:sz w:val="20"/>
          <w:lang w:val="en-US"/>
        </w:rPr>
        <w:t xml:space="preserve"> to use. See </w:t>
      </w:r>
      <w:r w:rsidRPr="0032545D">
        <w:rPr>
          <w:rStyle w:val="HTMLCode"/>
          <w:noProof/>
          <w:sz w:val="16"/>
          <w:lang w:val="en-US"/>
        </w:rPr>
        <w:t>org.hibernate.query.Query#setCacheMode</w:t>
      </w:r>
      <w:r w:rsidRPr="0032545D">
        <w:rPr>
          <w:noProof/>
          <w:sz w:val="20"/>
          <w:lang w:val="en-US"/>
        </w:rPr>
        <w:t>.</w:t>
      </w:r>
    </w:p>
    <w:p w:rsidR="000515AB" w:rsidRPr="0032545D" w:rsidRDefault="000515AB" w:rsidP="008B6139">
      <w:pPr>
        <w:numPr>
          <w:ilvl w:val="0"/>
          <w:numId w:val="94"/>
        </w:numPr>
        <w:spacing w:after="120"/>
        <w:ind w:left="1281" w:hanging="357"/>
        <w:rPr>
          <w:noProof/>
          <w:sz w:val="20"/>
          <w:lang w:val="en-US"/>
        </w:rPr>
      </w:pPr>
      <w:r w:rsidRPr="0032545D">
        <w:rPr>
          <w:b/>
          <w:noProof/>
          <w:color w:val="0070C0"/>
          <w:sz w:val="20"/>
          <w:lang w:val="en-US"/>
        </w:rPr>
        <w:t>org.hibernate.cacheable</w:t>
      </w:r>
      <w:r w:rsidRPr="0032545D">
        <w:rPr>
          <w:rStyle w:val="HTMLCode"/>
          <w:noProof/>
          <w:sz w:val="16"/>
          <w:lang w:val="en-US"/>
        </w:rPr>
        <w:t xml:space="preserve"> - </w:t>
      </w:r>
      <w:r w:rsidRPr="0032545D">
        <w:rPr>
          <w:noProof/>
          <w:sz w:val="20"/>
          <w:lang w:val="en-US"/>
        </w:rPr>
        <w:t xml:space="preserve">Defines whether the query is cacheable. true/false. See </w:t>
      </w:r>
      <w:r w:rsidRPr="0032545D">
        <w:rPr>
          <w:rStyle w:val="HTMLCode"/>
          <w:noProof/>
          <w:sz w:val="16"/>
          <w:lang w:val="en-US"/>
        </w:rPr>
        <w:t>org.hibernate.query.Query#setCacheable</w:t>
      </w:r>
      <w:r w:rsidRPr="0032545D">
        <w:rPr>
          <w:noProof/>
          <w:sz w:val="20"/>
          <w:lang w:val="en-US"/>
        </w:rPr>
        <w:t>.</w:t>
      </w:r>
    </w:p>
    <w:p w:rsidR="000515AB" w:rsidRPr="0032545D" w:rsidRDefault="000515AB" w:rsidP="008B6139">
      <w:pPr>
        <w:numPr>
          <w:ilvl w:val="0"/>
          <w:numId w:val="94"/>
        </w:numPr>
        <w:spacing w:after="120"/>
        <w:ind w:left="1281" w:hanging="357"/>
        <w:rPr>
          <w:noProof/>
          <w:sz w:val="20"/>
          <w:lang w:val="en-US"/>
        </w:rPr>
      </w:pPr>
      <w:r w:rsidRPr="0032545D">
        <w:rPr>
          <w:b/>
          <w:noProof/>
          <w:color w:val="0070C0"/>
          <w:sz w:val="20"/>
          <w:lang w:val="en-US"/>
        </w:rPr>
        <w:t xml:space="preserve">org.hibernate.cacheRegion </w:t>
      </w:r>
      <w:r w:rsidRPr="0032545D">
        <w:rPr>
          <w:rStyle w:val="HTMLCode"/>
          <w:noProof/>
          <w:sz w:val="16"/>
          <w:lang w:val="en-US"/>
        </w:rPr>
        <w:t xml:space="preserve">- </w:t>
      </w:r>
      <w:r w:rsidRPr="0032545D">
        <w:rPr>
          <w:noProof/>
          <w:sz w:val="20"/>
          <w:lang w:val="en-US"/>
        </w:rPr>
        <w:t xml:space="preserve">For queries that are cacheable, defines a specific cache region to use. See </w:t>
      </w:r>
      <w:r w:rsidRPr="0032545D">
        <w:rPr>
          <w:rStyle w:val="HTMLCode"/>
          <w:noProof/>
          <w:sz w:val="16"/>
          <w:lang w:val="en-US"/>
        </w:rPr>
        <w:t>org.hibernate.query.Query#setCacheRegion</w:t>
      </w:r>
      <w:r w:rsidRPr="0032545D">
        <w:rPr>
          <w:noProof/>
          <w:sz w:val="20"/>
          <w:lang w:val="en-US"/>
        </w:rPr>
        <w:t>.</w:t>
      </w:r>
    </w:p>
    <w:p w:rsidR="000515AB" w:rsidRPr="0032545D" w:rsidRDefault="000515AB" w:rsidP="008B6139">
      <w:pPr>
        <w:numPr>
          <w:ilvl w:val="0"/>
          <w:numId w:val="94"/>
        </w:numPr>
        <w:spacing w:after="120"/>
        <w:ind w:left="1281" w:hanging="357"/>
        <w:rPr>
          <w:noProof/>
          <w:sz w:val="20"/>
          <w:lang w:val="en-US"/>
        </w:rPr>
      </w:pPr>
      <w:r w:rsidRPr="0032545D">
        <w:rPr>
          <w:b/>
          <w:noProof/>
          <w:color w:val="0070C0"/>
          <w:sz w:val="20"/>
          <w:lang w:val="en-US"/>
        </w:rPr>
        <w:t>org.hibernate.comment</w:t>
      </w:r>
      <w:r w:rsidRPr="0032545D">
        <w:rPr>
          <w:rStyle w:val="HTMLCode"/>
          <w:noProof/>
          <w:sz w:val="16"/>
          <w:lang w:val="en-US"/>
        </w:rPr>
        <w:t xml:space="preserve"> - </w:t>
      </w:r>
      <w:r w:rsidRPr="0032545D">
        <w:rPr>
          <w:noProof/>
          <w:sz w:val="20"/>
          <w:lang w:val="en-US"/>
        </w:rPr>
        <w:t xml:space="preserve">Defines the comment to apply to the generated SQL. See </w:t>
      </w:r>
      <w:r w:rsidRPr="0032545D">
        <w:rPr>
          <w:rStyle w:val="HTMLCode"/>
          <w:noProof/>
          <w:sz w:val="16"/>
          <w:lang w:val="en-US"/>
        </w:rPr>
        <w:t>org.hibernate.query.Query#setComment</w:t>
      </w:r>
      <w:r w:rsidRPr="0032545D">
        <w:rPr>
          <w:noProof/>
          <w:sz w:val="20"/>
          <w:lang w:val="en-US"/>
        </w:rPr>
        <w:t>.</w:t>
      </w:r>
    </w:p>
    <w:p w:rsidR="000515AB" w:rsidRPr="0032545D" w:rsidRDefault="000515AB" w:rsidP="008B6139">
      <w:pPr>
        <w:numPr>
          <w:ilvl w:val="0"/>
          <w:numId w:val="94"/>
        </w:numPr>
        <w:spacing w:after="120"/>
        <w:ind w:left="1281" w:hanging="357"/>
        <w:rPr>
          <w:noProof/>
          <w:sz w:val="20"/>
          <w:lang w:val="en-US"/>
        </w:rPr>
      </w:pPr>
      <w:r w:rsidRPr="0032545D">
        <w:rPr>
          <w:b/>
          <w:noProof/>
          <w:color w:val="0070C0"/>
          <w:sz w:val="20"/>
          <w:lang w:val="en-US"/>
        </w:rPr>
        <w:t>org.hibernate.fetchSize</w:t>
      </w:r>
      <w:r w:rsidRPr="0032545D">
        <w:rPr>
          <w:rStyle w:val="HTMLCode"/>
          <w:noProof/>
          <w:sz w:val="16"/>
          <w:lang w:val="en-US"/>
        </w:rPr>
        <w:t xml:space="preserve"> - </w:t>
      </w:r>
      <w:r w:rsidRPr="0032545D">
        <w:rPr>
          <w:noProof/>
          <w:sz w:val="20"/>
          <w:lang w:val="en-US"/>
        </w:rPr>
        <w:t xml:space="preserve">Defines the JDBC fetch-size to use. See </w:t>
      </w:r>
      <w:r w:rsidRPr="0032545D">
        <w:rPr>
          <w:rStyle w:val="HTMLCode"/>
          <w:noProof/>
          <w:sz w:val="16"/>
          <w:lang w:val="en-US"/>
        </w:rPr>
        <w:t>org.hibernate.query.Query#setFetchSize</w:t>
      </w:r>
      <w:r w:rsidRPr="0032545D">
        <w:rPr>
          <w:noProof/>
          <w:sz w:val="20"/>
          <w:lang w:val="en-US"/>
        </w:rPr>
        <w:t>.</w:t>
      </w:r>
    </w:p>
    <w:p w:rsidR="000515AB" w:rsidRPr="0032545D" w:rsidRDefault="000515AB" w:rsidP="008B6139">
      <w:pPr>
        <w:numPr>
          <w:ilvl w:val="0"/>
          <w:numId w:val="94"/>
        </w:numPr>
        <w:spacing w:after="120"/>
        <w:ind w:left="1281" w:hanging="357"/>
        <w:rPr>
          <w:noProof/>
          <w:sz w:val="20"/>
          <w:lang w:val="en-US"/>
        </w:rPr>
      </w:pPr>
      <w:r w:rsidRPr="0032545D">
        <w:rPr>
          <w:b/>
          <w:noProof/>
          <w:color w:val="0070C0"/>
          <w:sz w:val="20"/>
          <w:lang w:val="en-US"/>
        </w:rPr>
        <w:t>org.hibernate.flushMode</w:t>
      </w:r>
      <w:r w:rsidRPr="0032545D">
        <w:rPr>
          <w:rStyle w:val="HTMLCode"/>
          <w:noProof/>
          <w:sz w:val="16"/>
          <w:lang w:val="en-US"/>
        </w:rPr>
        <w:t xml:space="preserve"> - </w:t>
      </w:r>
      <w:r w:rsidRPr="0032545D">
        <w:rPr>
          <w:noProof/>
          <w:sz w:val="20"/>
          <w:lang w:val="en-US"/>
        </w:rPr>
        <w:t xml:space="preserve">Defines the Hibernate-specific </w:t>
      </w:r>
      <w:r w:rsidRPr="0032545D">
        <w:rPr>
          <w:rStyle w:val="HTMLCode"/>
          <w:noProof/>
          <w:sz w:val="16"/>
          <w:lang w:val="en-US"/>
        </w:rPr>
        <w:t>FlushMode</w:t>
      </w:r>
      <w:r w:rsidRPr="0032545D">
        <w:rPr>
          <w:noProof/>
          <w:sz w:val="20"/>
          <w:lang w:val="en-US"/>
        </w:rPr>
        <w:t xml:space="preserve"> to use. See </w:t>
      </w:r>
      <w:r w:rsidRPr="0032545D">
        <w:rPr>
          <w:rStyle w:val="HTMLCode"/>
          <w:noProof/>
          <w:sz w:val="16"/>
          <w:lang w:val="en-US"/>
        </w:rPr>
        <w:t>org.hibernate.query.Query#setFlushMode.</w:t>
      </w:r>
      <w:r w:rsidRPr="0032545D">
        <w:rPr>
          <w:noProof/>
          <w:sz w:val="20"/>
          <w:lang w:val="en-US"/>
        </w:rPr>
        <w:t xml:space="preserve"> If possible, prefer using </w:t>
      </w:r>
      <w:r w:rsidRPr="0032545D">
        <w:rPr>
          <w:rStyle w:val="HTMLCode"/>
          <w:noProof/>
          <w:sz w:val="16"/>
          <w:lang w:val="en-US"/>
        </w:rPr>
        <w:t>javax.persistence.Query#setFlushMode</w:t>
      </w:r>
      <w:r w:rsidRPr="0032545D">
        <w:rPr>
          <w:noProof/>
          <w:sz w:val="20"/>
          <w:lang w:val="en-US"/>
        </w:rPr>
        <w:t xml:space="preserve"> instead.</w:t>
      </w:r>
    </w:p>
    <w:p w:rsidR="000515AB" w:rsidRPr="0032545D" w:rsidRDefault="000515AB" w:rsidP="00902739">
      <w:pPr>
        <w:numPr>
          <w:ilvl w:val="0"/>
          <w:numId w:val="94"/>
        </w:numPr>
        <w:spacing w:after="240"/>
        <w:ind w:left="1281" w:hanging="357"/>
        <w:rPr>
          <w:noProof/>
          <w:sz w:val="20"/>
          <w:lang w:val="en-US"/>
        </w:rPr>
      </w:pPr>
      <w:r w:rsidRPr="0032545D">
        <w:rPr>
          <w:b/>
          <w:noProof/>
          <w:color w:val="0070C0"/>
          <w:sz w:val="20"/>
          <w:lang w:val="en-US"/>
        </w:rPr>
        <w:t>org.hibernate.readOnly</w:t>
      </w:r>
      <w:r w:rsidRPr="0032545D">
        <w:rPr>
          <w:rStyle w:val="HTMLCode"/>
          <w:noProof/>
          <w:sz w:val="16"/>
          <w:lang w:val="en-US"/>
        </w:rPr>
        <w:t xml:space="preserve"> - </w:t>
      </w:r>
      <w:r w:rsidRPr="0032545D">
        <w:rPr>
          <w:noProof/>
          <w:sz w:val="20"/>
          <w:lang w:val="en-US"/>
        </w:rPr>
        <w:t xml:space="preserve">Defines that entities and collections loaded by this query should be marked as read-only. See </w:t>
      </w:r>
      <w:r w:rsidRPr="0032545D">
        <w:rPr>
          <w:rStyle w:val="HTMLCode"/>
          <w:noProof/>
          <w:sz w:val="16"/>
          <w:lang w:val="en-US"/>
        </w:rPr>
        <w:t>org.hibernate.query.Query#setReadOnly</w:t>
      </w:r>
      <w:r w:rsidRPr="0032545D">
        <w:rPr>
          <w:noProof/>
          <w:sz w:val="20"/>
          <w:lang w:val="en-US"/>
        </w:rPr>
        <w:t>.</w:t>
      </w:r>
    </w:p>
    <w:p w:rsidR="00896366" w:rsidRPr="0032545D" w:rsidRDefault="00094FFF" w:rsidP="00902739">
      <w:pPr>
        <w:spacing w:before="120" w:after="120"/>
        <w:rPr>
          <w:noProof/>
          <w:lang w:val="en-US"/>
        </w:rPr>
      </w:pPr>
      <w:r w:rsidRPr="0032545D">
        <w:rPr>
          <w:noProof/>
          <w:lang w:val="en-US"/>
        </w:rPr>
        <w:t xml:space="preserve">JPA defines a simplified set of parameter binding methods. </w:t>
      </w:r>
      <w:r w:rsidR="00896366" w:rsidRPr="0032545D">
        <w:rPr>
          <w:noProof/>
          <w:lang w:val="en-US"/>
        </w:rPr>
        <w:t>I</w:t>
      </w:r>
      <w:r w:rsidRPr="0032545D">
        <w:rPr>
          <w:noProof/>
          <w:lang w:val="en-US"/>
        </w:rPr>
        <w:t>t supports</w:t>
      </w:r>
      <w:r w:rsidR="00896366" w:rsidRPr="0032545D">
        <w:rPr>
          <w:noProof/>
          <w:lang w:val="en-US"/>
        </w:rPr>
        <w:t>:</w:t>
      </w:r>
    </w:p>
    <w:p w:rsidR="00896366" w:rsidRPr="0032545D" w:rsidRDefault="00304919" w:rsidP="008D5E35">
      <w:pPr>
        <w:numPr>
          <w:ilvl w:val="0"/>
          <w:numId w:val="95"/>
        </w:numPr>
        <w:rPr>
          <w:noProof/>
          <w:lang w:val="en-US"/>
        </w:rPr>
      </w:pPr>
      <w:r w:rsidRPr="0032545D">
        <w:rPr>
          <w:noProof/>
          <w:lang w:val="en-US"/>
        </w:rPr>
        <w:t>Setting t</w:t>
      </w:r>
      <w:r w:rsidR="00094FFF" w:rsidRPr="0032545D">
        <w:rPr>
          <w:noProof/>
          <w:lang w:val="en-US"/>
        </w:rPr>
        <w:t>he parameter value</w:t>
      </w:r>
      <w:r w:rsidR="00896366" w:rsidRPr="0032545D">
        <w:rPr>
          <w:noProof/>
          <w:lang w:val="en-US"/>
        </w:rPr>
        <w:t xml:space="preserve"> by name;</w:t>
      </w:r>
    </w:p>
    <w:p w:rsidR="00896366" w:rsidRPr="0032545D" w:rsidRDefault="00304919" w:rsidP="008D5E35">
      <w:pPr>
        <w:numPr>
          <w:ilvl w:val="0"/>
          <w:numId w:val="95"/>
        </w:numPr>
        <w:rPr>
          <w:noProof/>
          <w:lang w:val="en-US"/>
        </w:rPr>
      </w:pPr>
      <w:r w:rsidRPr="0032545D">
        <w:rPr>
          <w:noProof/>
          <w:lang w:val="en-US"/>
        </w:rPr>
        <w:t>Setting t</w:t>
      </w:r>
      <w:r w:rsidR="00896366" w:rsidRPr="0032545D">
        <w:rPr>
          <w:noProof/>
          <w:lang w:val="en-US"/>
        </w:rPr>
        <w:t>he parameter value by position;</w:t>
      </w:r>
    </w:p>
    <w:p w:rsidR="000515AB" w:rsidRDefault="00304919" w:rsidP="008D5E35">
      <w:pPr>
        <w:numPr>
          <w:ilvl w:val="0"/>
          <w:numId w:val="95"/>
        </w:numPr>
        <w:rPr>
          <w:noProof/>
          <w:lang w:val="en-US"/>
        </w:rPr>
      </w:pPr>
      <w:r w:rsidRPr="0032545D">
        <w:rPr>
          <w:noProof/>
          <w:lang w:val="en-US"/>
        </w:rPr>
        <w:t>S</w:t>
      </w:r>
      <w:r w:rsidR="00094FFF" w:rsidRPr="0032545D">
        <w:rPr>
          <w:noProof/>
          <w:lang w:val="en-US"/>
        </w:rPr>
        <w:t xml:space="preserve">pecialized form for </w:t>
      </w:r>
      <w:r w:rsidR="00094FFF" w:rsidRPr="0032545D">
        <w:rPr>
          <w:rFonts w:ascii="Courier New" w:hAnsi="Courier New" w:cs="Courier New"/>
          <w:noProof/>
          <w:sz w:val="20"/>
          <w:szCs w:val="20"/>
          <w:lang w:val="en-US"/>
        </w:rPr>
        <w:t>Calendar</w:t>
      </w:r>
      <w:r w:rsidR="00094FFF" w:rsidRPr="0032545D">
        <w:rPr>
          <w:noProof/>
          <w:lang w:val="en-US"/>
        </w:rPr>
        <w:t>/</w:t>
      </w:r>
      <w:r w:rsidR="00094FFF" w:rsidRPr="0032545D">
        <w:rPr>
          <w:rFonts w:ascii="Courier New" w:hAnsi="Courier New" w:cs="Courier New"/>
          <w:noProof/>
          <w:sz w:val="20"/>
          <w:szCs w:val="20"/>
          <w:lang w:val="en-US"/>
        </w:rPr>
        <w:t>Date</w:t>
      </w:r>
      <w:r w:rsidR="00094FFF" w:rsidRPr="0032545D">
        <w:rPr>
          <w:noProof/>
          <w:lang w:val="en-US"/>
        </w:rPr>
        <w:t xml:space="preserve"> types additionally accepting a </w:t>
      </w:r>
      <w:r w:rsidR="00094FFF" w:rsidRPr="0032545D">
        <w:rPr>
          <w:rFonts w:ascii="Courier New" w:hAnsi="Courier New" w:cs="Courier New"/>
          <w:noProof/>
          <w:sz w:val="20"/>
          <w:szCs w:val="20"/>
          <w:lang w:val="en-US"/>
        </w:rPr>
        <w:t>TemporalType</w:t>
      </w:r>
      <w:r w:rsidR="00094FFF" w:rsidRPr="0032545D">
        <w:rPr>
          <w:noProof/>
          <w:lang w:val="en-US"/>
        </w:rPr>
        <w:t>.</w:t>
      </w:r>
    </w:p>
    <w:p w:rsidR="00140AB6" w:rsidRPr="00140AB6" w:rsidRDefault="00140AB6" w:rsidP="00140AB6">
      <w:pPr>
        <w:spacing w:before="100" w:beforeAutospacing="1" w:after="100" w:afterAutospacing="1"/>
        <w:rPr>
          <w:lang w:val="en-US" w:eastAsia="en-US"/>
        </w:rPr>
      </w:pPr>
      <w:r w:rsidRPr="00140AB6">
        <w:rPr>
          <w:lang w:val="en-US" w:eastAsia="en-US"/>
        </w:rPr>
        <w:t xml:space="preserve">In terms of execution, JPA </w:t>
      </w:r>
      <w:r w:rsidRPr="00140AB6">
        <w:rPr>
          <w:rFonts w:ascii="Courier New" w:hAnsi="Courier New" w:cs="Courier New"/>
          <w:sz w:val="20"/>
          <w:szCs w:val="20"/>
          <w:lang w:val="en-US" w:eastAsia="en-US"/>
        </w:rPr>
        <w:t>Query</w:t>
      </w:r>
      <w:r w:rsidRPr="00140AB6">
        <w:rPr>
          <w:lang w:val="en-US" w:eastAsia="en-US"/>
        </w:rPr>
        <w:t xml:space="preserve"> offers </w:t>
      </w:r>
      <w:proofErr w:type="gramStart"/>
      <w:r w:rsidRPr="00140AB6">
        <w:rPr>
          <w:lang w:val="en-US" w:eastAsia="en-US"/>
        </w:rPr>
        <w:t>3</w:t>
      </w:r>
      <w:proofErr w:type="gramEnd"/>
      <w:r w:rsidRPr="00140AB6">
        <w:rPr>
          <w:lang w:val="en-US" w:eastAsia="en-US"/>
        </w:rPr>
        <w:t xml:space="preserve"> different meth</w:t>
      </w:r>
      <w:r w:rsidR="0010514B">
        <w:rPr>
          <w:lang w:val="en-US" w:eastAsia="en-US"/>
        </w:rPr>
        <w:t>ods for retrieving a result set:</w:t>
      </w:r>
    </w:p>
    <w:p w:rsidR="00140AB6" w:rsidRPr="00140AB6" w:rsidRDefault="00140AB6" w:rsidP="00140AB6">
      <w:pPr>
        <w:numPr>
          <w:ilvl w:val="0"/>
          <w:numId w:val="95"/>
        </w:numPr>
        <w:rPr>
          <w:noProof/>
          <w:lang w:val="en-US"/>
        </w:rPr>
      </w:pPr>
      <w:r w:rsidRPr="00140AB6">
        <w:rPr>
          <w:b/>
          <w:noProof/>
          <w:lang w:val="en-US"/>
        </w:rPr>
        <w:t>Query.getResultList()</w:t>
      </w:r>
      <w:r w:rsidRPr="00140AB6">
        <w:rPr>
          <w:noProof/>
          <w:lang w:val="en-US"/>
        </w:rPr>
        <w:t xml:space="preserve"> - executes the select query and returns back the list of results.</w:t>
      </w:r>
    </w:p>
    <w:p w:rsidR="00140AB6" w:rsidRPr="00140AB6" w:rsidRDefault="00140AB6" w:rsidP="00140AB6">
      <w:pPr>
        <w:numPr>
          <w:ilvl w:val="0"/>
          <w:numId w:val="95"/>
        </w:numPr>
        <w:rPr>
          <w:noProof/>
          <w:lang w:val="en-US"/>
        </w:rPr>
      </w:pPr>
      <w:r w:rsidRPr="00140AB6">
        <w:rPr>
          <w:b/>
          <w:noProof/>
          <w:lang w:val="en-US"/>
        </w:rPr>
        <w:t>Query.getResultStream()</w:t>
      </w:r>
      <w:r w:rsidRPr="00140AB6">
        <w:rPr>
          <w:noProof/>
          <w:lang w:val="en-US"/>
        </w:rPr>
        <w:t xml:space="preserve"> - executes the select query and returns back a Stream over the results.</w:t>
      </w:r>
    </w:p>
    <w:p w:rsidR="00140AB6" w:rsidRPr="00140AB6" w:rsidRDefault="00140AB6" w:rsidP="00140AB6">
      <w:pPr>
        <w:numPr>
          <w:ilvl w:val="0"/>
          <w:numId w:val="95"/>
        </w:numPr>
        <w:rPr>
          <w:noProof/>
          <w:lang w:val="en-US"/>
        </w:rPr>
      </w:pPr>
      <w:r w:rsidRPr="00140AB6">
        <w:rPr>
          <w:b/>
          <w:noProof/>
          <w:lang w:val="en-US"/>
        </w:rPr>
        <w:t>Query.getSingleResult()</w:t>
      </w:r>
      <w:r w:rsidRPr="00140AB6">
        <w:rPr>
          <w:noProof/>
          <w:lang w:val="en-US"/>
        </w:rPr>
        <w:t xml:space="preserve"> - executes the select query and returns a single result. If there were more than one result an exception is thrown.</w:t>
      </w:r>
    </w:p>
    <w:p w:rsidR="00140AB6" w:rsidRPr="00094FFF" w:rsidRDefault="00140AB6" w:rsidP="00140AB6">
      <w:pPr>
        <w:rPr>
          <w:noProof/>
          <w:lang w:val="en-US"/>
        </w:rPr>
      </w:pPr>
    </w:p>
    <w:p w:rsidR="00527E8A" w:rsidRDefault="00527E8A" w:rsidP="00527E8A">
      <w:pPr>
        <w:pStyle w:val="Heading1"/>
        <w:numPr>
          <w:ilvl w:val="1"/>
          <w:numId w:val="12"/>
        </w:numPr>
        <w:jc w:val="center"/>
        <w:rPr>
          <w:noProof/>
          <w:sz w:val="36"/>
          <w:szCs w:val="36"/>
          <w:lang w:val="en-US"/>
        </w:rPr>
      </w:pPr>
      <w:bookmarkStart w:id="110" w:name="_Toc63930807"/>
      <w:r>
        <w:rPr>
          <w:noProof/>
          <w:sz w:val="36"/>
          <w:szCs w:val="36"/>
          <w:lang w:val="en-US"/>
        </w:rPr>
        <w:t>Hibernate query API</w:t>
      </w:r>
      <w:bookmarkEnd w:id="110"/>
    </w:p>
    <w:p w:rsidR="00522B53" w:rsidRPr="00522B53" w:rsidRDefault="00522B53" w:rsidP="00522B53">
      <w:pPr>
        <w:spacing w:before="100" w:beforeAutospacing="1" w:after="100" w:afterAutospacing="1"/>
        <w:ind w:firstLine="0"/>
        <w:rPr>
          <w:noProof/>
          <w:lang w:val="en-US" w:eastAsia="en-US"/>
        </w:rPr>
      </w:pPr>
      <w:r w:rsidRPr="00522B53">
        <w:rPr>
          <w:noProof/>
          <w:lang w:val="en-US" w:eastAsia="en-US"/>
        </w:rPr>
        <w:t>In terms of execution, Hibernate offers 4 different methods. The 2 most commonly used are</w:t>
      </w:r>
    </w:p>
    <w:p w:rsidR="00522B53" w:rsidRPr="00522B53" w:rsidRDefault="00522B53" w:rsidP="00522B53">
      <w:pPr>
        <w:numPr>
          <w:ilvl w:val="0"/>
          <w:numId w:val="97"/>
        </w:numPr>
        <w:spacing w:before="100" w:beforeAutospacing="1" w:after="100" w:afterAutospacing="1"/>
        <w:rPr>
          <w:noProof/>
          <w:lang w:val="en-US" w:eastAsia="en-US"/>
        </w:rPr>
      </w:pPr>
      <w:r w:rsidRPr="00522B53">
        <w:rPr>
          <w:b/>
          <w:noProof/>
          <w:lang w:val="en-US"/>
        </w:rPr>
        <w:t>Query.list</w:t>
      </w:r>
      <w:r w:rsidRPr="00522B53">
        <w:rPr>
          <w:noProof/>
          <w:lang w:val="en-US" w:eastAsia="en-US"/>
        </w:rPr>
        <w:t xml:space="preserve"> - executes the select query and returns back the list of results.</w:t>
      </w:r>
    </w:p>
    <w:p w:rsidR="00522B53" w:rsidRPr="00522B53" w:rsidRDefault="00522B53" w:rsidP="00522B53">
      <w:pPr>
        <w:numPr>
          <w:ilvl w:val="0"/>
          <w:numId w:val="97"/>
        </w:numPr>
        <w:spacing w:before="100" w:beforeAutospacing="1" w:after="100" w:afterAutospacing="1"/>
        <w:rPr>
          <w:noProof/>
          <w:lang w:val="en-US" w:eastAsia="en-US"/>
        </w:rPr>
      </w:pPr>
      <w:r w:rsidRPr="00522B53">
        <w:rPr>
          <w:b/>
          <w:noProof/>
          <w:lang w:val="en-US"/>
        </w:rPr>
        <w:t>Query.uniqueResult</w:t>
      </w:r>
      <w:r w:rsidRPr="00522B53">
        <w:rPr>
          <w:noProof/>
          <w:lang w:val="en-US" w:eastAsia="en-US"/>
        </w:rPr>
        <w:t xml:space="preserve"> - executes the select query and returns the single result. If there were more than one result an exception is thrown.</w:t>
      </w:r>
    </w:p>
    <w:p w:rsidR="002004B5" w:rsidRDefault="002004B5" w:rsidP="002004B5">
      <w:pPr>
        <w:pStyle w:val="Heading1"/>
        <w:numPr>
          <w:ilvl w:val="1"/>
          <w:numId w:val="12"/>
        </w:numPr>
        <w:jc w:val="center"/>
        <w:rPr>
          <w:noProof/>
          <w:sz w:val="36"/>
          <w:szCs w:val="36"/>
          <w:lang w:val="en-US"/>
        </w:rPr>
      </w:pPr>
      <w:bookmarkStart w:id="111" w:name="_Toc63930808"/>
      <w:r>
        <w:rPr>
          <w:noProof/>
          <w:sz w:val="36"/>
          <w:szCs w:val="36"/>
          <w:lang w:val="en-US"/>
        </w:rPr>
        <w:t>Query scrolling</w:t>
      </w:r>
      <w:bookmarkEnd w:id="111"/>
    </w:p>
    <w:p w:rsidR="00527E8A" w:rsidRDefault="002004B5" w:rsidP="002004B5">
      <w:pPr>
        <w:rPr>
          <w:noProof/>
          <w:lang w:val="en-US"/>
        </w:rPr>
      </w:pPr>
      <w:r w:rsidRPr="002004B5">
        <w:rPr>
          <w:noProof/>
          <w:lang w:val="en-US"/>
        </w:rPr>
        <w:t xml:space="preserve">Hibernate offers additional, specialized methods for scrolling the query and handling results using a </w:t>
      </w:r>
      <w:r w:rsidRPr="002004B5">
        <w:rPr>
          <w:b/>
          <w:noProof/>
          <w:lang w:val="en-US"/>
        </w:rPr>
        <w:t>server-side cursor</w:t>
      </w:r>
      <w:r w:rsidRPr="00522B53">
        <w:rPr>
          <w:noProof/>
          <w:lang w:val="en-US" w:eastAsia="en-US"/>
        </w:rPr>
        <w:t>.</w:t>
      </w:r>
      <w:r>
        <w:rPr>
          <w:noProof/>
          <w:lang w:val="en-US" w:eastAsia="en-US"/>
        </w:rPr>
        <w:t xml:space="preserve"> </w:t>
      </w:r>
      <w:r w:rsidRPr="002004B5">
        <w:rPr>
          <w:b/>
          <w:noProof/>
          <w:color w:val="0070C0"/>
          <w:lang w:val="en-US"/>
        </w:rPr>
        <w:t>Query.scroll</w:t>
      </w:r>
      <w:r>
        <w:rPr>
          <w:b/>
          <w:noProof/>
          <w:color w:val="0070C0"/>
          <w:lang w:val="en-US"/>
        </w:rPr>
        <w:t>()</w:t>
      </w:r>
      <w:r w:rsidRPr="002004B5">
        <w:rPr>
          <w:noProof/>
          <w:lang w:val="en-US"/>
        </w:rPr>
        <w:t xml:space="preserve"> works in tandem with the JDBC notion of a scrollable </w:t>
      </w:r>
      <w:r w:rsidRPr="002004B5">
        <w:rPr>
          <w:rFonts w:ascii="Courier New" w:hAnsi="Courier New" w:cs="Courier New"/>
          <w:noProof/>
          <w:sz w:val="20"/>
          <w:szCs w:val="20"/>
          <w:lang w:val="en-US"/>
        </w:rPr>
        <w:t>ResultSet</w:t>
      </w:r>
      <w:r w:rsidRPr="002004B5">
        <w:rPr>
          <w:noProof/>
          <w:lang w:val="en-US"/>
        </w:rPr>
        <w:t>.</w:t>
      </w:r>
      <w:r w:rsidR="005D5D99">
        <w:rPr>
          <w:noProof/>
          <w:lang w:val="en-US"/>
        </w:rPr>
        <w:t xml:space="preserve"> The method can accept the ScrollMode parameter.</w:t>
      </w:r>
    </w:p>
    <w:p w:rsidR="00165CFA" w:rsidRDefault="00165CFA" w:rsidP="002004B5">
      <w:pPr>
        <w:rPr>
          <w:noProof/>
          <w:lang w:val="en-US"/>
        </w:rPr>
      </w:pPr>
      <w:r w:rsidRPr="00165CFA">
        <w:rPr>
          <w:noProof/>
          <w:lang w:val="en-US"/>
        </w:rPr>
        <w:t xml:space="preserve">If you plan to use </w:t>
      </w:r>
      <w:r w:rsidRPr="002004B5">
        <w:rPr>
          <w:b/>
          <w:noProof/>
          <w:color w:val="0070C0"/>
          <w:lang w:val="en-US"/>
        </w:rPr>
        <w:t>Query.scroll</w:t>
      </w:r>
      <w:r>
        <w:rPr>
          <w:b/>
          <w:noProof/>
          <w:color w:val="0070C0"/>
          <w:lang w:val="en-US"/>
        </w:rPr>
        <w:t>()</w:t>
      </w:r>
      <w:r w:rsidRPr="00165CFA">
        <w:rPr>
          <w:noProof/>
          <w:lang w:val="en-US"/>
        </w:rPr>
        <w:t xml:space="preserve"> with collection fetches it is important that your query explicitly order the results so that the JDBC results contain the related rows sequentially.</w:t>
      </w:r>
    </w:p>
    <w:p w:rsidR="000C35B0" w:rsidRDefault="000C35B0" w:rsidP="002004B5">
      <w:pPr>
        <w:rPr>
          <w:noProof/>
          <w:lang w:val="en-US"/>
        </w:rPr>
      </w:pPr>
      <w:r w:rsidRPr="000C35B0">
        <w:rPr>
          <w:noProof/>
          <w:lang w:val="en-US"/>
        </w:rPr>
        <w:t xml:space="preserve">Hibernate also supports </w:t>
      </w:r>
      <w:r w:rsidRPr="000C35B0">
        <w:rPr>
          <w:b/>
          <w:noProof/>
          <w:color w:val="0070C0"/>
          <w:lang w:val="en-US"/>
        </w:rPr>
        <w:t>Query.iterate</w:t>
      </w:r>
      <w:r>
        <w:rPr>
          <w:b/>
          <w:noProof/>
          <w:color w:val="0070C0"/>
          <w:lang w:val="en-US"/>
        </w:rPr>
        <w:t>()</w:t>
      </w:r>
      <w:r w:rsidRPr="000C35B0">
        <w:rPr>
          <w:noProof/>
          <w:lang w:val="en-US"/>
        </w:rPr>
        <w:t>, which is intended for loading entities when it is known that the loaded entries are already stored in the second-level cache.</w:t>
      </w:r>
    </w:p>
    <w:p w:rsidR="008B5238" w:rsidRPr="008B5238" w:rsidRDefault="008B5238" w:rsidP="002004B5">
      <w:pPr>
        <w:rPr>
          <w:noProof/>
          <w:lang w:val="en-US"/>
        </w:rPr>
      </w:pPr>
      <w:r w:rsidRPr="008B5238">
        <w:rPr>
          <w:noProof/>
          <w:lang w:val="en-US"/>
        </w:rPr>
        <w:lastRenderedPageBreak/>
        <w:t xml:space="preserve">Since 5.2, Hibernate offers support for returning a </w:t>
      </w:r>
      <w:r w:rsidRPr="008B5238">
        <w:rPr>
          <w:rFonts w:ascii="Courier New" w:hAnsi="Courier New" w:cs="Courier New"/>
          <w:noProof/>
          <w:sz w:val="20"/>
          <w:szCs w:val="20"/>
          <w:lang w:val="en-US"/>
        </w:rPr>
        <w:t>Stream</w:t>
      </w:r>
      <w:r w:rsidRPr="008B5238">
        <w:rPr>
          <w:noProof/>
          <w:lang w:val="en-US"/>
        </w:rPr>
        <w:t xml:space="preserve"> which can be later used to transform the underlying </w:t>
      </w:r>
      <w:r w:rsidRPr="008B5238">
        <w:rPr>
          <w:rFonts w:ascii="Courier New" w:hAnsi="Courier New" w:cs="Courier New"/>
          <w:noProof/>
          <w:sz w:val="20"/>
          <w:szCs w:val="20"/>
          <w:lang w:val="en-US"/>
        </w:rPr>
        <w:t>ResultSet</w:t>
      </w:r>
      <w:r w:rsidRPr="008B5238">
        <w:rPr>
          <w:noProof/>
          <w:lang w:val="en-US"/>
        </w:rPr>
        <w:t>.</w:t>
      </w:r>
    </w:p>
    <w:p w:rsidR="008B5238" w:rsidRDefault="008B5238" w:rsidP="002004B5">
      <w:pPr>
        <w:rPr>
          <w:noProof/>
          <w:lang w:val="en-US"/>
        </w:rPr>
      </w:pPr>
      <w:r>
        <w:rPr>
          <w:noProof/>
          <w:lang w:val="en-US"/>
        </w:rPr>
        <w:t>Close ResultSets and Streams!</w:t>
      </w:r>
    </w:p>
    <w:p w:rsidR="00DA304E" w:rsidRDefault="00DA304E" w:rsidP="00DA304E">
      <w:pPr>
        <w:pStyle w:val="Heading1"/>
        <w:numPr>
          <w:ilvl w:val="1"/>
          <w:numId w:val="12"/>
        </w:numPr>
        <w:jc w:val="center"/>
        <w:rPr>
          <w:noProof/>
          <w:sz w:val="36"/>
          <w:szCs w:val="36"/>
          <w:lang w:val="en-US"/>
        </w:rPr>
      </w:pPr>
      <w:bookmarkStart w:id="112" w:name="_Toc63930809"/>
      <w:r>
        <w:rPr>
          <w:noProof/>
          <w:sz w:val="36"/>
          <w:szCs w:val="36"/>
          <w:lang w:val="en-US"/>
        </w:rPr>
        <w:t xml:space="preserve">Query </w:t>
      </w:r>
      <w:bookmarkEnd w:id="112"/>
      <w:r w:rsidR="00121A05">
        <w:rPr>
          <w:noProof/>
          <w:sz w:val="36"/>
          <w:szCs w:val="36"/>
          <w:lang w:val="en-US"/>
        </w:rPr>
        <w:t>streaming</w:t>
      </w:r>
    </w:p>
    <w:p w:rsidR="00DA304E" w:rsidRDefault="00DA304E" w:rsidP="00DA304E">
      <w:pPr>
        <w:rPr>
          <w:noProof/>
          <w:lang w:val="en-US"/>
        </w:rPr>
      </w:pPr>
      <w:r w:rsidRPr="00DA304E">
        <w:rPr>
          <w:noProof/>
          <w:lang w:val="en-US"/>
        </w:rPr>
        <w:t xml:space="preserve">Since version 2.2, the JPA </w:t>
      </w:r>
      <w:r w:rsidRPr="00DA304E">
        <w:rPr>
          <w:rFonts w:ascii="Courier New" w:hAnsi="Courier New" w:cs="Courier New"/>
          <w:noProof/>
          <w:sz w:val="20"/>
          <w:szCs w:val="20"/>
          <w:lang w:val="en-US"/>
        </w:rPr>
        <w:t>Query</w:t>
      </w:r>
      <w:r w:rsidRPr="00DA304E">
        <w:rPr>
          <w:noProof/>
          <w:lang w:val="en-US"/>
        </w:rPr>
        <w:t xml:space="preserve"> interface offers support for returning a </w:t>
      </w:r>
      <w:r w:rsidRPr="00DA304E">
        <w:rPr>
          <w:rFonts w:ascii="Courier New" w:hAnsi="Courier New" w:cs="Courier New"/>
          <w:noProof/>
          <w:sz w:val="20"/>
          <w:szCs w:val="20"/>
          <w:lang w:val="en-US"/>
        </w:rPr>
        <w:t>Stream</w:t>
      </w:r>
      <w:r w:rsidRPr="00DA304E">
        <w:rPr>
          <w:noProof/>
          <w:lang w:val="en-US"/>
        </w:rPr>
        <w:t xml:space="preserve"> via the </w:t>
      </w:r>
      <w:r w:rsidRPr="00DA304E">
        <w:rPr>
          <w:b/>
          <w:noProof/>
          <w:color w:val="0070C0"/>
          <w:lang w:val="en-US"/>
        </w:rPr>
        <w:t>getResultStream</w:t>
      </w:r>
      <w:r w:rsidRPr="00DA304E">
        <w:rPr>
          <w:noProof/>
          <w:lang w:val="en-US"/>
        </w:rPr>
        <w:t xml:space="preserve"> method.</w:t>
      </w:r>
    </w:p>
    <w:p w:rsidR="008B0A6C" w:rsidRDefault="008B0A6C" w:rsidP="008B0A6C">
      <w:pPr>
        <w:pStyle w:val="Heading1"/>
        <w:numPr>
          <w:ilvl w:val="1"/>
          <w:numId w:val="12"/>
        </w:numPr>
        <w:jc w:val="center"/>
        <w:rPr>
          <w:noProof/>
          <w:sz w:val="36"/>
          <w:szCs w:val="36"/>
          <w:lang w:val="en-US"/>
        </w:rPr>
      </w:pPr>
      <w:r>
        <w:rPr>
          <w:noProof/>
          <w:sz w:val="36"/>
          <w:szCs w:val="36"/>
          <w:lang w:val="en-US"/>
        </w:rPr>
        <w:t>Case sensitivity</w:t>
      </w:r>
    </w:p>
    <w:p w:rsidR="008B0A6C" w:rsidRDefault="008B0A6C" w:rsidP="008B0A6C">
      <w:pPr>
        <w:rPr>
          <w:lang w:val="en-US"/>
        </w:rPr>
      </w:pPr>
      <w:r>
        <w:rPr>
          <w:lang w:val="en-US"/>
        </w:rPr>
        <w:t>Q</w:t>
      </w:r>
      <w:r w:rsidRPr="008B0A6C">
        <w:rPr>
          <w:lang w:val="en-US"/>
        </w:rPr>
        <w:t>ueries are case-insensitive</w:t>
      </w:r>
      <w:r>
        <w:rPr>
          <w:lang w:val="en-US"/>
        </w:rPr>
        <w:t xml:space="preserve">, </w:t>
      </w:r>
      <w:r w:rsidRPr="008B0A6C">
        <w:rPr>
          <w:lang w:val="en-US"/>
        </w:rPr>
        <w:t>exception</w:t>
      </w:r>
      <w:r>
        <w:rPr>
          <w:lang w:val="en-US"/>
        </w:rPr>
        <w:t>:</w:t>
      </w:r>
    </w:p>
    <w:p w:rsidR="008B0A6C" w:rsidRDefault="007417B5" w:rsidP="00426272">
      <w:pPr>
        <w:numPr>
          <w:ilvl w:val="0"/>
          <w:numId w:val="98"/>
        </w:numPr>
        <w:spacing w:before="120"/>
        <w:ind w:left="1281" w:hanging="357"/>
        <w:rPr>
          <w:lang w:val="en-US"/>
        </w:rPr>
      </w:pPr>
      <w:r>
        <w:rPr>
          <w:lang w:val="en-US"/>
        </w:rPr>
        <w:t>N</w:t>
      </w:r>
      <w:r w:rsidR="008B0A6C" w:rsidRPr="008B0A6C">
        <w:rPr>
          <w:lang w:val="en-US"/>
        </w:rPr>
        <w:t>ames of Java classes</w:t>
      </w:r>
      <w:r w:rsidR="008B0A6C">
        <w:rPr>
          <w:lang w:val="en-US"/>
        </w:rPr>
        <w:t>;</w:t>
      </w:r>
    </w:p>
    <w:p w:rsidR="008B0A6C" w:rsidRPr="008B0A6C" w:rsidRDefault="007417B5" w:rsidP="00426272">
      <w:pPr>
        <w:numPr>
          <w:ilvl w:val="0"/>
          <w:numId w:val="98"/>
        </w:numPr>
        <w:spacing w:after="120"/>
        <w:ind w:left="1281" w:hanging="357"/>
        <w:rPr>
          <w:noProof/>
          <w:lang w:val="en-US"/>
        </w:rPr>
      </w:pPr>
      <w:r>
        <w:rPr>
          <w:noProof/>
          <w:lang w:val="en-US"/>
        </w:rPr>
        <w:t>N</w:t>
      </w:r>
      <w:r w:rsidR="008B0A6C" w:rsidRPr="008B0A6C">
        <w:rPr>
          <w:noProof/>
          <w:lang w:val="en-US"/>
        </w:rPr>
        <w:t>ames of</w:t>
      </w:r>
      <w:r w:rsidR="008B0A6C">
        <w:rPr>
          <w:noProof/>
          <w:lang w:val="en-US"/>
        </w:rPr>
        <w:t xml:space="preserve"> properties.</w:t>
      </w:r>
    </w:p>
    <w:p w:rsidR="008B0A6C" w:rsidRDefault="00790D8E" w:rsidP="00DA304E">
      <w:pPr>
        <w:rPr>
          <w:noProof/>
          <w:lang w:val="en-US"/>
        </w:rPr>
      </w:pPr>
      <w:r>
        <w:rPr>
          <w:noProof/>
          <w:lang w:val="en-US"/>
        </w:rPr>
        <w:t>U</w:t>
      </w:r>
      <w:r w:rsidRPr="00790D8E">
        <w:rPr>
          <w:noProof/>
          <w:lang w:val="en-US"/>
        </w:rPr>
        <w:t>se lowercase keywords as a convention</w:t>
      </w:r>
      <w:r w:rsidR="00682812">
        <w:rPr>
          <w:noProof/>
          <w:lang w:val="en-US"/>
        </w:rPr>
        <w:t>!</w:t>
      </w:r>
    </w:p>
    <w:p w:rsidR="009738BB" w:rsidRDefault="009738BB" w:rsidP="009738BB">
      <w:pPr>
        <w:pStyle w:val="Heading1"/>
        <w:numPr>
          <w:ilvl w:val="1"/>
          <w:numId w:val="12"/>
        </w:numPr>
        <w:jc w:val="center"/>
        <w:rPr>
          <w:noProof/>
          <w:sz w:val="36"/>
          <w:szCs w:val="36"/>
          <w:lang w:val="en-US"/>
        </w:rPr>
      </w:pPr>
      <w:r>
        <w:rPr>
          <w:noProof/>
          <w:sz w:val="36"/>
          <w:szCs w:val="36"/>
          <w:lang w:val="en-US"/>
        </w:rPr>
        <w:t>Statement types</w:t>
      </w:r>
    </w:p>
    <w:p w:rsidR="009738BB" w:rsidRDefault="009738BB" w:rsidP="009738BB">
      <w:pPr>
        <w:rPr>
          <w:noProof/>
          <w:lang w:val="en-US"/>
        </w:rPr>
      </w:pPr>
      <w:r w:rsidRPr="009738BB">
        <w:rPr>
          <w:noProof/>
          <w:lang w:val="en-US"/>
        </w:rPr>
        <w:t>Both HQL and JPQL allow the following</w:t>
      </w:r>
      <w:r>
        <w:rPr>
          <w:noProof/>
          <w:lang w:val="en-US"/>
        </w:rPr>
        <w:t xml:space="preserve"> </w:t>
      </w:r>
      <w:r w:rsidRPr="009738BB">
        <w:rPr>
          <w:noProof/>
          <w:lang w:val="en-US"/>
        </w:rPr>
        <w:t>statements to be performed</w:t>
      </w:r>
      <w:r>
        <w:rPr>
          <w:noProof/>
          <w:lang w:val="en-US"/>
        </w:rPr>
        <w:t>:</w:t>
      </w:r>
    </w:p>
    <w:p w:rsidR="009738BB" w:rsidRPr="000042AC" w:rsidRDefault="009738BB" w:rsidP="009738BB">
      <w:pPr>
        <w:numPr>
          <w:ilvl w:val="0"/>
          <w:numId w:val="99"/>
        </w:numPr>
        <w:ind w:left="1281" w:hanging="357"/>
        <w:rPr>
          <w:noProof/>
          <w:sz w:val="20"/>
          <w:szCs w:val="20"/>
          <w:lang w:val="en-US"/>
        </w:rPr>
      </w:pPr>
      <w:r w:rsidRPr="000042AC">
        <w:rPr>
          <w:b/>
          <w:noProof/>
          <w:color w:val="0070C0"/>
          <w:sz w:val="20"/>
          <w:szCs w:val="20"/>
          <w:lang w:val="en-US"/>
        </w:rPr>
        <w:t>SELECT</w:t>
      </w:r>
      <w:r w:rsidRPr="000042AC">
        <w:rPr>
          <w:noProof/>
          <w:sz w:val="20"/>
          <w:szCs w:val="20"/>
          <w:lang w:val="en-US"/>
        </w:rPr>
        <w:t>;</w:t>
      </w:r>
    </w:p>
    <w:p w:rsidR="009738BB" w:rsidRPr="000042AC" w:rsidRDefault="009738BB" w:rsidP="009738BB">
      <w:pPr>
        <w:numPr>
          <w:ilvl w:val="0"/>
          <w:numId w:val="99"/>
        </w:numPr>
        <w:ind w:left="1281" w:hanging="357"/>
        <w:rPr>
          <w:noProof/>
          <w:sz w:val="20"/>
          <w:szCs w:val="20"/>
          <w:lang w:val="en-US"/>
        </w:rPr>
      </w:pPr>
      <w:r w:rsidRPr="000042AC">
        <w:rPr>
          <w:b/>
          <w:noProof/>
          <w:color w:val="0070C0"/>
          <w:sz w:val="20"/>
          <w:szCs w:val="20"/>
          <w:lang w:val="en-US"/>
        </w:rPr>
        <w:t>UPDATE</w:t>
      </w:r>
      <w:r w:rsidRPr="000042AC">
        <w:rPr>
          <w:noProof/>
          <w:sz w:val="20"/>
          <w:szCs w:val="20"/>
          <w:lang w:val="en-US"/>
        </w:rPr>
        <w:t>;</w:t>
      </w:r>
    </w:p>
    <w:p w:rsidR="009738BB" w:rsidRPr="000042AC" w:rsidRDefault="009738BB" w:rsidP="009738BB">
      <w:pPr>
        <w:numPr>
          <w:ilvl w:val="0"/>
          <w:numId w:val="99"/>
        </w:numPr>
        <w:ind w:left="1281" w:hanging="357"/>
        <w:rPr>
          <w:noProof/>
          <w:sz w:val="20"/>
          <w:szCs w:val="20"/>
          <w:lang w:val="en-US"/>
        </w:rPr>
      </w:pPr>
      <w:r w:rsidRPr="000042AC">
        <w:rPr>
          <w:b/>
          <w:noProof/>
          <w:color w:val="0070C0"/>
          <w:sz w:val="20"/>
          <w:szCs w:val="20"/>
          <w:lang w:val="en-US"/>
        </w:rPr>
        <w:t>DELETE</w:t>
      </w:r>
      <w:r w:rsidRPr="000042AC">
        <w:rPr>
          <w:noProof/>
          <w:sz w:val="20"/>
          <w:szCs w:val="20"/>
          <w:lang w:val="en-US"/>
        </w:rPr>
        <w:t xml:space="preserve">. </w:t>
      </w:r>
    </w:p>
    <w:p w:rsidR="009738BB" w:rsidRDefault="009738BB" w:rsidP="009738BB">
      <w:pPr>
        <w:rPr>
          <w:noProof/>
          <w:lang w:val="en-US"/>
        </w:rPr>
      </w:pPr>
      <w:r w:rsidRPr="009738BB">
        <w:rPr>
          <w:noProof/>
          <w:lang w:val="en-US"/>
        </w:rPr>
        <w:t xml:space="preserve">HQL additionally allows </w:t>
      </w:r>
      <w:r w:rsidRPr="000042AC">
        <w:rPr>
          <w:b/>
          <w:noProof/>
          <w:color w:val="0070C0"/>
          <w:sz w:val="20"/>
          <w:szCs w:val="20"/>
          <w:lang w:val="en-US"/>
        </w:rPr>
        <w:t>INSERT</w:t>
      </w:r>
      <w:r w:rsidRPr="009738BB">
        <w:rPr>
          <w:noProof/>
          <w:lang w:val="en-US"/>
        </w:rPr>
        <w:t xml:space="preserve"> statements, in a form similar to a </w:t>
      </w:r>
      <w:r w:rsidRPr="000042AC">
        <w:rPr>
          <w:noProof/>
          <w:sz w:val="20"/>
          <w:lang w:val="en-US"/>
        </w:rPr>
        <w:t xml:space="preserve">SQL </w:t>
      </w:r>
      <w:r w:rsidRPr="000042AC">
        <w:rPr>
          <w:b/>
          <w:noProof/>
          <w:color w:val="0070C0"/>
          <w:sz w:val="20"/>
          <w:lang w:val="en-US"/>
        </w:rPr>
        <w:t>INSERT FROM SELECT</w:t>
      </w:r>
      <w:r w:rsidRPr="009738BB">
        <w:rPr>
          <w:noProof/>
          <w:lang w:val="en-US"/>
        </w:rPr>
        <w:t>.</w:t>
      </w:r>
    </w:p>
    <w:p w:rsidR="00410F83" w:rsidRDefault="00410F83" w:rsidP="009738BB">
      <w:pPr>
        <w:rPr>
          <w:noProof/>
          <w:lang w:val="en-US"/>
        </w:rPr>
      </w:pPr>
    </w:p>
    <w:p w:rsidR="00410F83" w:rsidRDefault="00410F83" w:rsidP="009738BB">
      <w:pPr>
        <w:rPr>
          <w:noProof/>
          <w:lang w:val="en-US"/>
        </w:rPr>
      </w:pPr>
      <w:r w:rsidRPr="00410F83">
        <w:rPr>
          <w:noProof/>
          <w:lang w:val="en-US"/>
        </w:rPr>
        <w:t>Caution should be used when executing bulk update or delete operations because they may result in inconsistencies between the database and the entities in the active persistence context. In general, bulk update and delete operations should only be performed within a transaction in a new persistence context or before fetching or accessing entities whose state might be affected by such operations.</w:t>
      </w:r>
    </w:p>
    <w:p w:rsidR="00B5036E" w:rsidRPr="00A9267F" w:rsidRDefault="00EF19B7" w:rsidP="00957387">
      <w:pPr>
        <w:pStyle w:val="Heading1"/>
        <w:numPr>
          <w:ilvl w:val="2"/>
          <w:numId w:val="12"/>
        </w:numPr>
        <w:jc w:val="center"/>
        <w:rPr>
          <w:noProof/>
          <w:sz w:val="24"/>
          <w:szCs w:val="36"/>
          <w:lang w:val="en-US"/>
        </w:rPr>
      </w:pPr>
      <w:r>
        <w:rPr>
          <w:noProof/>
          <w:sz w:val="24"/>
          <w:szCs w:val="36"/>
          <w:lang w:val="en-US"/>
        </w:rPr>
        <w:t>SELECT</w:t>
      </w:r>
    </w:p>
    <w:p w:rsidR="00EF19B7" w:rsidRPr="00EF19B7" w:rsidRDefault="00EF19B7" w:rsidP="00EF19B7">
      <w:pPr>
        <w:ind w:firstLine="0"/>
        <w:rPr>
          <w:noProof/>
          <w:lang w:val="en-US"/>
        </w:rPr>
      </w:pPr>
      <w:r w:rsidRPr="00EF19B7">
        <w:rPr>
          <w:noProof/>
          <w:lang w:val="en-US"/>
        </w:rPr>
        <w:t>The BNF for SELECT statements in HQL is:</w:t>
      </w:r>
    </w:p>
    <w:p w:rsidR="00EF19B7" w:rsidRDefault="00EF19B7" w:rsidP="00F132F3">
      <w:pPr>
        <w:pStyle w:val="HTMLPreformatted"/>
        <w:ind w:firstLine="0"/>
        <w:rPr>
          <w:rStyle w:val="pln"/>
          <w:b/>
          <w:noProof/>
          <w:lang w:val="en-US"/>
        </w:rPr>
      </w:pPr>
    </w:p>
    <w:p w:rsidR="00B5036E" w:rsidRPr="00B5036E" w:rsidRDefault="00B5036E" w:rsidP="00EF19B7">
      <w:pPr>
        <w:pStyle w:val="HTMLPreformatted"/>
        <w:ind w:left="916" w:firstLine="0"/>
        <w:rPr>
          <w:rStyle w:val="pln"/>
          <w:noProof/>
          <w:lang w:val="en-US"/>
        </w:rPr>
      </w:pPr>
      <w:r w:rsidRPr="00F132F3">
        <w:rPr>
          <w:rStyle w:val="pln"/>
          <w:b/>
          <w:noProof/>
          <w:lang w:val="en-US"/>
        </w:rPr>
        <w:t>select_statement</w:t>
      </w:r>
      <w:r w:rsidRPr="00B5036E">
        <w:rPr>
          <w:rStyle w:val="pln"/>
          <w:noProof/>
          <w:lang w:val="en-US"/>
        </w:rPr>
        <w:t xml:space="preserve"> </w:t>
      </w:r>
      <w:r w:rsidRPr="00B5036E">
        <w:rPr>
          <w:rStyle w:val="pun"/>
          <w:noProof/>
          <w:lang w:val="en-US"/>
        </w:rPr>
        <w:t>::</w:t>
      </w:r>
      <w:r w:rsidRPr="00B5036E">
        <w:rPr>
          <w:rStyle w:val="pln"/>
          <w:noProof/>
          <w:lang w:val="en-US"/>
        </w:rPr>
        <w:t xml:space="preserve"> </w:t>
      </w:r>
      <w:r w:rsidRPr="00B5036E">
        <w:rPr>
          <w:rStyle w:val="pun"/>
          <w:noProof/>
          <w:lang w:val="en-US"/>
        </w:rPr>
        <w:t>=</w:t>
      </w:r>
    </w:p>
    <w:p w:rsidR="00B5036E" w:rsidRPr="00B5036E" w:rsidRDefault="00B5036E" w:rsidP="00EF19B7">
      <w:pPr>
        <w:pStyle w:val="HTMLPreformatted"/>
        <w:ind w:left="916" w:firstLine="0"/>
        <w:rPr>
          <w:rStyle w:val="pln"/>
          <w:noProof/>
          <w:lang w:val="en-US"/>
        </w:rPr>
      </w:pPr>
      <w:r w:rsidRPr="00B5036E">
        <w:rPr>
          <w:rStyle w:val="pln"/>
          <w:noProof/>
          <w:lang w:val="en-US"/>
        </w:rPr>
        <w:t xml:space="preserve">    </w:t>
      </w:r>
      <w:r w:rsidRPr="00B5036E">
        <w:rPr>
          <w:rStyle w:val="pun"/>
          <w:noProof/>
          <w:lang w:val="en-US"/>
        </w:rPr>
        <w:t>[</w:t>
      </w:r>
      <w:r w:rsidRPr="00B5036E">
        <w:rPr>
          <w:rStyle w:val="pln"/>
          <w:noProof/>
          <w:lang w:val="en-US"/>
        </w:rPr>
        <w:t>select_clause</w:t>
      </w:r>
      <w:r w:rsidRPr="00B5036E">
        <w:rPr>
          <w:rStyle w:val="pun"/>
          <w:noProof/>
          <w:lang w:val="en-US"/>
        </w:rPr>
        <w:t>]</w:t>
      </w:r>
    </w:p>
    <w:p w:rsidR="00B5036E" w:rsidRPr="00B5036E" w:rsidRDefault="00B5036E" w:rsidP="00EF19B7">
      <w:pPr>
        <w:pStyle w:val="HTMLPreformatted"/>
        <w:ind w:left="916" w:firstLine="0"/>
        <w:rPr>
          <w:rStyle w:val="pln"/>
          <w:noProof/>
          <w:lang w:val="en-US"/>
        </w:rPr>
      </w:pPr>
      <w:r w:rsidRPr="00B5036E">
        <w:rPr>
          <w:rStyle w:val="pln"/>
          <w:noProof/>
          <w:lang w:val="en-US"/>
        </w:rPr>
        <w:t xml:space="preserve">    from_clause</w:t>
      </w:r>
    </w:p>
    <w:p w:rsidR="00B5036E" w:rsidRPr="00B5036E" w:rsidRDefault="00B5036E" w:rsidP="00EF19B7">
      <w:pPr>
        <w:pStyle w:val="HTMLPreformatted"/>
        <w:ind w:left="916" w:firstLine="0"/>
        <w:rPr>
          <w:rStyle w:val="pln"/>
          <w:noProof/>
          <w:lang w:val="en-US"/>
        </w:rPr>
      </w:pPr>
      <w:r w:rsidRPr="00B5036E">
        <w:rPr>
          <w:rStyle w:val="pln"/>
          <w:noProof/>
          <w:lang w:val="en-US"/>
        </w:rPr>
        <w:t xml:space="preserve">    </w:t>
      </w:r>
      <w:r w:rsidRPr="00B5036E">
        <w:rPr>
          <w:rStyle w:val="pun"/>
          <w:noProof/>
          <w:lang w:val="en-US"/>
        </w:rPr>
        <w:t>[</w:t>
      </w:r>
      <w:r w:rsidRPr="00B5036E">
        <w:rPr>
          <w:rStyle w:val="pln"/>
          <w:noProof/>
          <w:lang w:val="en-US"/>
        </w:rPr>
        <w:t>where_clause</w:t>
      </w:r>
      <w:r w:rsidRPr="00B5036E">
        <w:rPr>
          <w:rStyle w:val="pun"/>
          <w:noProof/>
          <w:lang w:val="en-US"/>
        </w:rPr>
        <w:t>]</w:t>
      </w:r>
    </w:p>
    <w:p w:rsidR="00B5036E" w:rsidRPr="00B5036E" w:rsidRDefault="00B5036E" w:rsidP="00EF19B7">
      <w:pPr>
        <w:pStyle w:val="HTMLPreformatted"/>
        <w:ind w:left="916" w:firstLine="0"/>
        <w:rPr>
          <w:rStyle w:val="pln"/>
          <w:noProof/>
          <w:lang w:val="en-US"/>
        </w:rPr>
      </w:pPr>
      <w:r w:rsidRPr="00B5036E">
        <w:rPr>
          <w:rStyle w:val="pln"/>
          <w:noProof/>
          <w:lang w:val="en-US"/>
        </w:rPr>
        <w:t xml:space="preserve">    </w:t>
      </w:r>
      <w:r w:rsidRPr="00B5036E">
        <w:rPr>
          <w:rStyle w:val="pun"/>
          <w:noProof/>
          <w:lang w:val="en-US"/>
        </w:rPr>
        <w:t>[</w:t>
      </w:r>
      <w:r w:rsidRPr="00B5036E">
        <w:rPr>
          <w:rStyle w:val="pln"/>
          <w:noProof/>
          <w:lang w:val="en-US"/>
        </w:rPr>
        <w:t>groupby_clause</w:t>
      </w:r>
      <w:r w:rsidRPr="00B5036E">
        <w:rPr>
          <w:rStyle w:val="pun"/>
          <w:noProof/>
          <w:lang w:val="en-US"/>
        </w:rPr>
        <w:t>]</w:t>
      </w:r>
    </w:p>
    <w:p w:rsidR="00B5036E" w:rsidRPr="00B5036E" w:rsidRDefault="00B5036E" w:rsidP="00EF19B7">
      <w:pPr>
        <w:pStyle w:val="HTMLPreformatted"/>
        <w:ind w:left="916" w:firstLine="0"/>
        <w:rPr>
          <w:rStyle w:val="pln"/>
          <w:noProof/>
          <w:lang w:val="en-US"/>
        </w:rPr>
      </w:pPr>
      <w:r w:rsidRPr="00B5036E">
        <w:rPr>
          <w:rStyle w:val="pln"/>
          <w:noProof/>
          <w:lang w:val="en-US"/>
        </w:rPr>
        <w:t xml:space="preserve">    </w:t>
      </w:r>
      <w:r w:rsidRPr="00B5036E">
        <w:rPr>
          <w:rStyle w:val="pun"/>
          <w:noProof/>
          <w:lang w:val="en-US"/>
        </w:rPr>
        <w:t>[</w:t>
      </w:r>
      <w:r w:rsidRPr="00B5036E">
        <w:rPr>
          <w:rStyle w:val="pln"/>
          <w:noProof/>
          <w:lang w:val="en-US"/>
        </w:rPr>
        <w:t>having_clause</w:t>
      </w:r>
      <w:r w:rsidRPr="00B5036E">
        <w:rPr>
          <w:rStyle w:val="pun"/>
          <w:noProof/>
          <w:lang w:val="en-US"/>
        </w:rPr>
        <w:t>]</w:t>
      </w:r>
    </w:p>
    <w:p w:rsidR="00B5036E" w:rsidRPr="00B5036E" w:rsidRDefault="00B5036E" w:rsidP="00EF19B7">
      <w:pPr>
        <w:pStyle w:val="HTMLPreformatted"/>
        <w:ind w:left="916" w:firstLine="0"/>
        <w:rPr>
          <w:noProof/>
          <w:lang w:val="en-US"/>
        </w:rPr>
      </w:pPr>
      <w:r w:rsidRPr="00B5036E">
        <w:rPr>
          <w:rStyle w:val="pln"/>
          <w:noProof/>
          <w:lang w:val="en-US"/>
        </w:rPr>
        <w:t xml:space="preserve">    </w:t>
      </w:r>
      <w:r w:rsidRPr="00B5036E">
        <w:rPr>
          <w:rStyle w:val="pun"/>
          <w:noProof/>
          <w:lang w:val="en-US"/>
        </w:rPr>
        <w:t>[</w:t>
      </w:r>
      <w:r w:rsidRPr="00B5036E">
        <w:rPr>
          <w:rStyle w:val="pln"/>
          <w:noProof/>
          <w:lang w:val="en-US"/>
        </w:rPr>
        <w:t>orderby_clause</w:t>
      </w:r>
      <w:r w:rsidRPr="00B5036E">
        <w:rPr>
          <w:rStyle w:val="pun"/>
          <w:noProof/>
          <w:lang w:val="en-US"/>
        </w:rPr>
        <w:t>]</w:t>
      </w:r>
    </w:p>
    <w:p w:rsidR="00B5036E" w:rsidRDefault="00EF19B7" w:rsidP="00A9267F">
      <w:pPr>
        <w:pStyle w:val="Heading1"/>
        <w:numPr>
          <w:ilvl w:val="2"/>
          <w:numId w:val="12"/>
        </w:numPr>
        <w:jc w:val="center"/>
        <w:rPr>
          <w:noProof/>
          <w:sz w:val="24"/>
          <w:szCs w:val="36"/>
          <w:lang w:val="en-US"/>
        </w:rPr>
      </w:pPr>
      <w:r>
        <w:rPr>
          <w:noProof/>
          <w:sz w:val="24"/>
          <w:szCs w:val="36"/>
          <w:lang w:val="en-US"/>
        </w:rPr>
        <w:t>UPDATE</w:t>
      </w:r>
    </w:p>
    <w:p w:rsidR="00EF19B7" w:rsidRDefault="00EF19B7" w:rsidP="00EF19B7">
      <w:pPr>
        <w:ind w:firstLine="0"/>
        <w:rPr>
          <w:noProof/>
          <w:lang w:val="en-US"/>
        </w:rPr>
      </w:pPr>
      <w:r w:rsidRPr="00EF19B7">
        <w:rPr>
          <w:noProof/>
          <w:lang w:val="en-US"/>
        </w:rPr>
        <w:t>The BNF for UPDATE statements is the same in HQL and JPQL:</w:t>
      </w:r>
    </w:p>
    <w:p w:rsidR="00EF19B7" w:rsidRPr="00EF19B7" w:rsidRDefault="00EF19B7" w:rsidP="00EF19B7">
      <w:pPr>
        <w:ind w:firstLine="0"/>
        <w:rPr>
          <w:noProof/>
          <w:lang w:val="en-US"/>
        </w:rPr>
      </w:pPr>
    </w:p>
    <w:p w:rsidR="00B5036E" w:rsidRDefault="00B5036E"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B5036E">
        <w:rPr>
          <w:rFonts w:ascii="Courier New" w:hAnsi="Courier New" w:cs="Courier New"/>
          <w:b/>
          <w:noProof/>
          <w:sz w:val="20"/>
          <w:szCs w:val="20"/>
          <w:lang w:val="en-US" w:eastAsia="en-US"/>
        </w:rPr>
        <w:t>update_statement</w:t>
      </w:r>
      <w:r w:rsidRPr="00B5036E">
        <w:rPr>
          <w:rFonts w:ascii="Courier New" w:hAnsi="Courier New" w:cs="Courier New"/>
          <w:noProof/>
          <w:sz w:val="20"/>
          <w:szCs w:val="20"/>
          <w:lang w:val="en-US" w:eastAsia="en-US"/>
        </w:rPr>
        <w:t xml:space="preserve"> ::=</w:t>
      </w:r>
      <w:r>
        <w:rPr>
          <w:rFonts w:ascii="Courier New" w:hAnsi="Courier New" w:cs="Courier New"/>
          <w:noProof/>
          <w:sz w:val="20"/>
          <w:szCs w:val="20"/>
          <w:lang w:val="en-US" w:eastAsia="en-US"/>
        </w:rPr>
        <w:t xml:space="preserve"> </w:t>
      </w:r>
      <w:r w:rsidRPr="00F132F3">
        <w:rPr>
          <w:rFonts w:ascii="Courier New" w:hAnsi="Courier New" w:cs="Courier New"/>
          <w:b/>
          <w:noProof/>
          <w:sz w:val="20"/>
          <w:szCs w:val="20"/>
          <w:lang w:val="en-US" w:eastAsia="en-US"/>
        </w:rPr>
        <w:t>update_clause</w:t>
      </w:r>
      <w:r w:rsidRPr="00B5036E">
        <w:rPr>
          <w:rFonts w:ascii="Courier New" w:hAnsi="Courier New" w:cs="Courier New"/>
          <w:noProof/>
          <w:sz w:val="20"/>
          <w:szCs w:val="20"/>
          <w:lang w:val="en-US" w:eastAsia="en-US"/>
        </w:rPr>
        <w:t xml:space="preserve"> [where_clause]</w:t>
      </w:r>
    </w:p>
    <w:p w:rsidR="00957387" w:rsidRDefault="00957387"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p>
    <w:p w:rsidR="00B5036E" w:rsidRDefault="00B5036E"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132F3">
        <w:rPr>
          <w:rFonts w:ascii="Courier New" w:hAnsi="Courier New" w:cs="Courier New"/>
          <w:b/>
          <w:noProof/>
          <w:sz w:val="20"/>
          <w:szCs w:val="20"/>
          <w:lang w:val="en-US" w:eastAsia="en-US"/>
        </w:rPr>
        <w:t>update_clause</w:t>
      </w:r>
      <w:r w:rsidRPr="00B5036E">
        <w:rPr>
          <w:rFonts w:ascii="Courier New" w:hAnsi="Courier New" w:cs="Courier New"/>
          <w:noProof/>
          <w:sz w:val="20"/>
          <w:szCs w:val="20"/>
          <w:lang w:val="en-US" w:eastAsia="en-US"/>
        </w:rPr>
        <w:t xml:space="preserve"> ::=</w:t>
      </w:r>
      <w:r>
        <w:rPr>
          <w:rFonts w:ascii="Courier New" w:hAnsi="Courier New" w:cs="Courier New"/>
          <w:noProof/>
          <w:sz w:val="20"/>
          <w:szCs w:val="20"/>
          <w:lang w:val="en-US" w:eastAsia="en-US"/>
        </w:rPr>
        <w:t xml:space="preserve"> </w:t>
      </w:r>
    </w:p>
    <w:p w:rsidR="00B5036E" w:rsidRPr="00B5036E" w:rsidRDefault="00B5036E"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Pr>
          <w:rFonts w:ascii="Courier New" w:hAnsi="Courier New" w:cs="Courier New"/>
          <w:noProof/>
          <w:sz w:val="20"/>
          <w:szCs w:val="20"/>
          <w:lang w:val="en-US" w:eastAsia="en-US"/>
        </w:rPr>
        <w:t xml:space="preserve">   </w:t>
      </w:r>
      <w:r w:rsidRPr="00B5036E">
        <w:rPr>
          <w:rFonts w:ascii="Courier New" w:hAnsi="Courier New" w:cs="Courier New"/>
          <w:noProof/>
          <w:sz w:val="20"/>
          <w:szCs w:val="20"/>
          <w:lang w:val="en-US" w:eastAsia="en-US"/>
        </w:rPr>
        <w:t>UPDATE entity_name [[AS] identification_variable]</w:t>
      </w:r>
      <w:r>
        <w:rPr>
          <w:rFonts w:ascii="Courier New" w:hAnsi="Courier New" w:cs="Courier New"/>
          <w:noProof/>
          <w:sz w:val="20"/>
          <w:szCs w:val="20"/>
          <w:lang w:val="en-US" w:eastAsia="en-US"/>
        </w:rPr>
        <w:t xml:space="preserve"> </w:t>
      </w:r>
    </w:p>
    <w:p w:rsidR="00B5036E" w:rsidRDefault="00B5036E"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B5036E">
        <w:rPr>
          <w:rFonts w:ascii="Courier New" w:hAnsi="Courier New" w:cs="Courier New"/>
          <w:noProof/>
          <w:sz w:val="20"/>
          <w:szCs w:val="20"/>
          <w:lang w:val="en-US" w:eastAsia="en-US"/>
        </w:rPr>
        <w:t xml:space="preserve">   SET </w:t>
      </w:r>
      <w:r w:rsidRPr="00F132F3">
        <w:rPr>
          <w:rFonts w:ascii="Courier New" w:hAnsi="Courier New" w:cs="Courier New"/>
          <w:b/>
          <w:noProof/>
          <w:sz w:val="20"/>
          <w:szCs w:val="20"/>
          <w:lang w:val="en-US" w:eastAsia="en-US"/>
        </w:rPr>
        <w:t>update_item</w:t>
      </w:r>
      <w:r w:rsidRPr="00B5036E">
        <w:rPr>
          <w:rFonts w:ascii="Courier New" w:hAnsi="Courier New" w:cs="Courier New"/>
          <w:b/>
          <w:noProof/>
          <w:color w:val="92D050"/>
          <w:sz w:val="20"/>
          <w:szCs w:val="20"/>
          <w:lang w:val="en-US" w:eastAsia="en-US"/>
        </w:rPr>
        <w:t xml:space="preserve"> </w:t>
      </w:r>
      <w:r w:rsidRPr="00B5036E">
        <w:rPr>
          <w:rFonts w:ascii="Courier New" w:hAnsi="Courier New" w:cs="Courier New"/>
          <w:noProof/>
          <w:sz w:val="20"/>
          <w:szCs w:val="20"/>
          <w:lang w:val="en-US" w:eastAsia="en-US"/>
        </w:rPr>
        <w:t xml:space="preserve">{, </w:t>
      </w:r>
      <w:r w:rsidRPr="00F132F3">
        <w:rPr>
          <w:rFonts w:ascii="Courier New" w:hAnsi="Courier New" w:cs="Courier New"/>
          <w:b/>
          <w:noProof/>
          <w:sz w:val="20"/>
          <w:szCs w:val="20"/>
          <w:lang w:val="en-US" w:eastAsia="en-US"/>
        </w:rPr>
        <w:t>update_item</w:t>
      </w:r>
      <w:r w:rsidRPr="00B5036E">
        <w:rPr>
          <w:rFonts w:ascii="Courier New" w:hAnsi="Courier New" w:cs="Courier New"/>
          <w:noProof/>
          <w:sz w:val="20"/>
          <w:szCs w:val="20"/>
          <w:lang w:val="en-US" w:eastAsia="en-US"/>
        </w:rPr>
        <w:t>}*</w:t>
      </w:r>
    </w:p>
    <w:p w:rsidR="00957387" w:rsidRDefault="00957387"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p>
    <w:p w:rsidR="00B5036E" w:rsidRDefault="00B5036E"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132F3">
        <w:rPr>
          <w:rFonts w:ascii="Courier New" w:hAnsi="Courier New" w:cs="Courier New"/>
          <w:b/>
          <w:noProof/>
          <w:sz w:val="20"/>
          <w:szCs w:val="20"/>
          <w:lang w:val="en-US" w:eastAsia="en-US"/>
        </w:rPr>
        <w:t>update_item</w:t>
      </w:r>
      <w:r w:rsidRPr="00B5036E">
        <w:rPr>
          <w:rFonts w:ascii="Courier New" w:hAnsi="Courier New" w:cs="Courier New"/>
          <w:noProof/>
          <w:sz w:val="20"/>
          <w:szCs w:val="20"/>
          <w:lang w:val="en-US" w:eastAsia="en-US"/>
        </w:rPr>
        <w:t xml:space="preserve"> ::=</w:t>
      </w:r>
      <w:r>
        <w:rPr>
          <w:rFonts w:ascii="Courier New" w:hAnsi="Courier New" w:cs="Courier New"/>
          <w:noProof/>
          <w:sz w:val="20"/>
          <w:szCs w:val="20"/>
          <w:lang w:val="en-US" w:eastAsia="en-US"/>
        </w:rPr>
        <w:t xml:space="preserve"> </w:t>
      </w:r>
    </w:p>
    <w:p w:rsidR="00B5036E" w:rsidRDefault="00B5036E"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b/>
          <w:noProof/>
          <w:sz w:val="20"/>
          <w:szCs w:val="20"/>
          <w:lang w:val="en-US" w:eastAsia="en-US"/>
        </w:rPr>
      </w:pPr>
      <w:r>
        <w:rPr>
          <w:rFonts w:ascii="Courier New" w:hAnsi="Courier New" w:cs="Courier New"/>
          <w:noProof/>
          <w:sz w:val="20"/>
          <w:szCs w:val="20"/>
          <w:lang w:val="en-US" w:eastAsia="en-US"/>
        </w:rPr>
        <w:lastRenderedPageBreak/>
        <w:t xml:space="preserve">  </w:t>
      </w:r>
      <w:r w:rsidRPr="00B5036E">
        <w:rPr>
          <w:rFonts w:ascii="Courier New" w:hAnsi="Courier New" w:cs="Courier New"/>
          <w:noProof/>
          <w:sz w:val="20"/>
          <w:szCs w:val="20"/>
          <w:lang w:val="en-US" w:eastAsia="en-US"/>
        </w:rPr>
        <w:t>[identification_variable.]{state_field</w:t>
      </w:r>
      <w:r>
        <w:rPr>
          <w:rFonts w:ascii="Courier New" w:hAnsi="Courier New" w:cs="Courier New"/>
          <w:noProof/>
          <w:sz w:val="20"/>
          <w:szCs w:val="20"/>
          <w:lang w:val="en-US" w:eastAsia="en-US"/>
        </w:rPr>
        <w:t xml:space="preserve"> </w:t>
      </w:r>
      <w:r w:rsidRPr="00B5036E">
        <w:rPr>
          <w:rFonts w:ascii="Courier New" w:hAnsi="Courier New" w:cs="Courier New"/>
          <w:noProof/>
          <w:sz w:val="20"/>
          <w:szCs w:val="20"/>
          <w:lang w:val="en-US" w:eastAsia="en-US"/>
        </w:rPr>
        <w:t>|</w:t>
      </w:r>
      <w:r>
        <w:rPr>
          <w:rFonts w:ascii="Courier New" w:hAnsi="Courier New" w:cs="Courier New"/>
          <w:noProof/>
          <w:sz w:val="20"/>
          <w:szCs w:val="20"/>
          <w:lang w:val="en-US" w:eastAsia="en-US"/>
        </w:rPr>
        <w:t xml:space="preserve"> </w:t>
      </w:r>
      <w:r w:rsidRPr="00B5036E">
        <w:rPr>
          <w:rFonts w:ascii="Courier New" w:hAnsi="Courier New" w:cs="Courier New"/>
          <w:noProof/>
          <w:sz w:val="20"/>
          <w:szCs w:val="20"/>
          <w:lang w:val="en-US" w:eastAsia="en-US"/>
        </w:rPr>
        <w:t>single_valued_object_field}</w:t>
      </w:r>
      <w:r>
        <w:rPr>
          <w:rFonts w:ascii="Courier New" w:hAnsi="Courier New" w:cs="Courier New"/>
          <w:noProof/>
          <w:sz w:val="20"/>
          <w:szCs w:val="20"/>
          <w:lang w:val="en-US" w:eastAsia="en-US"/>
        </w:rPr>
        <w:t xml:space="preserve"> </w:t>
      </w:r>
      <w:r w:rsidRPr="00B5036E">
        <w:rPr>
          <w:rFonts w:ascii="Courier New" w:hAnsi="Courier New" w:cs="Courier New"/>
          <w:noProof/>
          <w:sz w:val="20"/>
          <w:szCs w:val="20"/>
          <w:lang w:val="en-US" w:eastAsia="en-US"/>
        </w:rPr>
        <w:t>=</w:t>
      </w:r>
      <w:r>
        <w:rPr>
          <w:rFonts w:ascii="Courier New" w:hAnsi="Courier New" w:cs="Courier New"/>
          <w:noProof/>
          <w:sz w:val="20"/>
          <w:szCs w:val="20"/>
          <w:lang w:val="en-US" w:eastAsia="en-US"/>
        </w:rPr>
        <w:t xml:space="preserve"> </w:t>
      </w:r>
      <w:r w:rsidRPr="00F132F3">
        <w:rPr>
          <w:rFonts w:ascii="Courier New" w:hAnsi="Courier New" w:cs="Courier New"/>
          <w:b/>
          <w:noProof/>
          <w:sz w:val="20"/>
          <w:szCs w:val="20"/>
          <w:lang w:val="en-US" w:eastAsia="en-US"/>
        </w:rPr>
        <w:t>new_value</w:t>
      </w:r>
    </w:p>
    <w:p w:rsidR="00957387" w:rsidRDefault="00957387"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p>
    <w:p w:rsidR="00B5036E" w:rsidRPr="00B5036E" w:rsidRDefault="00B5036E"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132F3">
        <w:rPr>
          <w:rFonts w:ascii="Courier New" w:hAnsi="Courier New" w:cs="Courier New"/>
          <w:b/>
          <w:noProof/>
          <w:sz w:val="20"/>
          <w:szCs w:val="20"/>
          <w:lang w:val="en-US" w:eastAsia="en-US"/>
        </w:rPr>
        <w:t>new_value</w:t>
      </w:r>
      <w:r w:rsidRPr="00B5036E">
        <w:rPr>
          <w:rFonts w:ascii="Courier New" w:hAnsi="Courier New" w:cs="Courier New"/>
          <w:noProof/>
          <w:sz w:val="20"/>
          <w:szCs w:val="20"/>
          <w:lang w:val="en-US" w:eastAsia="en-US"/>
        </w:rPr>
        <w:t xml:space="preserve"> ::=</w:t>
      </w:r>
      <w:r>
        <w:rPr>
          <w:rFonts w:ascii="Courier New" w:hAnsi="Courier New" w:cs="Courier New"/>
          <w:noProof/>
          <w:sz w:val="20"/>
          <w:szCs w:val="20"/>
          <w:lang w:val="en-US" w:eastAsia="en-US"/>
        </w:rPr>
        <w:t xml:space="preserve"> </w:t>
      </w:r>
      <w:r w:rsidRPr="00B5036E">
        <w:rPr>
          <w:rFonts w:ascii="Courier New" w:hAnsi="Courier New" w:cs="Courier New"/>
          <w:noProof/>
          <w:sz w:val="20"/>
          <w:szCs w:val="20"/>
          <w:lang w:val="en-US" w:eastAsia="en-US"/>
        </w:rPr>
        <w:t>scalar_expression | simple_entity_expression | NULL</w:t>
      </w:r>
    </w:p>
    <w:p w:rsidR="00C85EBA" w:rsidRDefault="00C85EBA" w:rsidP="009738BB">
      <w:pPr>
        <w:rPr>
          <w:rFonts w:ascii="Courier New" w:hAnsi="Courier New" w:cs="Courier New"/>
          <w:sz w:val="20"/>
          <w:szCs w:val="20"/>
          <w:lang w:val="en-US"/>
        </w:rPr>
      </w:pPr>
    </w:p>
    <w:p w:rsidR="00DE340C" w:rsidRDefault="00C85EBA" w:rsidP="00C85EBA">
      <w:pPr>
        <w:rPr>
          <w:noProof/>
          <w:lang w:val="en-US"/>
        </w:rPr>
      </w:pPr>
      <w:r w:rsidRPr="00C85EBA">
        <w:rPr>
          <w:b/>
          <w:noProof/>
          <w:color w:val="0070C0"/>
          <w:sz w:val="20"/>
          <w:szCs w:val="20"/>
          <w:lang w:val="en-US"/>
        </w:rPr>
        <w:t>UPDATE</w:t>
      </w:r>
      <w:r w:rsidRPr="00C85EBA">
        <w:rPr>
          <w:noProof/>
          <w:lang w:val="en-US"/>
        </w:rPr>
        <w:t xml:space="preserve"> statements, by default, do not affect the </w:t>
      </w:r>
      <w:r w:rsidRPr="00C85EBA">
        <w:rPr>
          <w:b/>
          <w:noProof/>
          <w:color w:val="0070C0"/>
          <w:sz w:val="20"/>
          <w:szCs w:val="20"/>
          <w:lang w:val="en-US"/>
        </w:rPr>
        <w:t>version</w:t>
      </w:r>
      <w:r w:rsidRPr="00C85EBA">
        <w:rPr>
          <w:noProof/>
          <w:lang w:val="en-US"/>
        </w:rPr>
        <w:t xml:space="preserve"> or the </w:t>
      </w:r>
      <w:r w:rsidRPr="00C85EBA">
        <w:rPr>
          <w:b/>
          <w:noProof/>
          <w:color w:val="0070C0"/>
          <w:sz w:val="20"/>
          <w:szCs w:val="20"/>
          <w:lang w:val="en-US"/>
        </w:rPr>
        <w:t>timestamp</w:t>
      </w:r>
      <w:r w:rsidRPr="00C85EBA">
        <w:rPr>
          <w:noProof/>
          <w:lang w:val="en-US"/>
        </w:rPr>
        <w:t xml:space="preserve"> attribute values for the affected entities.</w:t>
      </w:r>
      <w:r>
        <w:rPr>
          <w:noProof/>
          <w:lang w:val="en-US"/>
        </w:rPr>
        <w:t xml:space="preserve"> To </w:t>
      </w:r>
      <w:r w:rsidRPr="00C85EBA">
        <w:rPr>
          <w:noProof/>
          <w:lang w:val="en-US"/>
        </w:rPr>
        <w:t xml:space="preserve">force Hibernate to set the </w:t>
      </w:r>
      <w:r w:rsidRPr="00C85EBA">
        <w:rPr>
          <w:b/>
          <w:noProof/>
          <w:color w:val="0070C0"/>
          <w:sz w:val="20"/>
          <w:szCs w:val="20"/>
          <w:lang w:val="en-US"/>
        </w:rPr>
        <w:t>version</w:t>
      </w:r>
      <w:r w:rsidRPr="00C85EBA">
        <w:rPr>
          <w:noProof/>
          <w:lang w:val="en-US"/>
        </w:rPr>
        <w:t xml:space="preserve"> or </w:t>
      </w:r>
      <w:r w:rsidRPr="00C85EBA">
        <w:rPr>
          <w:b/>
          <w:noProof/>
          <w:color w:val="0070C0"/>
          <w:sz w:val="20"/>
          <w:szCs w:val="20"/>
          <w:lang w:val="en-US"/>
        </w:rPr>
        <w:t>timestamp</w:t>
      </w:r>
      <w:r w:rsidRPr="00C85EBA">
        <w:rPr>
          <w:noProof/>
          <w:lang w:val="en-US"/>
        </w:rPr>
        <w:t xml:space="preserve"> attribute values</w:t>
      </w:r>
      <w:r>
        <w:rPr>
          <w:noProof/>
          <w:lang w:val="en-US"/>
        </w:rPr>
        <w:t xml:space="preserve"> add </w:t>
      </w:r>
      <w:r w:rsidRPr="00C85EBA">
        <w:rPr>
          <w:noProof/>
          <w:lang w:val="en-US"/>
        </w:rPr>
        <w:t xml:space="preserve">the </w:t>
      </w:r>
      <w:r w:rsidRPr="00C85EBA">
        <w:rPr>
          <w:b/>
          <w:noProof/>
          <w:color w:val="0070C0"/>
          <w:sz w:val="20"/>
          <w:szCs w:val="20"/>
          <w:lang w:val="en-US"/>
        </w:rPr>
        <w:t>VERSIONED</w:t>
      </w:r>
      <w:r w:rsidRPr="00C85EBA">
        <w:rPr>
          <w:noProof/>
          <w:lang w:val="en-US"/>
        </w:rPr>
        <w:t xml:space="preserve"> keyword after the </w:t>
      </w:r>
      <w:r w:rsidRPr="00C85EBA">
        <w:rPr>
          <w:b/>
          <w:noProof/>
          <w:color w:val="0070C0"/>
          <w:sz w:val="20"/>
          <w:szCs w:val="20"/>
          <w:lang w:val="en-US"/>
        </w:rPr>
        <w:t>UPDATE</w:t>
      </w:r>
      <w:r w:rsidRPr="00C85EBA">
        <w:rPr>
          <w:noProof/>
          <w:lang w:val="en-US"/>
        </w:rPr>
        <w:t xml:space="preserve"> keyword</w:t>
      </w:r>
      <w:r w:rsidR="00DE340C">
        <w:rPr>
          <w:noProof/>
          <w:lang w:val="en-US"/>
        </w:rPr>
        <w:t xml:space="preserve">. </w:t>
      </w:r>
    </w:p>
    <w:p w:rsidR="00833EB2" w:rsidRDefault="00DE340C" w:rsidP="00C85EBA">
      <w:pPr>
        <w:rPr>
          <w:noProof/>
          <w:lang w:val="en-US" w:eastAsia="en-US"/>
        </w:rPr>
      </w:pPr>
      <w:r w:rsidRPr="00DE340C">
        <w:rPr>
          <w:noProof/>
          <w:lang w:val="en-US" w:eastAsia="en-US"/>
        </w:rPr>
        <w:t>Versioned updates is a Hibernate-specific feature.</w:t>
      </w:r>
      <w:r>
        <w:rPr>
          <w:noProof/>
          <w:lang w:val="en-US" w:eastAsia="en-US"/>
        </w:rPr>
        <w:t xml:space="preserve"> </w:t>
      </w:r>
      <w:r w:rsidRPr="00DE340C">
        <w:rPr>
          <w:noProof/>
          <w:lang w:val="en-US" w:eastAsia="en-US"/>
        </w:rPr>
        <w:t xml:space="preserve">Custom version types, </w:t>
      </w:r>
      <w:r w:rsidRPr="00DE340C">
        <w:rPr>
          <w:b/>
          <w:noProof/>
          <w:color w:val="0070C0"/>
          <w:sz w:val="20"/>
          <w:szCs w:val="20"/>
          <w:lang w:val="en-US"/>
        </w:rPr>
        <w:t>org.hibernate.usertype.UserVersionType</w:t>
      </w:r>
      <w:r w:rsidRPr="00DE340C">
        <w:rPr>
          <w:noProof/>
          <w:lang w:val="en-US" w:eastAsia="en-US"/>
        </w:rPr>
        <w:t xml:space="preserve">, are not allowed in conjunction with an </w:t>
      </w:r>
      <w:r w:rsidRPr="00DE340C">
        <w:rPr>
          <w:b/>
          <w:noProof/>
          <w:color w:val="0070C0"/>
          <w:sz w:val="20"/>
          <w:szCs w:val="20"/>
          <w:lang w:val="en-US"/>
        </w:rPr>
        <w:t>update versioned</w:t>
      </w:r>
      <w:r w:rsidRPr="00DE340C">
        <w:rPr>
          <w:noProof/>
          <w:lang w:val="en-US" w:eastAsia="en-US"/>
        </w:rPr>
        <w:t xml:space="preserve"> statement.</w:t>
      </w:r>
      <w:r w:rsidR="00833EB2">
        <w:rPr>
          <w:noProof/>
          <w:lang w:val="en-US" w:eastAsia="en-US"/>
        </w:rPr>
        <w:t xml:space="preserve"> </w:t>
      </w:r>
    </w:p>
    <w:p w:rsidR="0042677B" w:rsidRDefault="0042677B" w:rsidP="00C85EBA">
      <w:pPr>
        <w:rPr>
          <w:noProof/>
          <w:lang w:val="en-US" w:eastAsia="en-US"/>
        </w:rPr>
      </w:pPr>
    </w:p>
    <w:p w:rsidR="00DE340C" w:rsidRPr="00833EB2" w:rsidRDefault="00833EB2" w:rsidP="00C85EBA">
      <w:pPr>
        <w:rPr>
          <w:noProof/>
          <w:lang w:val="en-US"/>
        </w:rPr>
      </w:pPr>
      <w:r w:rsidRPr="00833EB2">
        <w:rPr>
          <w:noProof/>
          <w:lang w:val="en-US"/>
        </w:rPr>
        <w:t xml:space="preserve">The </w:t>
      </w:r>
      <w:r w:rsidRPr="00833EB2">
        <w:rPr>
          <w:b/>
          <w:noProof/>
          <w:color w:val="0070C0"/>
          <w:sz w:val="20"/>
          <w:szCs w:val="20"/>
          <w:lang w:val="en-US"/>
        </w:rPr>
        <w:t>int</w:t>
      </w:r>
      <w:r w:rsidRPr="00833EB2">
        <w:rPr>
          <w:noProof/>
          <w:lang w:val="en-US"/>
        </w:rPr>
        <w:t xml:space="preserve"> value returned by the </w:t>
      </w:r>
      <w:r w:rsidRPr="00833EB2">
        <w:rPr>
          <w:b/>
          <w:noProof/>
          <w:color w:val="0070C0"/>
          <w:sz w:val="20"/>
          <w:szCs w:val="20"/>
          <w:lang w:val="en-US"/>
        </w:rPr>
        <w:t>executeUpdate</w:t>
      </w:r>
      <w:r w:rsidRPr="00A45ED7">
        <w:rPr>
          <w:b/>
          <w:noProof/>
          <w:color w:val="0070C0"/>
          <w:sz w:val="20"/>
          <w:szCs w:val="20"/>
          <w:lang w:val="en-US"/>
        </w:rPr>
        <w:t>()</w:t>
      </w:r>
      <w:r w:rsidRPr="00833EB2">
        <w:rPr>
          <w:noProof/>
          <w:lang w:val="en-US"/>
        </w:rPr>
        <w:t xml:space="preserve"> method indicates the number of entities affected by the operation. This may or may not correlate to the number of rows affected in the database</w:t>
      </w:r>
      <w:r w:rsidR="00A45ED7">
        <w:rPr>
          <w:noProof/>
          <w:lang w:val="en-US"/>
        </w:rPr>
        <w:t xml:space="preserve"> (see JoinedTable hierar</w:t>
      </w:r>
      <w:r w:rsidR="0063236F">
        <w:rPr>
          <w:noProof/>
          <w:lang w:val="en-US"/>
        </w:rPr>
        <w:t>c</w:t>
      </w:r>
      <w:r w:rsidR="00A45ED7">
        <w:rPr>
          <w:noProof/>
          <w:lang w:val="en-US"/>
        </w:rPr>
        <w:t>hy strategy for example)</w:t>
      </w:r>
      <w:r w:rsidRPr="00833EB2">
        <w:rPr>
          <w:noProof/>
          <w:lang w:val="en-US"/>
        </w:rPr>
        <w:t>.</w:t>
      </w:r>
    </w:p>
    <w:p w:rsidR="00B5036E" w:rsidRDefault="00B5036E" w:rsidP="00C85EBA">
      <w:pPr>
        <w:rPr>
          <w:noProof/>
          <w:lang w:val="en-US"/>
        </w:rPr>
      </w:pPr>
    </w:p>
    <w:p w:rsidR="00353CAD" w:rsidRPr="00353CAD" w:rsidRDefault="00353CAD" w:rsidP="00C85EBA">
      <w:pPr>
        <w:rPr>
          <w:noProof/>
          <w:lang w:val="en-US"/>
        </w:rPr>
      </w:pPr>
      <w:r w:rsidRPr="00353CAD">
        <w:rPr>
          <w:lang w:val="en-US"/>
        </w:rPr>
        <w:t xml:space="preserve">Neither </w:t>
      </w:r>
      <w:r w:rsidRPr="00353CAD">
        <w:rPr>
          <w:b/>
          <w:noProof/>
          <w:color w:val="0070C0"/>
          <w:sz w:val="20"/>
          <w:szCs w:val="20"/>
          <w:lang w:val="en-US"/>
        </w:rPr>
        <w:t>UPDATE</w:t>
      </w:r>
      <w:r w:rsidRPr="00353CAD">
        <w:rPr>
          <w:lang w:val="en-US"/>
        </w:rPr>
        <w:t xml:space="preserve"> nor </w:t>
      </w:r>
      <w:r w:rsidRPr="00353CAD">
        <w:rPr>
          <w:b/>
          <w:noProof/>
          <w:color w:val="0070C0"/>
          <w:sz w:val="20"/>
          <w:szCs w:val="20"/>
          <w:lang w:val="en-US"/>
        </w:rPr>
        <w:t>DELETE</w:t>
      </w:r>
      <w:r w:rsidRPr="00353CAD">
        <w:rPr>
          <w:lang w:val="en-US"/>
        </w:rPr>
        <w:t xml:space="preserve"> statements allow </w:t>
      </w:r>
      <w:r>
        <w:rPr>
          <w:lang w:val="en-US"/>
        </w:rPr>
        <w:t xml:space="preserve">any </w:t>
      </w:r>
      <w:r w:rsidRPr="00353CAD">
        <w:rPr>
          <w:lang w:val="en-US"/>
        </w:rPr>
        <w:t>joins.</w:t>
      </w:r>
    </w:p>
    <w:p w:rsidR="00727C94" w:rsidRPr="00A9267F" w:rsidRDefault="00EF19B7" w:rsidP="00A9267F">
      <w:pPr>
        <w:pStyle w:val="Heading1"/>
        <w:numPr>
          <w:ilvl w:val="2"/>
          <w:numId w:val="12"/>
        </w:numPr>
        <w:jc w:val="center"/>
        <w:rPr>
          <w:noProof/>
          <w:sz w:val="24"/>
          <w:szCs w:val="36"/>
          <w:lang w:val="en-US"/>
        </w:rPr>
      </w:pPr>
      <w:r>
        <w:rPr>
          <w:noProof/>
          <w:sz w:val="24"/>
          <w:szCs w:val="36"/>
          <w:lang w:val="en-US"/>
        </w:rPr>
        <w:t>DELETE</w:t>
      </w:r>
    </w:p>
    <w:p w:rsidR="00727C94" w:rsidRDefault="00EF19B7" w:rsidP="00727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eastAsia="en-US"/>
        </w:rPr>
      </w:pPr>
      <w:r w:rsidRPr="00A9267F">
        <w:rPr>
          <w:noProof/>
          <w:szCs w:val="36"/>
          <w:lang w:val="en-US"/>
        </w:rPr>
        <w:t>The BNF for DELETE statements is the same in HQL and JPQL:</w:t>
      </w:r>
    </w:p>
    <w:p w:rsidR="00EF19B7" w:rsidRPr="00727C94" w:rsidRDefault="00EF19B7" w:rsidP="00727C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noProof/>
          <w:sz w:val="20"/>
          <w:szCs w:val="20"/>
          <w:lang w:val="en-US" w:eastAsia="en-US"/>
        </w:rPr>
      </w:pPr>
    </w:p>
    <w:p w:rsidR="00727C94" w:rsidRDefault="00727C94"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727C94">
        <w:rPr>
          <w:rFonts w:ascii="Courier New" w:hAnsi="Courier New" w:cs="Courier New"/>
          <w:b/>
          <w:noProof/>
          <w:sz w:val="20"/>
          <w:szCs w:val="20"/>
          <w:lang w:val="en-US" w:eastAsia="en-US"/>
        </w:rPr>
        <w:t>delete_statement</w:t>
      </w:r>
      <w:r w:rsidRPr="00727C94">
        <w:rPr>
          <w:rFonts w:ascii="Courier New" w:hAnsi="Courier New" w:cs="Courier New"/>
          <w:noProof/>
          <w:sz w:val="20"/>
          <w:szCs w:val="20"/>
          <w:lang w:val="en-US" w:eastAsia="en-US"/>
        </w:rPr>
        <w:t xml:space="preserve"> ::=</w:t>
      </w:r>
      <w:r>
        <w:rPr>
          <w:rFonts w:ascii="Courier New" w:hAnsi="Courier New" w:cs="Courier New"/>
          <w:noProof/>
          <w:sz w:val="20"/>
          <w:szCs w:val="20"/>
          <w:lang w:val="en-US" w:eastAsia="en-US"/>
        </w:rPr>
        <w:t xml:space="preserve"> </w:t>
      </w:r>
      <w:r w:rsidRPr="00F132F3">
        <w:rPr>
          <w:rFonts w:ascii="Courier New" w:hAnsi="Courier New" w:cs="Courier New"/>
          <w:b/>
          <w:noProof/>
          <w:sz w:val="20"/>
          <w:szCs w:val="20"/>
          <w:lang w:val="en-US" w:eastAsia="en-US"/>
        </w:rPr>
        <w:t>delete_clause</w:t>
      </w:r>
      <w:r w:rsidRPr="00727C94">
        <w:rPr>
          <w:rFonts w:ascii="Courier New" w:hAnsi="Courier New" w:cs="Courier New"/>
          <w:noProof/>
          <w:sz w:val="20"/>
          <w:szCs w:val="20"/>
          <w:lang w:val="en-US" w:eastAsia="en-US"/>
        </w:rPr>
        <w:t xml:space="preserve"> [where_clause]</w:t>
      </w:r>
    </w:p>
    <w:p w:rsidR="00957387" w:rsidRPr="00727C94" w:rsidRDefault="00957387"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p>
    <w:p w:rsidR="00727C94" w:rsidRPr="00727C94" w:rsidRDefault="00727C94" w:rsidP="00EF1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F132F3">
        <w:rPr>
          <w:rFonts w:ascii="Courier New" w:hAnsi="Courier New" w:cs="Courier New"/>
          <w:b/>
          <w:noProof/>
          <w:sz w:val="20"/>
          <w:szCs w:val="20"/>
          <w:lang w:val="en-US" w:eastAsia="en-US"/>
        </w:rPr>
        <w:t>delete_clause</w:t>
      </w:r>
      <w:r w:rsidRPr="00727C94">
        <w:rPr>
          <w:rFonts w:ascii="Courier New" w:hAnsi="Courier New" w:cs="Courier New"/>
          <w:noProof/>
          <w:sz w:val="20"/>
          <w:szCs w:val="20"/>
          <w:lang w:val="en-US" w:eastAsia="en-US"/>
        </w:rPr>
        <w:t xml:space="preserve"> ::=</w:t>
      </w:r>
      <w:r>
        <w:rPr>
          <w:rFonts w:ascii="Courier New" w:hAnsi="Courier New" w:cs="Courier New"/>
          <w:noProof/>
          <w:sz w:val="20"/>
          <w:szCs w:val="20"/>
          <w:lang w:val="en-US" w:eastAsia="en-US"/>
        </w:rPr>
        <w:t xml:space="preserve"> </w:t>
      </w:r>
      <w:r w:rsidRPr="00727C94">
        <w:rPr>
          <w:rFonts w:ascii="Courier New" w:hAnsi="Courier New" w:cs="Courier New"/>
          <w:noProof/>
          <w:sz w:val="20"/>
          <w:szCs w:val="20"/>
          <w:lang w:val="en-US" w:eastAsia="en-US"/>
        </w:rPr>
        <w:t>DELETE FROM entity_name [[AS] identification_variable]</w:t>
      </w:r>
    </w:p>
    <w:p w:rsidR="00911B55" w:rsidRPr="00A9267F" w:rsidRDefault="00EF19B7" w:rsidP="00A9267F">
      <w:pPr>
        <w:pStyle w:val="Heading1"/>
        <w:numPr>
          <w:ilvl w:val="2"/>
          <w:numId w:val="12"/>
        </w:numPr>
        <w:jc w:val="center"/>
        <w:rPr>
          <w:noProof/>
          <w:sz w:val="24"/>
          <w:szCs w:val="36"/>
          <w:lang w:val="en-US"/>
        </w:rPr>
      </w:pPr>
      <w:r>
        <w:rPr>
          <w:noProof/>
          <w:sz w:val="24"/>
          <w:szCs w:val="36"/>
          <w:lang w:val="en-US"/>
        </w:rPr>
        <w:t>INSERT</w:t>
      </w:r>
    </w:p>
    <w:p w:rsidR="00EF19B7" w:rsidRDefault="00EF19B7" w:rsidP="00911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noProof/>
          <w:szCs w:val="36"/>
          <w:lang w:val="en-US"/>
        </w:rPr>
      </w:pPr>
      <w:r w:rsidRPr="00A9267F">
        <w:rPr>
          <w:noProof/>
          <w:szCs w:val="36"/>
          <w:lang w:val="en-US"/>
        </w:rPr>
        <w:t>The BNF for an HQL INSERT statement is:</w:t>
      </w:r>
    </w:p>
    <w:p w:rsidR="00EF19B7" w:rsidRDefault="00EF19B7" w:rsidP="00911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rPr>
          <w:rFonts w:ascii="Courier New" w:hAnsi="Courier New" w:cs="Courier New"/>
          <w:b/>
          <w:noProof/>
          <w:sz w:val="20"/>
          <w:szCs w:val="20"/>
          <w:lang w:val="en-US" w:eastAsia="en-US"/>
        </w:rPr>
      </w:pPr>
    </w:p>
    <w:p w:rsidR="00911B55" w:rsidRPr="00911B55" w:rsidRDefault="00911B55" w:rsidP="009E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911B55">
        <w:rPr>
          <w:rFonts w:ascii="Courier New" w:hAnsi="Courier New" w:cs="Courier New"/>
          <w:b/>
          <w:noProof/>
          <w:sz w:val="20"/>
          <w:szCs w:val="20"/>
          <w:lang w:val="en-US" w:eastAsia="en-US"/>
        </w:rPr>
        <w:t>insert_statement</w:t>
      </w:r>
      <w:r w:rsidRPr="00911B55">
        <w:rPr>
          <w:rFonts w:ascii="Courier New" w:hAnsi="Courier New" w:cs="Courier New"/>
          <w:noProof/>
          <w:sz w:val="20"/>
          <w:szCs w:val="20"/>
          <w:lang w:val="en-US" w:eastAsia="en-US"/>
        </w:rPr>
        <w:t xml:space="preserve"> ::=</w:t>
      </w:r>
      <w:r>
        <w:rPr>
          <w:rFonts w:ascii="Courier New" w:hAnsi="Courier New" w:cs="Courier New"/>
          <w:noProof/>
          <w:sz w:val="20"/>
          <w:szCs w:val="20"/>
          <w:lang w:val="en-US" w:eastAsia="en-US"/>
        </w:rPr>
        <w:t xml:space="preserve"> </w:t>
      </w:r>
      <w:r w:rsidRPr="00911B55">
        <w:rPr>
          <w:rFonts w:ascii="Courier New" w:hAnsi="Courier New" w:cs="Courier New"/>
          <w:b/>
          <w:noProof/>
          <w:sz w:val="20"/>
          <w:szCs w:val="20"/>
          <w:lang w:val="en-US" w:eastAsia="en-US"/>
        </w:rPr>
        <w:t>insert_clause</w:t>
      </w:r>
      <w:r w:rsidRPr="00911B55">
        <w:rPr>
          <w:rFonts w:ascii="Courier New" w:hAnsi="Courier New" w:cs="Courier New"/>
          <w:noProof/>
          <w:sz w:val="20"/>
          <w:szCs w:val="20"/>
          <w:lang w:val="en-US" w:eastAsia="en-US"/>
        </w:rPr>
        <w:t xml:space="preserve"> select_statement</w:t>
      </w:r>
    </w:p>
    <w:p w:rsidR="00911B55" w:rsidRPr="00911B55" w:rsidRDefault="00911B55" w:rsidP="009E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p>
    <w:p w:rsidR="00911B55" w:rsidRPr="00911B55" w:rsidRDefault="00911B55" w:rsidP="009E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911B55">
        <w:rPr>
          <w:rFonts w:ascii="Courier New" w:hAnsi="Courier New" w:cs="Courier New"/>
          <w:b/>
          <w:noProof/>
          <w:sz w:val="20"/>
          <w:szCs w:val="20"/>
          <w:lang w:val="en-US" w:eastAsia="en-US"/>
        </w:rPr>
        <w:t>insert_clause</w:t>
      </w:r>
      <w:r w:rsidRPr="00911B55">
        <w:rPr>
          <w:rFonts w:ascii="Courier New" w:hAnsi="Courier New" w:cs="Courier New"/>
          <w:noProof/>
          <w:sz w:val="20"/>
          <w:szCs w:val="20"/>
          <w:lang w:val="en-US" w:eastAsia="en-US"/>
        </w:rPr>
        <w:t xml:space="preserve"> ::=</w:t>
      </w:r>
      <w:r>
        <w:rPr>
          <w:rFonts w:ascii="Courier New" w:hAnsi="Courier New" w:cs="Courier New"/>
          <w:noProof/>
          <w:sz w:val="20"/>
          <w:szCs w:val="20"/>
          <w:lang w:val="en-US" w:eastAsia="en-US"/>
        </w:rPr>
        <w:t xml:space="preserve"> </w:t>
      </w:r>
      <w:r w:rsidRPr="00911B55">
        <w:rPr>
          <w:rFonts w:ascii="Courier New" w:hAnsi="Courier New" w:cs="Courier New"/>
          <w:noProof/>
          <w:sz w:val="20"/>
          <w:szCs w:val="20"/>
          <w:lang w:val="en-US" w:eastAsia="en-US"/>
        </w:rPr>
        <w:t>INSERT INTO entity_name (</w:t>
      </w:r>
      <w:r w:rsidRPr="00911B55">
        <w:rPr>
          <w:rFonts w:ascii="Courier New" w:hAnsi="Courier New" w:cs="Courier New"/>
          <w:b/>
          <w:noProof/>
          <w:sz w:val="20"/>
          <w:szCs w:val="20"/>
          <w:lang w:val="en-US" w:eastAsia="en-US"/>
        </w:rPr>
        <w:t>attribute_list</w:t>
      </w:r>
      <w:r w:rsidRPr="00911B55">
        <w:rPr>
          <w:rFonts w:ascii="Courier New" w:hAnsi="Courier New" w:cs="Courier New"/>
          <w:noProof/>
          <w:sz w:val="20"/>
          <w:szCs w:val="20"/>
          <w:lang w:val="en-US" w:eastAsia="en-US"/>
        </w:rPr>
        <w:t>)</w:t>
      </w:r>
    </w:p>
    <w:p w:rsidR="00911B55" w:rsidRPr="00911B55" w:rsidRDefault="00911B55" w:rsidP="009E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b/>
          <w:noProof/>
          <w:sz w:val="20"/>
          <w:szCs w:val="20"/>
          <w:lang w:val="en-US" w:eastAsia="en-US"/>
        </w:rPr>
      </w:pPr>
    </w:p>
    <w:p w:rsidR="00911B55" w:rsidRPr="00911B55" w:rsidRDefault="00911B55" w:rsidP="009E60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firstLine="0"/>
        <w:rPr>
          <w:rFonts w:ascii="Courier New" w:hAnsi="Courier New" w:cs="Courier New"/>
          <w:noProof/>
          <w:sz w:val="20"/>
          <w:szCs w:val="20"/>
          <w:lang w:val="en-US" w:eastAsia="en-US"/>
        </w:rPr>
      </w:pPr>
      <w:r w:rsidRPr="00911B55">
        <w:rPr>
          <w:rFonts w:ascii="Courier New" w:hAnsi="Courier New" w:cs="Courier New"/>
          <w:b/>
          <w:noProof/>
          <w:sz w:val="20"/>
          <w:szCs w:val="20"/>
          <w:lang w:val="en-US" w:eastAsia="en-US"/>
        </w:rPr>
        <w:t>attribute_list</w:t>
      </w:r>
      <w:r w:rsidRPr="00911B55">
        <w:rPr>
          <w:rFonts w:ascii="Courier New" w:hAnsi="Courier New" w:cs="Courier New"/>
          <w:noProof/>
          <w:sz w:val="20"/>
          <w:szCs w:val="20"/>
          <w:lang w:val="en-US" w:eastAsia="en-US"/>
        </w:rPr>
        <w:t xml:space="preserve"> ::=</w:t>
      </w:r>
      <w:r>
        <w:rPr>
          <w:rFonts w:ascii="Courier New" w:hAnsi="Courier New" w:cs="Courier New"/>
          <w:noProof/>
          <w:sz w:val="20"/>
          <w:szCs w:val="20"/>
          <w:lang w:val="en-US" w:eastAsia="en-US"/>
        </w:rPr>
        <w:t xml:space="preserve"> </w:t>
      </w:r>
      <w:r w:rsidRPr="00911B55">
        <w:rPr>
          <w:rFonts w:ascii="Courier New" w:hAnsi="Courier New" w:cs="Courier New"/>
          <w:noProof/>
          <w:sz w:val="20"/>
          <w:szCs w:val="20"/>
          <w:lang w:val="en-US" w:eastAsia="en-US"/>
        </w:rPr>
        <w:t>state_field[, state_field ]*</w:t>
      </w:r>
    </w:p>
    <w:p w:rsidR="00727C94" w:rsidRDefault="00727C94" w:rsidP="009738BB">
      <w:pPr>
        <w:rPr>
          <w:noProof/>
          <w:lang w:val="en-US"/>
        </w:rPr>
      </w:pPr>
    </w:p>
    <w:p w:rsidR="00EF19B7" w:rsidRDefault="00CE158C" w:rsidP="009738BB">
      <w:pPr>
        <w:rPr>
          <w:lang w:val="en-US"/>
        </w:rPr>
      </w:pPr>
      <w:r w:rsidRPr="00CE158C">
        <w:rPr>
          <w:lang w:val="en-US"/>
        </w:rPr>
        <w:t xml:space="preserve">There is </w:t>
      </w:r>
      <w:r w:rsidRPr="00005578">
        <w:rPr>
          <w:b/>
          <w:u w:val="single"/>
          <w:lang w:val="en-US"/>
        </w:rPr>
        <w:t>NO</w:t>
      </w:r>
      <w:r w:rsidRPr="00CE158C">
        <w:rPr>
          <w:lang w:val="en-US"/>
        </w:rPr>
        <w:t xml:space="preserve"> JPQL equivalent to HQL-style INSERT statements.</w:t>
      </w:r>
    </w:p>
    <w:p w:rsidR="00C152A2" w:rsidRDefault="00C152A2" w:rsidP="009738BB">
      <w:pPr>
        <w:rPr>
          <w:lang w:val="en-US"/>
        </w:rPr>
      </w:pPr>
      <w:proofErr w:type="gramStart"/>
      <w:r>
        <w:rPr>
          <w:rFonts w:ascii="Consolas" w:hAnsi="Consolas" w:cs="Consolas"/>
          <w:color w:val="FF0000"/>
          <w:sz w:val="20"/>
          <w:szCs w:val="20"/>
          <w:lang w:val="en-US" w:eastAsia="en-US"/>
        </w:rPr>
        <w:t>select</w:t>
      </w:r>
      <w:proofErr w:type="gramEnd"/>
      <w:r>
        <w:rPr>
          <w:rFonts w:ascii="Consolas" w:hAnsi="Consolas" w:cs="Consolas"/>
          <w:color w:val="FF0000"/>
          <w:sz w:val="20"/>
          <w:szCs w:val="20"/>
          <w:lang w:val="en-US" w:eastAsia="en-US"/>
        </w:rPr>
        <w:t xml:space="preserve"> pr1 from by.pva.hibernate.part01.hql_jpql.domain_model.Person pr1,</w:t>
      </w:r>
      <w:bookmarkStart w:id="113" w:name="_GoBack"/>
      <w:bookmarkEnd w:id="113"/>
      <w:r>
        <w:rPr>
          <w:rFonts w:ascii="Consolas" w:hAnsi="Consolas" w:cs="Consolas"/>
          <w:color w:val="FF0000"/>
          <w:sz w:val="20"/>
          <w:szCs w:val="20"/>
          <w:lang w:val="en-US" w:eastAsia="en-US"/>
        </w:rPr>
        <w:t xml:space="preserve"> by.pva.hibernate.part01.hql_jpql.domain_model.Person pr2</w:t>
      </w:r>
    </w:p>
    <w:p w:rsidR="00A237E5" w:rsidRPr="004A21B9" w:rsidRDefault="00A237E5" w:rsidP="00C342FD">
      <w:pPr>
        <w:pStyle w:val="Heading1"/>
        <w:numPr>
          <w:ilvl w:val="0"/>
          <w:numId w:val="12"/>
        </w:numPr>
        <w:jc w:val="center"/>
        <w:rPr>
          <w:noProof/>
          <w:sz w:val="36"/>
          <w:szCs w:val="36"/>
          <w:lang w:val="en-US"/>
        </w:rPr>
      </w:pPr>
      <w:bookmarkStart w:id="114" w:name="_Toc63930810"/>
      <w:r w:rsidRPr="004A21B9">
        <w:rPr>
          <w:noProof/>
          <w:sz w:val="36"/>
          <w:szCs w:val="36"/>
          <w:lang w:val="en-US"/>
        </w:rPr>
        <w:t>ССЫЛКИ</w:t>
      </w:r>
      <w:bookmarkEnd w:id="114"/>
    </w:p>
    <w:p w:rsidR="00A237E5" w:rsidRPr="004A21B9" w:rsidRDefault="00A237E5" w:rsidP="00D07274">
      <w:pPr>
        <w:pStyle w:val="a"/>
        <w:rPr>
          <w:noProof/>
          <w:lang w:val="en-US"/>
        </w:rPr>
      </w:pPr>
    </w:p>
    <w:p w:rsidR="00A237E5" w:rsidRPr="000F7FED" w:rsidRDefault="00A237E5" w:rsidP="00B141BE">
      <w:pPr>
        <w:numPr>
          <w:ilvl w:val="0"/>
          <w:numId w:val="1"/>
        </w:numPr>
        <w:shd w:val="clear" w:color="auto" w:fill="FFFFFF"/>
        <w:tabs>
          <w:tab w:val="clear" w:pos="644"/>
        </w:tabs>
        <w:ind w:left="567" w:hanging="283"/>
        <w:rPr>
          <w:noProof/>
        </w:rPr>
      </w:pPr>
      <w:r w:rsidRPr="000F7FED">
        <w:rPr>
          <w:noProof/>
        </w:rPr>
        <w:t>Материал</w:t>
      </w:r>
      <w:r w:rsidR="00572563" w:rsidRPr="00B5036E">
        <w:rPr>
          <w:noProof/>
        </w:rPr>
        <w:t xml:space="preserve"> </w:t>
      </w:r>
      <w:r w:rsidRPr="000F7FED">
        <w:rPr>
          <w:noProof/>
        </w:rPr>
        <w:t>для</w:t>
      </w:r>
      <w:r w:rsidR="00572563" w:rsidRPr="00B5036E">
        <w:rPr>
          <w:noProof/>
        </w:rPr>
        <w:t xml:space="preserve"> </w:t>
      </w:r>
      <w:r w:rsidRPr="000F7FED">
        <w:rPr>
          <w:noProof/>
        </w:rPr>
        <w:t xml:space="preserve">повторения! – </w:t>
      </w:r>
      <w:hyperlink r:id="rId87" w:history="1">
        <w:r w:rsidRPr="004A21B9">
          <w:rPr>
            <w:rStyle w:val="Hyperlink"/>
            <w:noProof/>
            <w:lang w:val="en-US"/>
          </w:rPr>
          <w:t>https</w:t>
        </w:r>
        <w:r w:rsidRPr="000F7FED">
          <w:rPr>
            <w:rStyle w:val="Hyperlink"/>
            <w:noProof/>
          </w:rPr>
          <w:t>://</w:t>
        </w:r>
        <w:r w:rsidRPr="004A21B9">
          <w:rPr>
            <w:rStyle w:val="Hyperlink"/>
            <w:noProof/>
            <w:lang w:val="en-US"/>
          </w:rPr>
          <w:t>habr</w:t>
        </w:r>
        <w:r w:rsidRPr="000F7FED">
          <w:rPr>
            <w:rStyle w:val="Hyperlink"/>
            <w:noProof/>
          </w:rPr>
          <w:t>.</w:t>
        </w:r>
        <w:r w:rsidRPr="004A21B9">
          <w:rPr>
            <w:rStyle w:val="Hyperlink"/>
            <w:noProof/>
            <w:lang w:val="en-US"/>
          </w:rPr>
          <w:t>com</w:t>
        </w:r>
        <w:r w:rsidRPr="000F7FED">
          <w:rPr>
            <w:rStyle w:val="Hyperlink"/>
            <w:noProof/>
          </w:rPr>
          <w:t>/</w:t>
        </w:r>
        <w:r w:rsidRPr="004A21B9">
          <w:rPr>
            <w:rStyle w:val="Hyperlink"/>
            <w:noProof/>
            <w:lang w:val="en-US"/>
          </w:rPr>
          <w:t>ru</w:t>
        </w:r>
        <w:r w:rsidRPr="000F7FED">
          <w:rPr>
            <w:rStyle w:val="Hyperlink"/>
            <w:noProof/>
          </w:rPr>
          <w:t>/</w:t>
        </w:r>
        <w:r w:rsidRPr="004A21B9">
          <w:rPr>
            <w:rStyle w:val="Hyperlink"/>
            <w:noProof/>
            <w:lang w:val="en-US"/>
          </w:rPr>
          <w:t>post</w:t>
        </w:r>
        <w:r w:rsidRPr="000F7FED">
          <w:rPr>
            <w:rStyle w:val="Hyperlink"/>
            <w:noProof/>
          </w:rPr>
          <w:t>/265061/</w:t>
        </w:r>
      </w:hyperlink>
    </w:p>
    <w:p w:rsidR="00A237E5" w:rsidRPr="004A21B9" w:rsidRDefault="00A237E5" w:rsidP="00B141BE">
      <w:pPr>
        <w:numPr>
          <w:ilvl w:val="0"/>
          <w:numId w:val="1"/>
        </w:numPr>
        <w:shd w:val="clear" w:color="auto" w:fill="FFFFFF"/>
        <w:tabs>
          <w:tab w:val="clear" w:pos="644"/>
        </w:tabs>
        <w:ind w:left="567" w:hanging="283"/>
        <w:rPr>
          <w:rStyle w:val="Hyperlink"/>
          <w:noProof/>
          <w:color w:val="auto"/>
          <w:u w:val="none"/>
          <w:lang w:val="en-US"/>
        </w:rPr>
      </w:pPr>
      <w:r w:rsidRPr="004A21B9">
        <w:rPr>
          <w:noProof/>
          <w:lang w:val="en-US"/>
        </w:rPr>
        <w:t xml:space="preserve">Differencebetween first level and second level cache in Hibernate. - </w:t>
      </w:r>
      <w:hyperlink r:id="rId88" w:history="1">
        <w:r w:rsidRPr="004A21B9">
          <w:rPr>
            <w:rStyle w:val="Hyperlink"/>
            <w:noProof/>
            <w:lang w:val="en-US"/>
          </w:rPr>
          <w:t>https://www.java67.com/2017/10/difference-between-first-level-and-second-level-cache-in-Hibernate.html</w:t>
        </w:r>
      </w:hyperlink>
    </w:p>
    <w:p w:rsidR="00A237E5" w:rsidRPr="004A21B9" w:rsidRDefault="00A237E5" w:rsidP="00B141BE">
      <w:pPr>
        <w:numPr>
          <w:ilvl w:val="0"/>
          <w:numId w:val="1"/>
        </w:numPr>
        <w:shd w:val="clear" w:color="auto" w:fill="FFFFFF"/>
        <w:tabs>
          <w:tab w:val="clear" w:pos="644"/>
        </w:tabs>
        <w:ind w:left="567" w:hanging="283"/>
        <w:rPr>
          <w:noProof/>
          <w:lang w:val="en-US"/>
        </w:rPr>
      </w:pPr>
      <w:r w:rsidRPr="004A21B9">
        <w:rPr>
          <w:noProof/>
          <w:lang w:val="en-US"/>
        </w:rPr>
        <w:t xml:space="preserve">Cool man’s tutorial - </w:t>
      </w:r>
      <w:hyperlink r:id="rId89" w:history="1">
        <w:r w:rsidRPr="004A21B9">
          <w:rPr>
            <w:rStyle w:val="Hyperlink"/>
            <w:noProof/>
            <w:lang w:val="en-US"/>
          </w:rPr>
          <w:t>https://vladmihalcea.com/tutorials/hibernate/</w:t>
        </w:r>
      </w:hyperlink>
    </w:p>
    <w:p w:rsidR="00A237E5" w:rsidRPr="004A21B9" w:rsidRDefault="00C152A2" w:rsidP="00B141BE">
      <w:pPr>
        <w:numPr>
          <w:ilvl w:val="0"/>
          <w:numId w:val="1"/>
        </w:numPr>
        <w:shd w:val="clear" w:color="auto" w:fill="FFFFFF"/>
        <w:tabs>
          <w:tab w:val="clear" w:pos="644"/>
        </w:tabs>
        <w:ind w:left="567" w:hanging="283"/>
        <w:rPr>
          <w:noProof/>
          <w:lang w:val="en-US"/>
        </w:rPr>
      </w:pPr>
      <w:hyperlink r:id="rId90" w:tooltip="@NaturalId – A good way to persist natural IDs with Hibernate?" w:history="1">
        <w:r w:rsidR="00A237E5" w:rsidRPr="004A21B9">
          <w:rPr>
            <w:rStyle w:val="Hyperlink"/>
            <w:noProof/>
            <w:color w:val="auto"/>
            <w:lang w:val="en-US"/>
          </w:rPr>
          <w:t>@NaturalId – A good way to persist natural IDs with Hibernate?</w:t>
        </w:r>
      </w:hyperlink>
      <w:r w:rsidR="00A237E5" w:rsidRPr="004A21B9">
        <w:rPr>
          <w:noProof/>
          <w:lang w:val="en-US"/>
        </w:rPr>
        <w:t xml:space="preserve"> - </w:t>
      </w:r>
      <w:hyperlink r:id="rId91" w:history="1">
        <w:r w:rsidR="00A237E5" w:rsidRPr="004A21B9">
          <w:rPr>
            <w:rStyle w:val="Hyperlink"/>
            <w:noProof/>
            <w:lang w:val="en-US"/>
          </w:rPr>
          <w:t>https://thorben-janssen.com/naturalid-good-way-persist-natural-ids-hibernate/</w:t>
        </w:r>
      </w:hyperlink>
    </w:p>
    <w:p w:rsidR="00A237E5" w:rsidRPr="004A21B9" w:rsidRDefault="00A362EE" w:rsidP="00B141BE">
      <w:pPr>
        <w:numPr>
          <w:ilvl w:val="0"/>
          <w:numId w:val="1"/>
        </w:numPr>
        <w:shd w:val="clear" w:color="auto" w:fill="FFFFFF"/>
        <w:tabs>
          <w:tab w:val="clear" w:pos="644"/>
        </w:tabs>
        <w:ind w:left="567" w:hanging="283"/>
        <w:rPr>
          <w:noProof/>
          <w:lang w:val="en-US"/>
        </w:rPr>
      </w:pPr>
      <w:r w:rsidRPr="004A21B9">
        <w:rPr>
          <w:noProof/>
          <w:lang w:val="en-US"/>
        </w:rPr>
        <w:t xml:space="preserve">Oracle docs (Developers Guide for JPA/JDO) - </w:t>
      </w:r>
      <w:hyperlink r:id="rId92" w:history="1">
        <w:r w:rsidR="000773C0" w:rsidRPr="004A21B9">
          <w:rPr>
            <w:rStyle w:val="Hyperlink"/>
            <w:noProof/>
            <w:lang w:val="en-US"/>
          </w:rPr>
          <w:t>https://docs.oracle.com/html/E13946_04/</w:t>
        </w:r>
      </w:hyperlink>
      <w:r w:rsidRPr="004A21B9">
        <w:rPr>
          <w:noProof/>
          <w:lang w:val="en-US"/>
        </w:rPr>
        <w:t>.</w:t>
      </w:r>
    </w:p>
    <w:p w:rsidR="009E1588" w:rsidRPr="004A21B9" w:rsidRDefault="00B141BE" w:rsidP="00245F41">
      <w:pPr>
        <w:numPr>
          <w:ilvl w:val="0"/>
          <w:numId w:val="1"/>
        </w:numPr>
        <w:shd w:val="clear" w:color="auto" w:fill="FFFFFF"/>
        <w:tabs>
          <w:tab w:val="clear" w:pos="644"/>
        </w:tabs>
        <w:ind w:left="567" w:hanging="283"/>
        <w:rPr>
          <w:noProof/>
          <w:lang w:val="en-US"/>
        </w:rPr>
      </w:pPr>
      <w:r w:rsidRPr="004A21B9">
        <w:rPr>
          <w:noProof/>
          <w:lang w:val="en-US"/>
        </w:rPr>
        <w:t xml:space="preserve">Cashing - </w:t>
      </w:r>
      <w:hyperlink r:id="rId93" w:history="1">
        <w:r w:rsidR="00046E81" w:rsidRPr="004A21B9">
          <w:rPr>
            <w:rStyle w:val="Hyperlink"/>
            <w:noProof/>
            <w:lang w:val="en-US"/>
          </w:rPr>
          <w:t>https://habr.com/ru/post/135176/</w:t>
        </w:r>
      </w:hyperlink>
      <w:r w:rsidR="00F9293A" w:rsidRPr="004A21B9">
        <w:rPr>
          <w:noProof/>
          <w:lang w:val="en-US"/>
        </w:rPr>
        <w:t>.</w:t>
      </w:r>
    </w:p>
    <w:p w:rsidR="009E1588" w:rsidRPr="004A21B9" w:rsidRDefault="009E1588" w:rsidP="009E1588">
      <w:pPr>
        <w:numPr>
          <w:ilvl w:val="0"/>
          <w:numId w:val="1"/>
        </w:numPr>
        <w:shd w:val="clear" w:color="auto" w:fill="FFFFFF"/>
        <w:rPr>
          <w:noProof/>
          <w:lang w:val="en-US"/>
        </w:rPr>
      </w:pPr>
      <w:r w:rsidRPr="004A21B9">
        <w:rPr>
          <w:noProof/>
          <w:lang w:val="en-US"/>
        </w:rPr>
        <w:t xml:space="preserve">RESOURCE_LOCAL Vs. JTA - </w:t>
      </w:r>
      <w:hyperlink r:id="rId94" w:history="1">
        <w:r w:rsidRPr="004A21B9">
          <w:rPr>
            <w:rStyle w:val="Hyperlink"/>
            <w:noProof/>
            <w:lang w:val="en-US"/>
          </w:rPr>
          <w:t>https://dzone.com/articles/resource-local-vs-jta-transaction-types-and-payara</w:t>
        </w:r>
      </w:hyperlink>
      <w:r w:rsidRPr="004A21B9">
        <w:rPr>
          <w:noProof/>
          <w:lang w:val="en-US"/>
        </w:rPr>
        <w:t xml:space="preserve">. </w:t>
      </w:r>
    </w:p>
    <w:p w:rsidR="009E1588" w:rsidRPr="004A21B9" w:rsidRDefault="006C75FD" w:rsidP="006C75FD">
      <w:pPr>
        <w:numPr>
          <w:ilvl w:val="0"/>
          <w:numId w:val="1"/>
        </w:numPr>
        <w:shd w:val="clear" w:color="auto" w:fill="FFFFFF"/>
        <w:rPr>
          <w:noProof/>
          <w:lang w:val="en-US"/>
        </w:rPr>
      </w:pPr>
      <w:r>
        <w:rPr>
          <w:noProof/>
          <w:lang w:val="en-US"/>
        </w:rPr>
        <w:t xml:space="preserve">Deleting objects with Hibernate - </w:t>
      </w:r>
      <w:hyperlink r:id="rId95" w:history="1">
        <w:r w:rsidRPr="00AD70A2">
          <w:rPr>
            <w:rStyle w:val="Hyperlink"/>
            <w:noProof/>
            <w:lang w:val="en-US"/>
          </w:rPr>
          <w:t>https://www.baeldung.com/delete-with-hibernate</w:t>
        </w:r>
      </w:hyperlink>
      <w:r>
        <w:rPr>
          <w:noProof/>
          <w:lang w:val="en-US"/>
        </w:rPr>
        <w:t xml:space="preserve">. </w:t>
      </w: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014DDA" w:rsidP="00014DDA">
      <w:pPr>
        <w:shd w:val="clear" w:color="auto" w:fill="FFFFFF"/>
        <w:rPr>
          <w:noProof/>
          <w:lang w:val="en-US"/>
        </w:rPr>
      </w:pPr>
    </w:p>
    <w:p w:rsidR="00014DDA" w:rsidRPr="004A21B9" w:rsidRDefault="00C152A2" w:rsidP="00014DDA">
      <w:pPr>
        <w:shd w:val="clear" w:color="auto" w:fill="FFFFFF"/>
        <w:rPr>
          <w:noProof/>
          <w:lang w:val="en-US"/>
        </w:rPr>
      </w:pPr>
      <w:hyperlink r:id="rId96" w:history="1">
        <w:r w:rsidR="006573BD" w:rsidRPr="004A21B9">
          <w:rPr>
            <w:rStyle w:val="Hyperlink"/>
            <w:noProof/>
            <w:lang w:val="en-US"/>
          </w:rPr>
          <w:t>https://www.red-gate.com/simple-talk/sql/database-administration/using-migration-scripts-in-database-deployments/</w:t>
        </w:r>
      </w:hyperlink>
    </w:p>
    <w:p w:rsidR="006573BD" w:rsidRPr="004A21B9" w:rsidRDefault="006573BD" w:rsidP="00014DDA">
      <w:pPr>
        <w:shd w:val="clear" w:color="auto" w:fill="FFFFFF"/>
        <w:rPr>
          <w:noProof/>
          <w:lang w:val="en-US"/>
        </w:rPr>
      </w:pPr>
    </w:p>
    <w:p w:rsidR="006573BD" w:rsidRPr="004A21B9" w:rsidRDefault="00C152A2" w:rsidP="00014DDA">
      <w:pPr>
        <w:shd w:val="clear" w:color="auto" w:fill="FFFFFF"/>
        <w:rPr>
          <w:noProof/>
          <w:lang w:val="en-US"/>
        </w:rPr>
      </w:pPr>
      <w:hyperlink r:id="rId97" w:history="1">
        <w:r w:rsidR="00B8657B" w:rsidRPr="004A21B9">
          <w:rPr>
            <w:rStyle w:val="Hyperlink"/>
            <w:noProof/>
            <w:lang w:val="en-US"/>
          </w:rPr>
          <w:t>https://thorben-janssen.com/hibernate-tips-remove-entities-persistence-context/</w:t>
        </w:r>
      </w:hyperlink>
    </w:p>
    <w:p w:rsidR="00B8657B" w:rsidRPr="004A21B9" w:rsidRDefault="00B8657B" w:rsidP="00014DDA">
      <w:pPr>
        <w:shd w:val="clear" w:color="auto" w:fill="FFFFFF"/>
        <w:rPr>
          <w:noProof/>
          <w:lang w:val="en-US"/>
        </w:rPr>
      </w:pPr>
    </w:p>
    <w:p w:rsidR="00B8657B" w:rsidRPr="004A21B9" w:rsidRDefault="00B8657B" w:rsidP="00014DDA">
      <w:pPr>
        <w:shd w:val="clear" w:color="auto" w:fill="FFFFFF"/>
        <w:rPr>
          <w:noProof/>
          <w:lang w:val="en-US"/>
        </w:rPr>
      </w:pPr>
    </w:p>
    <w:p w:rsidR="00B8657B" w:rsidRPr="004A21B9" w:rsidRDefault="00B8657B" w:rsidP="00014DDA">
      <w:pPr>
        <w:shd w:val="clear" w:color="auto" w:fill="FFFFFF"/>
        <w:rPr>
          <w:noProof/>
          <w:lang w:val="en-US"/>
        </w:rPr>
      </w:pPr>
    </w:p>
    <w:p w:rsidR="00B8657B" w:rsidRPr="004A21B9" w:rsidRDefault="00B8657B" w:rsidP="00014DDA">
      <w:pPr>
        <w:shd w:val="clear" w:color="auto" w:fill="FFFFFF"/>
        <w:rPr>
          <w:noProof/>
          <w:lang w:val="en-US"/>
        </w:rPr>
      </w:pPr>
    </w:p>
    <w:p w:rsidR="00B8657B" w:rsidRPr="004A21B9" w:rsidRDefault="00B8657B" w:rsidP="00014DDA">
      <w:pPr>
        <w:shd w:val="clear" w:color="auto" w:fill="FFFFFF"/>
        <w:rPr>
          <w:noProof/>
          <w:lang w:val="en-US"/>
        </w:rPr>
      </w:pPr>
    </w:p>
    <w:p w:rsidR="00B8657B" w:rsidRPr="004A21B9" w:rsidRDefault="00B8657B" w:rsidP="00014DDA">
      <w:pPr>
        <w:shd w:val="clear" w:color="auto" w:fill="FFFFFF"/>
        <w:rPr>
          <w:noProof/>
          <w:lang w:val="en-US"/>
        </w:rPr>
      </w:pPr>
      <w:r w:rsidRPr="004A21B9">
        <w:rPr>
          <w:noProof/>
          <w:lang w:val="en-US"/>
        </w:rPr>
        <w:t>New links</w:t>
      </w:r>
    </w:p>
    <w:p w:rsidR="00B8657B" w:rsidRPr="004A21B9" w:rsidRDefault="00C152A2" w:rsidP="00014DDA">
      <w:pPr>
        <w:shd w:val="clear" w:color="auto" w:fill="FFFFFF"/>
        <w:rPr>
          <w:noProof/>
          <w:lang w:val="en-US"/>
        </w:rPr>
      </w:pPr>
      <w:hyperlink r:id="rId98" w:history="1">
        <w:r w:rsidR="00B8657B" w:rsidRPr="004A21B9">
          <w:rPr>
            <w:rStyle w:val="Hyperlink"/>
            <w:noProof/>
            <w:lang w:val="en-US"/>
          </w:rPr>
          <w:t>https://howtodoinjava.com/hibernate/hibernate-c3p0-connection-pool-configuration-tutorial/</w:t>
        </w:r>
      </w:hyperlink>
    </w:p>
    <w:p w:rsidR="00B8657B" w:rsidRPr="004A21B9" w:rsidRDefault="00C152A2" w:rsidP="00014DDA">
      <w:pPr>
        <w:shd w:val="clear" w:color="auto" w:fill="FFFFFF"/>
        <w:rPr>
          <w:noProof/>
          <w:lang w:val="en-US"/>
        </w:rPr>
      </w:pPr>
      <w:hyperlink r:id="rId99" w:history="1">
        <w:r w:rsidR="00B8657B" w:rsidRPr="004A21B9">
          <w:rPr>
            <w:rStyle w:val="Hyperlink"/>
            <w:noProof/>
            <w:lang w:val="en-US"/>
          </w:rPr>
          <w:t>https://eng.fitbit.com/instrumenting-hibernate-connection-providers/</w:t>
        </w:r>
      </w:hyperlink>
    </w:p>
    <w:p w:rsidR="00B8657B" w:rsidRPr="004A21B9" w:rsidRDefault="00B8657B" w:rsidP="00014DDA">
      <w:pPr>
        <w:shd w:val="clear" w:color="auto" w:fill="FFFFFF"/>
        <w:rPr>
          <w:noProof/>
          <w:lang w:val="en-US"/>
        </w:rPr>
      </w:pPr>
      <w:r w:rsidRPr="004A21B9">
        <w:rPr>
          <w:noProof/>
          <w:lang w:val="en-US"/>
        </w:rPr>
        <w:t>https://stackoverflow.com/questions/43198457/when-to-close-hibernate-session</w:t>
      </w:r>
    </w:p>
    <w:sectPr w:rsidR="00B8657B" w:rsidRPr="004A21B9" w:rsidSect="00E91899">
      <w:pgSz w:w="11906" w:h="16838"/>
      <w:pgMar w:top="1134"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56C5D"/>
    <w:multiLevelType w:val="hybridMultilevel"/>
    <w:tmpl w:val="7242CAF6"/>
    <w:lvl w:ilvl="0" w:tplc="BACCD4C6">
      <w:start w:val="1"/>
      <w:numFmt w:val="bullet"/>
      <w:lvlText w:val=""/>
      <w:lvlJc w:val="left"/>
      <w:pPr>
        <w:ind w:left="1287"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nsid w:val="030756D0"/>
    <w:multiLevelType w:val="multilevel"/>
    <w:tmpl w:val="862008C6"/>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3C2FA4"/>
    <w:multiLevelType w:val="hybridMultilevel"/>
    <w:tmpl w:val="DF94BAEC"/>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
    <w:nsid w:val="04914EE5"/>
    <w:multiLevelType w:val="hybridMultilevel"/>
    <w:tmpl w:val="DC7E650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nsid w:val="064D5DA8"/>
    <w:multiLevelType w:val="multilevel"/>
    <w:tmpl w:val="88583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BE23A2"/>
    <w:multiLevelType w:val="hybridMultilevel"/>
    <w:tmpl w:val="05EC69EC"/>
    <w:lvl w:ilvl="0" w:tplc="068EB4A0">
      <w:start w:val="1"/>
      <w:numFmt w:val="decimal"/>
      <w:lvlText w:val="%1."/>
      <w:lvlJc w:val="left"/>
      <w:pPr>
        <w:ind w:left="1211" w:hanging="360"/>
      </w:pPr>
      <w:rPr>
        <w:rFonts w:cs="Times New Roman"/>
        <w:b w:val="0"/>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6">
    <w:nsid w:val="09400672"/>
    <w:multiLevelType w:val="hybridMultilevel"/>
    <w:tmpl w:val="E89AEDD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0A9C2CD4"/>
    <w:multiLevelType w:val="hybridMultilevel"/>
    <w:tmpl w:val="1D301A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8">
    <w:nsid w:val="0B61445A"/>
    <w:multiLevelType w:val="multilevel"/>
    <w:tmpl w:val="95FA2582"/>
    <w:lvl w:ilvl="0">
      <w:start w:val="1"/>
      <w:numFmt w:val="decimal"/>
      <w:lvlText w:val="%1."/>
      <w:lvlJc w:val="left"/>
      <w:pPr>
        <w:tabs>
          <w:tab w:val="num" w:pos="644"/>
        </w:tabs>
        <w:ind w:left="644" w:hanging="360"/>
      </w:pPr>
      <w:rPr>
        <w:rFonts w:cs="Times New Roman"/>
        <w:sz w:val="24"/>
        <w:szCs w:val="24"/>
      </w:rPr>
    </w:lvl>
    <w:lvl w:ilvl="1">
      <w:start w:val="1"/>
      <w:numFmt w:val="decimal"/>
      <w:lvlText w:val="%2."/>
      <w:lvlJc w:val="left"/>
      <w:pPr>
        <w:tabs>
          <w:tab w:val="num" w:pos="1440"/>
        </w:tabs>
        <w:ind w:left="1440" w:hanging="360"/>
      </w:pPr>
      <w:rPr>
        <w:rFonts w:cs="Times New Roman"/>
        <w:sz w:val="24"/>
        <w:szCs w:val="24"/>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9">
    <w:nsid w:val="0B7D5AA1"/>
    <w:multiLevelType w:val="hybridMultilevel"/>
    <w:tmpl w:val="21C62E1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nsid w:val="0B835F0F"/>
    <w:multiLevelType w:val="multilevel"/>
    <w:tmpl w:val="407C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C3F7782"/>
    <w:multiLevelType w:val="hybridMultilevel"/>
    <w:tmpl w:val="F522BDC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nsid w:val="0CDA331B"/>
    <w:multiLevelType w:val="hybridMultilevel"/>
    <w:tmpl w:val="9E6052C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nsid w:val="0E11593A"/>
    <w:multiLevelType w:val="hybridMultilevel"/>
    <w:tmpl w:val="B06A85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4">
    <w:nsid w:val="0F3A6680"/>
    <w:multiLevelType w:val="hybridMultilevel"/>
    <w:tmpl w:val="18BAE8B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nsid w:val="0F6C5A42"/>
    <w:multiLevelType w:val="hybridMultilevel"/>
    <w:tmpl w:val="C6064FD6"/>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16">
    <w:nsid w:val="10CC0E1D"/>
    <w:multiLevelType w:val="hybridMultilevel"/>
    <w:tmpl w:val="60725614"/>
    <w:lvl w:ilvl="0" w:tplc="04190001">
      <w:start w:val="1"/>
      <w:numFmt w:val="bullet"/>
      <w:lvlText w:val=""/>
      <w:lvlJc w:val="left"/>
      <w:pPr>
        <w:ind w:left="2007" w:hanging="360"/>
      </w:pPr>
      <w:rPr>
        <w:rFonts w:ascii="Symbol" w:hAnsi="Symbol" w:hint="default"/>
      </w:rPr>
    </w:lvl>
    <w:lvl w:ilvl="1" w:tplc="04190003" w:tentative="1">
      <w:start w:val="1"/>
      <w:numFmt w:val="bullet"/>
      <w:lvlText w:val="o"/>
      <w:lvlJc w:val="left"/>
      <w:pPr>
        <w:ind w:left="2727" w:hanging="360"/>
      </w:pPr>
      <w:rPr>
        <w:rFonts w:ascii="Courier New" w:hAnsi="Courier New" w:hint="default"/>
      </w:rPr>
    </w:lvl>
    <w:lvl w:ilvl="2" w:tplc="04190005" w:tentative="1">
      <w:start w:val="1"/>
      <w:numFmt w:val="bullet"/>
      <w:lvlText w:val=""/>
      <w:lvlJc w:val="left"/>
      <w:pPr>
        <w:ind w:left="3447" w:hanging="360"/>
      </w:pPr>
      <w:rPr>
        <w:rFonts w:ascii="Wingdings" w:hAnsi="Wingdings" w:hint="default"/>
      </w:rPr>
    </w:lvl>
    <w:lvl w:ilvl="3" w:tplc="04190001" w:tentative="1">
      <w:start w:val="1"/>
      <w:numFmt w:val="bullet"/>
      <w:lvlText w:val=""/>
      <w:lvlJc w:val="left"/>
      <w:pPr>
        <w:ind w:left="4167" w:hanging="360"/>
      </w:pPr>
      <w:rPr>
        <w:rFonts w:ascii="Symbol" w:hAnsi="Symbol" w:hint="default"/>
      </w:rPr>
    </w:lvl>
    <w:lvl w:ilvl="4" w:tplc="04190003" w:tentative="1">
      <w:start w:val="1"/>
      <w:numFmt w:val="bullet"/>
      <w:lvlText w:val="o"/>
      <w:lvlJc w:val="left"/>
      <w:pPr>
        <w:ind w:left="4887" w:hanging="360"/>
      </w:pPr>
      <w:rPr>
        <w:rFonts w:ascii="Courier New" w:hAnsi="Courier New" w:hint="default"/>
      </w:rPr>
    </w:lvl>
    <w:lvl w:ilvl="5" w:tplc="04190005" w:tentative="1">
      <w:start w:val="1"/>
      <w:numFmt w:val="bullet"/>
      <w:lvlText w:val=""/>
      <w:lvlJc w:val="left"/>
      <w:pPr>
        <w:ind w:left="5607" w:hanging="360"/>
      </w:pPr>
      <w:rPr>
        <w:rFonts w:ascii="Wingdings" w:hAnsi="Wingdings" w:hint="default"/>
      </w:rPr>
    </w:lvl>
    <w:lvl w:ilvl="6" w:tplc="04190001" w:tentative="1">
      <w:start w:val="1"/>
      <w:numFmt w:val="bullet"/>
      <w:lvlText w:val=""/>
      <w:lvlJc w:val="left"/>
      <w:pPr>
        <w:ind w:left="6327" w:hanging="360"/>
      </w:pPr>
      <w:rPr>
        <w:rFonts w:ascii="Symbol" w:hAnsi="Symbol" w:hint="default"/>
      </w:rPr>
    </w:lvl>
    <w:lvl w:ilvl="7" w:tplc="04190003" w:tentative="1">
      <w:start w:val="1"/>
      <w:numFmt w:val="bullet"/>
      <w:lvlText w:val="o"/>
      <w:lvlJc w:val="left"/>
      <w:pPr>
        <w:ind w:left="7047" w:hanging="360"/>
      </w:pPr>
      <w:rPr>
        <w:rFonts w:ascii="Courier New" w:hAnsi="Courier New" w:hint="default"/>
      </w:rPr>
    </w:lvl>
    <w:lvl w:ilvl="8" w:tplc="04190005" w:tentative="1">
      <w:start w:val="1"/>
      <w:numFmt w:val="bullet"/>
      <w:lvlText w:val=""/>
      <w:lvlJc w:val="left"/>
      <w:pPr>
        <w:ind w:left="7767" w:hanging="360"/>
      </w:pPr>
      <w:rPr>
        <w:rFonts w:ascii="Wingdings" w:hAnsi="Wingdings" w:hint="default"/>
      </w:rPr>
    </w:lvl>
  </w:abstractNum>
  <w:abstractNum w:abstractNumId="17">
    <w:nsid w:val="17583C94"/>
    <w:multiLevelType w:val="hybridMultilevel"/>
    <w:tmpl w:val="6D8853F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nsid w:val="176A69DD"/>
    <w:multiLevelType w:val="hybridMultilevel"/>
    <w:tmpl w:val="20969C2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nsid w:val="182610C4"/>
    <w:multiLevelType w:val="multilevel"/>
    <w:tmpl w:val="9F8E7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8907EF3"/>
    <w:multiLevelType w:val="multilevel"/>
    <w:tmpl w:val="517ED0F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A5F5D0F"/>
    <w:multiLevelType w:val="hybridMultilevel"/>
    <w:tmpl w:val="B5E47C1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2">
    <w:nsid w:val="1A684FF6"/>
    <w:multiLevelType w:val="hybridMultilevel"/>
    <w:tmpl w:val="8D54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A8F0FF7"/>
    <w:multiLevelType w:val="hybridMultilevel"/>
    <w:tmpl w:val="E2B4ABC6"/>
    <w:lvl w:ilvl="0" w:tplc="39FCE08A">
      <w:start w:val="1"/>
      <w:numFmt w:val="bullet"/>
      <w:lvlText w:val=""/>
      <w:lvlJc w:val="left"/>
      <w:pPr>
        <w:ind w:left="1287"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nsid w:val="1BC926EF"/>
    <w:multiLevelType w:val="hybridMultilevel"/>
    <w:tmpl w:val="9152639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nsid w:val="1C5A6F66"/>
    <w:multiLevelType w:val="multilevel"/>
    <w:tmpl w:val="E70AE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C842170"/>
    <w:multiLevelType w:val="hybridMultilevel"/>
    <w:tmpl w:val="F874258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7">
    <w:nsid w:val="1EE60A40"/>
    <w:multiLevelType w:val="hybridMultilevel"/>
    <w:tmpl w:val="B5E23E2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28">
    <w:nsid w:val="1FC5063F"/>
    <w:multiLevelType w:val="hybridMultilevel"/>
    <w:tmpl w:val="8A3468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214C2855"/>
    <w:multiLevelType w:val="hybridMultilevel"/>
    <w:tmpl w:val="A45CEFFC"/>
    <w:lvl w:ilvl="0" w:tplc="3BAE0B98">
      <w:start w:val="1"/>
      <w:numFmt w:val="decimal"/>
      <w:lvlText w:val="%1."/>
      <w:lvlJc w:val="left"/>
      <w:pPr>
        <w:ind w:left="1287" w:hanging="360"/>
      </w:pPr>
      <w:rPr>
        <w:b/>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0">
    <w:nsid w:val="21E61E2B"/>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31">
    <w:nsid w:val="22281221"/>
    <w:multiLevelType w:val="hybridMultilevel"/>
    <w:tmpl w:val="5D80963C"/>
    <w:lvl w:ilvl="0" w:tplc="F4BA0E62">
      <w:start w:val="1"/>
      <w:numFmt w:val="bullet"/>
      <w:lvlText w:val=""/>
      <w:lvlJc w:val="left"/>
      <w:pPr>
        <w:ind w:left="1287" w:hanging="360"/>
      </w:pPr>
      <w:rPr>
        <w:rFonts w:ascii="Symbol" w:hAnsi="Symbol" w:hint="default"/>
        <w:color w:val="auto"/>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2">
    <w:nsid w:val="233729C3"/>
    <w:multiLevelType w:val="hybridMultilevel"/>
    <w:tmpl w:val="B644068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nsid w:val="24F342A9"/>
    <w:multiLevelType w:val="multilevel"/>
    <w:tmpl w:val="0FB6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24F62656"/>
    <w:multiLevelType w:val="hybridMultilevel"/>
    <w:tmpl w:val="DDAE1EA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35">
    <w:nsid w:val="26693AF9"/>
    <w:multiLevelType w:val="hybridMultilevel"/>
    <w:tmpl w:val="DF9CF014"/>
    <w:lvl w:ilvl="0" w:tplc="2C5AE8A6">
      <w:start w:val="1"/>
      <w:numFmt w:val="decimal"/>
      <w:lvlText w:val="%1."/>
      <w:lvlJc w:val="left"/>
      <w:pPr>
        <w:ind w:left="720" w:hanging="360"/>
      </w:pPr>
      <w:rPr>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27CF6151"/>
    <w:multiLevelType w:val="hybridMultilevel"/>
    <w:tmpl w:val="0BBEE2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281C026B"/>
    <w:multiLevelType w:val="hybridMultilevel"/>
    <w:tmpl w:val="EE8E636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8">
    <w:nsid w:val="28D95058"/>
    <w:multiLevelType w:val="multilevel"/>
    <w:tmpl w:val="F4F60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29BC52BB"/>
    <w:multiLevelType w:val="hybridMultilevel"/>
    <w:tmpl w:val="1132265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0">
    <w:nsid w:val="29F02119"/>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1">
    <w:nsid w:val="2C5B4CFF"/>
    <w:multiLevelType w:val="hybridMultilevel"/>
    <w:tmpl w:val="361E8D3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2">
    <w:nsid w:val="2E5F201B"/>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43">
    <w:nsid w:val="2F227718"/>
    <w:multiLevelType w:val="hybridMultilevel"/>
    <w:tmpl w:val="05EC69EC"/>
    <w:lvl w:ilvl="0" w:tplc="068EB4A0">
      <w:start w:val="1"/>
      <w:numFmt w:val="decimal"/>
      <w:lvlText w:val="%1."/>
      <w:lvlJc w:val="left"/>
      <w:pPr>
        <w:ind w:left="1211" w:hanging="360"/>
      </w:pPr>
      <w:rPr>
        <w:rFonts w:cs="Times New Roman"/>
        <w:b w:val="0"/>
      </w:rPr>
    </w:lvl>
    <w:lvl w:ilvl="1" w:tplc="04190019" w:tentative="1">
      <w:start w:val="1"/>
      <w:numFmt w:val="lowerLetter"/>
      <w:lvlText w:val="%2."/>
      <w:lvlJc w:val="left"/>
      <w:pPr>
        <w:ind w:left="1931" w:hanging="360"/>
      </w:pPr>
      <w:rPr>
        <w:rFonts w:cs="Times New Roman"/>
      </w:rPr>
    </w:lvl>
    <w:lvl w:ilvl="2" w:tplc="0419001B" w:tentative="1">
      <w:start w:val="1"/>
      <w:numFmt w:val="lowerRoman"/>
      <w:lvlText w:val="%3."/>
      <w:lvlJc w:val="right"/>
      <w:pPr>
        <w:ind w:left="2651" w:hanging="180"/>
      </w:pPr>
      <w:rPr>
        <w:rFonts w:cs="Times New Roman"/>
      </w:rPr>
    </w:lvl>
    <w:lvl w:ilvl="3" w:tplc="0419000F" w:tentative="1">
      <w:start w:val="1"/>
      <w:numFmt w:val="decimal"/>
      <w:lvlText w:val="%4."/>
      <w:lvlJc w:val="left"/>
      <w:pPr>
        <w:ind w:left="3371" w:hanging="360"/>
      </w:pPr>
      <w:rPr>
        <w:rFonts w:cs="Times New Roman"/>
      </w:rPr>
    </w:lvl>
    <w:lvl w:ilvl="4" w:tplc="04190019" w:tentative="1">
      <w:start w:val="1"/>
      <w:numFmt w:val="lowerLetter"/>
      <w:lvlText w:val="%5."/>
      <w:lvlJc w:val="left"/>
      <w:pPr>
        <w:ind w:left="4091" w:hanging="360"/>
      </w:pPr>
      <w:rPr>
        <w:rFonts w:cs="Times New Roman"/>
      </w:rPr>
    </w:lvl>
    <w:lvl w:ilvl="5" w:tplc="0419001B" w:tentative="1">
      <w:start w:val="1"/>
      <w:numFmt w:val="lowerRoman"/>
      <w:lvlText w:val="%6."/>
      <w:lvlJc w:val="right"/>
      <w:pPr>
        <w:ind w:left="4811" w:hanging="180"/>
      </w:pPr>
      <w:rPr>
        <w:rFonts w:cs="Times New Roman"/>
      </w:rPr>
    </w:lvl>
    <w:lvl w:ilvl="6" w:tplc="0419000F" w:tentative="1">
      <w:start w:val="1"/>
      <w:numFmt w:val="decimal"/>
      <w:lvlText w:val="%7."/>
      <w:lvlJc w:val="left"/>
      <w:pPr>
        <w:ind w:left="5531" w:hanging="360"/>
      </w:pPr>
      <w:rPr>
        <w:rFonts w:cs="Times New Roman"/>
      </w:rPr>
    </w:lvl>
    <w:lvl w:ilvl="7" w:tplc="04190019" w:tentative="1">
      <w:start w:val="1"/>
      <w:numFmt w:val="lowerLetter"/>
      <w:lvlText w:val="%8."/>
      <w:lvlJc w:val="left"/>
      <w:pPr>
        <w:ind w:left="6251" w:hanging="360"/>
      </w:pPr>
      <w:rPr>
        <w:rFonts w:cs="Times New Roman"/>
      </w:rPr>
    </w:lvl>
    <w:lvl w:ilvl="8" w:tplc="0419001B" w:tentative="1">
      <w:start w:val="1"/>
      <w:numFmt w:val="lowerRoman"/>
      <w:lvlText w:val="%9."/>
      <w:lvlJc w:val="right"/>
      <w:pPr>
        <w:ind w:left="6971" w:hanging="180"/>
      </w:pPr>
      <w:rPr>
        <w:rFonts w:cs="Times New Roman"/>
      </w:rPr>
    </w:lvl>
  </w:abstractNum>
  <w:abstractNum w:abstractNumId="44">
    <w:nsid w:val="305F5C20"/>
    <w:multiLevelType w:val="hybridMultilevel"/>
    <w:tmpl w:val="079C2C5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5">
    <w:nsid w:val="33770AA6"/>
    <w:multiLevelType w:val="multilevel"/>
    <w:tmpl w:val="705CD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33C67FBA"/>
    <w:multiLevelType w:val="hybridMultilevel"/>
    <w:tmpl w:val="B2387ED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7">
    <w:nsid w:val="3494587E"/>
    <w:multiLevelType w:val="multilevel"/>
    <w:tmpl w:val="6596A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376147EB"/>
    <w:multiLevelType w:val="multilevel"/>
    <w:tmpl w:val="79E83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3B097C99"/>
    <w:multiLevelType w:val="hybridMultilevel"/>
    <w:tmpl w:val="7CC046B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0">
    <w:nsid w:val="40083620"/>
    <w:multiLevelType w:val="hybridMultilevel"/>
    <w:tmpl w:val="5B3A550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1">
    <w:nsid w:val="403D220B"/>
    <w:multiLevelType w:val="hybridMultilevel"/>
    <w:tmpl w:val="6946261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2">
    <w:nsid w:val="40B51CD3"/>
    <w:multiLevelType w:val="multilevel"/>
    <w:tmpl w:val="517ED0F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410C337A"/>
    <w:multiLevelType w:val="hybridMultilevel"/>
    <w:tmpl w:val="EBA012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54">
    <w:nsid w:val="42310CE9"/>
    <w:multiLevelType w:val="hybridMultilevel"/>
    <w:tmpl w:val="C0D42486"/>
    <w:lvl w:ilvl="0" w:tplc="736EBDAE">
      <w:start w:val="1"/>
      <w:numFmt w:val="decimal"/>
      <w:lvlText w:val="%1)"/>
      <w:lvlJc w:val="left"/>
      <w:pPr>
        <w:ind w:left="927" w:hanging="360"/>
      </w:pPr>
      <w:rPr>
        <w:rFonts w:hint="default"/>
        <w:b/>
        <w:color w:val="0070C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55">
    <w:nsid w:val="437816FA"/>
    <w:multiLevelType w:val="hybridMultilevel"/>
    <w:tmpl w:val="4476DE6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56">
    <w:nsid w:val="44A002A3"/>
    <w:multiLevelType w:val="hybridMultilevel"/>
    <w:tmpl w:val="5B5C34E4"/>
    <w:lvl w:ilvl="0" w:tplc="09F07C6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7">
    <w:nsid w:val="452A1487"/>
    <w:multiLevelType w:val="hybridMultilevel"/>
    <w:tmpl w:val="88C09420"/>
    <w:lvl w:ilvl="0" w:tplc="2C5AE8A6">
      <w:start w:val="1"/>
      <w:numFmt w:val="decimal"/>
      <w:lvlText w:val="%1."/>
      <w:lvlJc w:val="left"/>
      <w:pPr>
        <w:ind w:left="720" w:hanging="360"/>
      </w:pPr>
      <w:rPr>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8">
    <w:nsid w:val="46E873DE"/>
    <w:multiLevelType w:val="hybridMultilevel"/>
    <w:tmpl w:val="3F3A1CAC"/>
    <w:lvl w:ilvl="0" w:tplc="04190001">
      <w:start w:val="1"/>
      <w:numFmt w:val="bullet"/>
      <w:lvlText w:val=""/>
      <w:lvlJc w:val="left"/>
      <w:pPr>
        <w:ind w:left="1290" w:hanging="360"/>
      </w:pPr>
      <w:rPr>
        <w:rFonts w:ascii="Symbol" w:hAnsi="Symbol" w:hint="default"/>
      </w:rPr>
    </w:lvl>
    <w:lvl w:ilvl="1" w:tplc="04190003" w:tentative="1">
      <w:start w:val="1"/>
      <w:numFmt w:val="bullet"/>
      <w:lvlText w:val="o"/>
      <w:lvlJc w:val="left"/>
      <w:pPr>
        <w:ind w:left="2010" w:hanging="360"/>
      </w:pPr>
      <w:rPr>
        <w:rFonts w:ascii="Courier New" w:hAnsi="Courier New" w:cs="Courier New" w:hint="default"/>
      </w:rPr>
    </w:lvl>
    <w:lvl w:ilvl="2" w:tplc="04190005" w:tentative="1">
      <w:start w:val="1"/>
      <w:numFmt w:val="bullet"/>
      <w:lvlText w:val=""/>
      <w:lvlJc w:val="left"/>
      <w:pPr>
        <w:ind w:left="2730" w:hanging="360"/>
      </w:pPr>
      <w:rPr>
        <w:rFonts w:ascii="Wingdings" w:hAnsi="Wingdings" w:hint="default"/>
      </w:rPr>
    </w:lvl>
    <w:lvl w:ilvl="3" w:tplc="04190001" w:tentative="1">
      <w:start w:val="1"/>
      <w:numFmt w:val="bullet"/>
      <w:lvlText w:val=""/>
      <w:lvlJc w:val="left"/>
      <w:pPr>
        <w:ind w:left="3450" w:hanging="360"/>
      </w:pPr>
      <w:rPr>
        <w:rFonts w:ascii="Symbol" w:hAnsi="Symbol" w:hint="default"/>
      </w:rPr>
    </w:lvl>
    <w:lvl w:ilvl="4" w:tplc="04190003" w:tentative="1">
      <w:start w:val="1"/>
      <w:numFmt w:val="bullet"/>
      <w:lvlText w:val="o"/>
      <w:lvlJc w:val="left"/>
      <w:pPr>
        <w:ind w:left="4170" w:hanging="360"/>
      </w:pPr>
      <w:rPr>
        <w:rFonts w:ascii="Courier New" w:hAnsi="Courier New" w:cs="Courier New" w:hint="default"/>
      </w:rPr>
    </w:lvl>
    <w:lvl w:ilvl="5" w:tplc="04190005" w:tentative="1">
      <w:start w:val="1"/>
      <w:numFmt w:val="bullet"/>
      <w:lvlText w:val=""/>
      <w:lvlJc w:val="left"/>
      <w:pPr>
        <w:ind w:left="4890" w:hanging="360"/>
      </w:pPr>
      <w:rPr>
        <w:rFonts w:ascii="Wingdings" w:hAnsi="Wingdings" w:hint="default"/>
      </w:rPr>
    </w:lvl>
    <w:lvl w:ilvl="6" w:tplc="04190001" w:tentative="1">
      <w:start w:val="1"/>
      <w:numFmt w:val="bullet"/>
      <w:lvlText w:val=""/>
      <w:lvlJc w:val="left"/>
      <w:pPr>
        <w:ind w:left="5610" w:hanging="360"/>
      </w:pPr>
      <w:rPr>
        <w:rFonts w:ascii="Symbol" w:hAnsi="Symbol" w:hint="default"/>
      </w:rPr>
    </w:lvl>
    <w:lvl w:ilvl="7" w:tplc="04190003" w:tentative="1">
      <w:start w:val="1"/>
      <w:numFmt w:val="bullet"/>
      <w:lvlText w:val="o"/>
      <w:lvlJc w:val="left"/>
      <w:pPr>
        <w:ind w:left="6330" w:hanging="360"/>
      </w:pPr>
      <w:rPr>
        <w:rFonts w:ascii="Courier New" w:hAnsi="Courier New" w:cs="Courier New" w:hint="default"/>
      </w:rPr>
    </w:lvl>
    <w:lvl w:ilvl="8" w:tplc="04190005" w:tentative="1">
      <w:start w:val="1"/>
      <w:numFmt w:val="bullet"/>
      <w:lvlText w:val=""/>
      <w:lvlJc w:val="left"/>
      <w:pPr>
        <w:ind w:left="7050" w:hanging="360"/>
      </w:pPr>
      <w:rPr>
        <w:rFonts w:ascii="Wingdings" w:hAnsi="Wingdings" w:hint="default"/>
      </w:rPr>
    </w:lvl>
  </w:abstractNum>
  <w:abstractNum w:abstractNumId="59">
    <w:nsid w:val="484D74A8"/>
    <w:multiLevelType w:val="hybridMultilevel"/>
    <w:tmpl w:val="276CC0C4"/>
    <w:lvl w:ilvl="0" w:tplc="0419000F">
      <w:start w:val="1"/>
      <w:numFmt w:val="decimal"/>
      <w:lvlText w:val="%1."/>
      <w:lvlJc w:val="left"/>
      <w:pPr>
        <w:ind w:left="1440" w:hanging="360"/>
      </w:pPr>
      <w:rPr>
        <w:rFonts w:cs="Times New Roman"/>
      </w:rPr>
    </w:lvl>
    <w:lvl w:ilvl="1" w:tplc="04190019" w:tentative="1">
      <w:start w:val="1"/>
      <w:numFmt w:val="lowerLetter"/>
      <w:lvlText w:val="%2."/>
      <w:lvlJc w:val="left"/>
      <w:pPr>
        <w:ind w:left="2160" w:hanging="360"/>
      </w:pPr>
      <w:rPr>
        <w:rFonts w:cs="Times New Roman"/>
      </w:rPr>
    </w:lvl>
    <w:lvl w:ilvl="2" w:tplc="0419001B" w:tentative="1">
      <w:start w:val="1"/>
      <w:numFmt w:val="lowerRoman"/>
      <w:lvlText w:val="%3."/>
      <w:lvlJc w:val="right"/>
      <w:pPr>
        <w:ind w:left="2880" w:hanging="180"/>
      </w:pPr>
      <w:rPr>
        <w:rFonts w:cs="Times New Roman"/>
      </w:rPr>
    </w:lvl>
    <w:lvl w:ilvl="3" w:tplc="0419000F" w:tentative="1">
      <w:start w:val="1"/>
      <w:numFmt w:val="decimal"/>
      <w:lvlText w:val="%4."/>
      <w:lvlJc w:val="left"/>
      <w:pPr>
        <w:ind w:left="3600" w:hanging="360"/>
      </w:pPr>
      <w:rPr>
        <w:rFonts w:cs="Times New Roman"/>
      </w:rPr>
    </w:lvl>
    <w:lvl w:ilvl="4" w:tplc="04190019" w:tentative="1">
      <w:start w:val="1"/>
      <w:numFmt w:val="lowerLetter"/>
      <w:lvlText w:val="%5."/>
      <w:lvlJc w:val="left"/>
      <w:pPr>
        <w:ind w:left="4320" w:hanging="360"/>
      </w:pPr>
      <w:rPr>
        <w:rFonts w:cs="Times New Roman"/>
      </w:rPr>
    </w:lvl>
    <w:lvl w:ilvl="5" w:tplc="0419001B" w:tentative="1">
      <w:start w:val="1"/>
      <w:numFmt w:val="lowerRoman"/>
      <w:lvlText w:val="%6."/>
      <w:lvlJc w:val="right"/>
      <w:pPr>
        <w:ind w:left="5040" w:hanging="180"/>
      </w:pPr>
      <w:rPr>
        <w:rFonts w:cs="Times New Roman"/>
      </w:rPr>
    </w:lvl>
    <w:lvl w:ilvl="6" w:tplc="0419000F" w:tentative="1">
      <w:start w:val="1"/>
      <w:numFmt w:val="decimal"/>
      <w:lvlText w:val="%7."/>
      <w:lvlJc w:val="left"/>
      <w:pPr>
        <w:ind w:left="5760" w:hanging="360"/>
      </w:pPr>
      <w:rPr>
        <w:rFonts w:cs="Times New Roman"/>
      </w:rPr>
    </w:lvl>
    <w:lvl w:ilvl="7" w:tplc="04190019" w:tentative="1">
      <w:start w:val="1"/>
      <w:numFmt w:val="lowerLetter"/>
      <w:lvlText w:val="%8."/>
      <w:lvlJc w:val="left"/>
      <w:pPr>
        <w:ind w:left="6480" w:hanging="360"/>
      </w:pPr>
      <w:rPr>
        <w:rFonts w:cs="Times New Roman"/>
      </w:rPr>
    </w:lvl>
    <w:lvl w:ilvl="8" w:tplc="0419001B" w:tentative="1">
      <w:start w:val="1"/>
      <w:numFmt w:val="lowerRoman"/>
      <w:lvlText w:val="%9."/>
      <w:lvlJc w:val="right"/>
      <w:pPr>
        <w:ind w:left="7200" w:hanging="180"/>
      </w:pPr>
      <w:rPr>
        <w:rFonts w:cs="Times New Roman"/>
      </w:rPr>
    </w:lvl>
  </w:abstractNum>
  <w:abstractNum w:abstractNumId="60">
    <w:nsid w:val="4C632481"/>
    <w:multiLevelType w:val="hybridMultilevel"/>
    <w:tmpl w:val="EBA012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61">
    <w:nsid w:val="4DA33C63"/>
    <w:multiLevelType w:val="hybridMultilevel"/>
    <w:tmpl w:val="C52CBD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2">
    <w:nsid w:val="4DF04695"/>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63">
    <w:nsid w:val="4FA40559"/>
    <w:multiLevelType w:val="multilevel"/>
    <w:tmpl w:val="A1A4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50B7380D"/>
    <w:multiLevelType w:val="multilevel"/>
    <w:tmpl w:val="09AE9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53A82975"/>
    <w:multiLevelType w:val="hybridMultilevel"/>
    <w:tmpl w:val="40FC6A80"/>
    <w:lvl w:ilvl="0" w:tplc="0419000F">
      <w:start w:val="1"/>
      <w:numFmt w:val="decimal"/>
      <w:lvlText w:val="%1."/>
      <w:lvlJc w:val="left"/>
      <w:pPr>
        <w:tabs>
          <w:tab w:val="num" w:pos="1287"/>
        </w:tabs>
        <w:ind w:left="1287" w:hanging="360"/>
      </w:pPr>
      <w:rPr>
        <w:rFonts w:cs="Times New Roman"/>
      </w:rPr>
    </w:lvl>
    <w:lvl w:ilvl="1" w:tplc="04190019" w:tentative="1">
      <w:start w:val="1"/>
      <w:numFmt w:val="lowerLetter"/>
      <w:lvlText w:val="%2."/>
      <w:lvlJc w:val="left"/>
      <w:pPr>
        <w:tabs>
          <w:tab w:val="num" w:pos="2007"/>
        </w:tabs>
        <w:ind w:left="2007" w:hanging="360"/>
      </w:pPr>
      <w:rPr>
        <w:rFonts w:cs="Times New Roman"/>
      </w:rPr>
    </w:lvl>
    <w:lvl w:ilvl="2" w:tplc="0419001B" w:tentative="1">
      <w:start w:val="1"/>
      <w:numFmt w:val="lowerRoman"/>
      <w:lvlText w:val="%3."/>
      <w:lvlJc w:val="right"/>
      <w:pPr>
        <w:tabs>
          <w:tab w:val="num" w:pos="2727"/>
        </w:tabs>
        <w:ind w:left="2727" w:hanging="180"/>
      </w:pPr>
      <w:rPr>
        <w:rFonts w:cs="Times New Roman"/>
      </w:rPr>
    </w:lvl>
    <w:lvl w:ilvl="3" w:tplc="0419000F" w:tentative="1">
      <w:start w:val="1"/>
      <w:numFmt w:val="decimal"/>
      <w:lvlText w:val="%4."/>
      <w:lvlJc w:val="left"/>
      <w:pPr>
        <w:tabs>
          <w:tab w:val="num" w:pos="3447"/>
        </w:tabs>
        <w:ind w:left="3447" w:hanging="360"/>
      </w:pPr>
      <w:rPr>
        <w:rFonts w:cs="Times New Roman"/>
      </w:rPr>
    </w:lvl>
    <w:lvl w:ilvl="4" w:tplc="04190019" w:tentative="1">
      <w:start w:val="1"/>
      <w:numFmt w:val="lowerLetter"/>
      <w:lvlText w:val="%5."/>
      <w:lvlJc w:val="left"/>
      <w:pPr>
        <w:tabs>
          <w:tab w:val="num" w:pos="4167"/>
        </w:tabs>
        <w:ind w:left="4167" w:hanging="360"/>
      </w:pPr>
      <w:rPr>
        <w:rFonts w:cs="Times New Roman"/>
      </w:rPr>
    </w:lvl>
    <w:lvl w:ilvl="5" w:tplc="0419001B" w:tentative="1">
      <w:start w:val="1"/>
      <w:numFmt w:val="lowerRoman"/>
      <w:lvlText w:val="%6."/>
      <w:lvlJc w:val="right"/>
      <w:pPr>
        <w:tabs>
          <w:tab w:val="num" w:pos="4887"/>
        </w:tabs>
        <w:ind w:left="4887" w:hanging="180"/>
      </w:pPr>
      <w:rPr>
        <w:rFonts w:cs="Times New Roman"/>
      </w:rPr>
    </w:lvl>
    <w:lvl w:ilvl="6" w:tplc="0419000F" w:tentative="1">
      <w:start w:val="1"/>
      <w:numFmt w:val="decimal"/>
      <w:lvlText w:val="%7."/>
      <w:lvlJc w:val="left"/>
      <w:pPr>
        <w:tabs>
          <w:tab w:val="num" w:pos="5607"/>
        </w:tabs>
        <w:ind w:left="5607" w:hanging="360"/>
      </w:pPr>
      <w:rPr>
        <w:rFonts w:cs="Times New Roman"/>
      </w:rPr>
    </w:lvl>
    <w:lvl w:ilvl="7" w:tplc="04190019" w:tentative="1">
      <w:start w:val="1"/>
      <w:numFmt w:val="lowerLetter"/>
      <w:lvlText w:val="%8."/>
      <w:lvlJc w:val="left"/>
      <w:pPr>
        <w:tabs>
          <w:tab w:val="num" w:pos="6327"/>
        </w:tabs>
        <w:ind w:left="6327" w:hanging="360"/>
      </w:pPr>
      <w:rPr>
        <w:rFonts w:cs="Times New Roman"/>
      </w:rPr>
    </w:lvl>
    <w:lvl w:ilvl="8" w:tplc="0419001B" w:tentative="1">
      <w:start w:val="1"/>
      <w:numFmt w:val="lowerRoman"/>
      <w:lvlText w:val="%9."/>
      <w:lvlJc w:val="right"/>
      <w:pPr>
        <w:tabs>
          <w:tab w:val="num" w:pos="7047"/>
        </w:tabs>
        <w:ind w:left="7047" w:hanging="180"/>
      </w:pPr>
      <w:rPr>
        <w:rFonts w:cs="Times New Roman"/>
      </w:rPr>
    </w:lvl>
  </w:abstractNum>
  <w:abstractNum w:abstractNumId="66">
    <w:nsid w:val="555325BC"/>
    <w:multiLevelType w:val="multilevel"/>
    <w:tmpl w:val="A9243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557232DD"/>
    <w:multiLevelType w:val="hybridMultilevel"/>
    <w:tmpl w:val="E942417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8">
    <w:nsid w:val="571E5107"/>
    <w:multiLevelType w:val="multilevel"/>
    <w:tmpl w:val="6D80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57B03970"/>
    <w:multiLevelType w:val="hybridMultilevel"/>
    <w:tmpl w:val="6A746AA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0">
    <w:nsid w:val="5A042261"/>
    <w:multiLevelType w:val="multilevel"/>
    <w:tmpl w:val="48F67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5B5E7B3C"/>
    <w:multiLevelType w:val="multilevel"/>
    <w:tmpl w:val="1A404B2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72">
    <w:nsid w:val="5BCC7528"/>
    <w:multiLevelType w:val="hybridMultilevel"/>
    <w:tmpl w:val="A72CB67E"/>
    <w:lvl w:ilvl="0" w:tplc="39FCE08A">
      <w:start w:val="1"/>
      <w:numFmt w:val="bullet"/>
      <w:lvlText w:val=""/>
      <w:lvlJc w:val="left"/>
      <w:pPr>
        <w:ind w:left="1854"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3">
    <w:nsid w:val="5D387443"/>
    <w:multiLevelType w:val="multilevel"/>
    <w:tmpl w:val="0810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5EAB0A6E"/>
    <w:multiLevelType w:val="hybridMultilevel"/>
    <w:tmpl w:val="B06A850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75">
    <w:nsid w:val="5F17301D"/>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76">
    <w:nsid w:val="61D744E3"/>
    <w:multiLevelType w:val="hybridMultilevel"/>
    <w:tmpl w:val="3A8C6480"/>
    <w:lvl w:ilvl="0" w:tplc="D9902962">
      <w:start w:val="1"/>
      <w:numFmt w:val="bullet"/>
      <w:lvlText w:val=""/>
      <w:lvlJc w:val="left"/>
      <w:pPr>
        <w:ind w:left="1854" w:hanging="360"/>
      </w:pPr>
      <w:rPr>
        <w:rFonts w:ascii="Symbol" w:hAnsi="Symbol" w:hint="default"/>
        <w:color w:val="auto"/>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77">
    <w:nsid w:val="637848B5"/>
    <w:multiLevelType w:val="hybridMultilevel"/>
    <w:tmpl w:val="29029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nsid w:val="64985D26"/>
    <w:multiLevelType w:val="hybridMultilevel"/>
    <w:tmpl w:val="9EE4356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9">
    <w:nsid w:val="65442850"/>
    <w:multiLevelType w:val="hybridMultilevel"/>
    <w:tmpl w:val="84E00518"/>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80">
    <w:nsid w:val="66FC0FA5"/>
    <w:multiLevelType w:val="multilevel"/>
    <w:tmpl w:val="A4FA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675D2DE0"/>
    <w:multiLevelType w:val="hybridMultilevel"/>
    <w:tmpl w:val="D1740E82"/>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82">
    <w:nsid w:val="67987B1E"/>
    <w:multiLevelType w:val="multilevel"/>
    <w:tmpl w:val="049E5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679C1925"/>
    <w:multiLevelType w:val="hybridMultilevel"/>
    <w:tmpl w:val="A2425358"/>
    <w:lvl w:ilvl="0" w:tplc="041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nsid w:val="6AA766DF"/>
    <w:multiLevelType w:val="hybridMultilevel"/>
    <w:tmpl w:val="82F0B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6D436CF6"/>
    <w:multiLevelType w:val="hybridMultilevel"/>
    <w:tmpl w:val="DF9CF014"/>
    <w:lvl w:ilvl="0" w:tplc="2C5AE8A6">
      <w:start w:val="1"/>
      <w:numFmt w:val="decimal"/>
      <w:lvlText w:val="%1."/>
      <w:lvlJc w:val="left"/>
      <w:pPr>
        <w:ind w:left="720" w:hanging="360"/>
      </w:pPr>
      <w:rPr>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6">
    <w:nsid w:val="6E270AFC"/>
    <w:multiLevelType w:val="hybridMultilevel"/>
    <w:tmpl w:val="320A1A1A"/>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87">
    <w:nsid w:val="6EE8799E"/>
    <w:multiLevelType w:val="hybridMultilevel"/>
    <w:tmpl w:val="030E720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8">
    <w:nsid w:val="70F77A31"/>
    <w:multiLevelType w:val="multilevel"/>
    <w:tmpl w:val="F3048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72E17E9B"/>
    <w:multiLevelType w:val="multilevel"/>
    <w:tmpl w:val="936C2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73FC53E5"/>
    <w:multiLevelType w:val="hybridMultilevel"/>
    <w:tmpl w:val="198463E2"/>
    <w:lvl w:ilvl="0" w:tplc="0409000F">
      <w:start w:val="1"/>
      <w:numFmt w:val="decimal"/>
      <w:lvlText w:val="%1."/>
      <w:lvlJc w:val="left"/>
      <w:pPr>
        <w:ind w:left="1344" w:hanging="360"/>
      </w:pPr>
    </w:lvl>
    <w:lvl w:ilvl="1" w:tplc="04090019" w:tentative="1">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91">
    <w:nsid w:val="74331BC3"/>
    <w:multiLevelType w:val="hybridMultilevel"/>
    <w:tmpl w:val="87A2FC3C"/>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92">
    <w:nsid w:val="74B939AD"/>
    <w:multiLevelType w:val="hybridMultilevel"/>
    <w:tmpl w:val="3D12673E"/>
    <w:lvl w:ilvl="0" w:tplc="34B0A91A">
      <w:start w:val="1"/>
      <w:numFmt w:val="bullet"/>
      <w:lvlText w:val=""/>
      <w:lvlJc w:val="left"/>
      <w:pPr>
        <w:ind w:left="1287" w:hanging="360"/>
      </w:pPr>
      <w:rPr>
        <w:rFonts w:ascii="Symbol" w:hAnsi="Symbol" w:hint="default"/>
        <w:b w:val="0"/>
        <w:sz w:val="24"/>
        <w:szCs w:val="24"/>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3">
    <w:nsid w:val="776C49C6"/>
    <w:multiLevelType w:val="hybridMultilevel"/>
    <w:tmpl w:val="FD46EFA4"/>
    <w:lvl w:ilvl="0" w:tplc="0419000F">
      <w:start w:val="1"/>
      <w:numFmt w:val="decimal"/>
      <w:lvlText w:val="%1."/>
      <w:lvlJc w:val="left"/>
      <w:pPr>
        <w:ind w:left="1287" w:hanging="360"/>
      </w:pPr>
      <w:rPr>
        <w:rFonts w:cs="Times New Roman"/>
      </w:rPr>
    </w:lvl>
    <w:lvl w:ilvl="1" w:tplc="04190019" w:tentative="1">
      <w:start w:val="1"/>
      <w:numFmt w:val="lowerLetter"/>
      <w:lvlText w:val="%2."/>
      <w:lvlJc w:val="left"/>
      <w:pPr>
        <w:ind w:left="2007" w:hanging="360"/>
      </w:pPr>
      <w:rPr>
        <w:rFonts w:cs="Times New Roman"/>
      </w:rPr>
    </w:lvl>
    <w:lvl w:ilvl="2" w:tplc="0419001B" w:tentative="1">
      <w:start w:val="1"/>
      <w:numFmt w:val="lowerRoman"/>
      <w:lvlText w:val="%3."/>
      <w:lvlJc w:val="right"/>
      <w:pPr>
        <w:ind w:left="2727" w:hanging="180"/>
      </w:pPr>
      <w:rPr>
        <w:rFonts w:cs="Times New Roman"/>
      </w:rPr>
    </w:lvl>
    <w:lvl w:ilvl="3" w:tplc="0419000F" w:tentative="1">
      <w:start w:val="1"/>
      <w:numFmt w:val="decimal"/>
      <w:lvlText w:val="%4."/>
      <w:lvlJc w:val="left"/>
      <w:pPr>
        <w:ind w:left="3447" w:hanging="360"/>
      </w:pPr>
      <w:rPr>
        <w:rFonts w:cs="Times New Roman"/>
      </w:rPr>
    </w:lvl>
    <w:lvl w:ilvl="4" w:tplc="04190019" w:tentative="1">
      <w:start w:val="1"/>
      <w:numFmt w:val="lowerLetter"/>
      <w:lvlText w:val="%5."/>
      <w:lvlJc w:val="left"/>
      <w:pPr>
        <w:ind w:left="4167" w:hanging="360"/>
      </w:pPr>
      <w:rPr>
        <w:rFonts w:cs="Times New Roman"/>
      </w:rPr>
    </w:lvl>
    <w:lvl w:ilvl="5" w:tplc="0419001B" w:tentative="1">
      <w:start w:val="1"/>
      <w:numFmt w:val="lowerRoman"/>
      <w:lvlText w:val="%6."/>
      <w:lvlJc w:val="right"/>
      <w:pPr>
        <w:ind w:left="4887" w:hanging="180"/>
      </w:pPr>
      <w:rPr>
        <w:rFonts w:cs="Times New Roman"/>
      </w:rPr>
    </w:lvl>
    <w:lvl w:ilvl="6" w:tplc="0419000F" w:tentative="1">
      <w:start w:val="1"/>
      <w:numFmt w:val="decimal"/>
      <w:lvlText w:val="%7."/>
      <w:lvlJc w:val="left"/>
      <w:pPr>
        <w:ind w:left="5607" w:hanging="360"/>
      </w:pPr>
      <w:rPr>
        <w:rFonts w:cs="Times New Roman"/>
      </w:rPr>
    </w:lvl>
    <w:lvl w:ilvl="7" w:tplc="04190019" w:tentative="1">
      <w:start w:val="1"/>
      <w:numFmt w:val="lowerLetter"/>
      <w:lvlText w:val="%8."/>
      <w:lvlJc w:val="left"/>
      <w:pPr>
        <w:ind w:left="6327" w:hanging="360"/>
      </w:pPr>
      <w:rPr>
        <w:rFonts w:cs="Times New Roman"/>
      </w:rPr>
    </w:lvl>
    <w:lvl w:ilvl="8" w:tplc="0419001B" w:tentative="1">
      <w:start w:val="1"/>
      <w:numFmt w:val="lowerRoman"/>
      <w:lvlText w:val="%9."/>
      <w:lvlJc w:val="right"/>
      <w:pPr>
        <w:ind w:left="7047" w:hanging="180"/>
      </w:pPr>
      <w:rPr>
        <w:rFonts w:cs="Times New Roman"/>
      </w:rPr>
    </w:lvl>
  </w:abstractNum>
  <w:abstractNum w:abstractNumId="94">
    <w:nsid w:val="793076EE"/>
    <w:multiLevelType w:val="hybridMultilevel"/>
    <w:tmpl w:val="8DF8C4B8"/>
    <w:lvl w:ilvl="0" w:tplc="671E693A">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5">
    <w:nsid w:val="7B9144F3"/>
    <w:multiLevelType w:val="hybridMultilevel"/>
    <w:tmpl w:val="C64E48D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6">
    <w:nsid w:val="7C8415AB"/>
    <w:multiLevelType w:val="multilevel"/>
    <w:tmpl w:val="1A404B2A"/>
    <w:lvl w:ilvl="0">
      <w:start w:val="1"/>
      <w:numFmt w:val="decimal"/>
      <w:lvlText w:val="%1."/>
      <w:lvlJc w:val="left"/>
      <w:pPr>
        <w:ind w:left="360" w:hanging="360"/>
      </w:pPr>
      <w:rPr>
        <w:rFonts w:cs="Times New Roman" w:hint="default"/>
      </w:rPr>
    </w:lvl>
    <w:lvl w:ilvl="1">
      <w:start w:val="1"/>
      <w:numFmt w:val="decimal"/>
      <w:lvlText w:val="%1.%2."/>
      <w:lvlJc w:val="left"/>
      <w:pPr>
        <w:ind w:left="792" w:hanging="432"/>
      </w:pPr>
      <w:rPr>
        <w:rFonts w:cs="Times New Roman" w:hint="default"/>
      </w:rPr>
    </w:lvl>
    <w:lvl w:ilvl="2">
      <w:start w:val="1"/>
      <w:numFmt w:val="decimal"/>
      <w:lvlText w:val="%1.%2.%3."/>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97">
    <w:nsid w:val="7D4D5372"/>
    <w:multiLevelType w:val="multilevel"/>
    <w:tmpl w:val="EEB41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7D770598"/>
    <w:multiLevelType w:val="hybridMultilevel"/>
    <w:tmpl w:val="51882036"/>
    <w:lvl w:ilvl="0" w:tplc="2A7A02E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1"/>
  </w:num>
  <w:num w:numId="3">
    <w:abstractNumId w:val="21"/>
  </w:num>
  <w:num w:numId="4">
    <w:abstractNumId w:val="43"/>
  </w:num>
  <w:num w:numId="5">
    <w:abstractNumId w:val="5"/>
  </w:num>
  <w:num w:numId="6">
    <w:abstractNumId w:val="93"/>
  </w:num>
  <w:num w:numId="7">
    <w:abstractNumId w:val="60"/>
  </w:num>
  <w:num w:numId="8">
    <w:abstractNumId w:val="16"/>
  </w:num>
  <w:num w:numId="9">
    <w:abstractNumId w:val="4"/>
  </w:num>
  <w:num w:numId="10">
    <w:abstractNumId w:val="7"/>
  </w:num>
  <w:num w:numId="11">
    <w:abstractNumId w:val="63"/>
  </w:num>
  <w:num w:numId="12">
    <w:abstractNumId w:val="96"/>
  </w:num>
  <w:num w:numId="13">
    <w:abstractNumId w:val="89"/>
  </w:num>
  <w:num w:numId="14">
    <w:abstractNumId w:val="74"/>
  </w:num>
  <w:num w:numId="15">
    <w:abstractNumId w:val="34"/>
  </w:num>
  <w:num w:numId="16">
    <w:abstractNumId w:val="3"/>
  </w:num>
  <w:num w:numId="17">
    <w:abstractNumId w:val="13"/>
  </w:num>
  <w:num w:numId="18">
    <w:abstractNumId w:val="53"/>
  </w:num>
  <w:num w:numId="19">
    <w:abstractNumId w:val="79"/>
  </w:num>
  <w:num w:numId="20">
    <w:abstractNumId w:val="10"/>
  </w:num>
  <w:num w:numId="21">
    <w:abstractNumId w:val="64"/>
  </w:num>
  <w:num w:numId="22">
    <w:abstractNumId w:val="78"/>
  </w:num>
  <w:num w:numId="23">
    <w:abstractNumId w:val="61"/>
  </w:num>
  <w:num w:numId="24">
    <w:abstractNumId w:val="39"/>
  </w:num>
  <w:num w:numId="25">
    <w:abstractNumId w:val="91"/>
  </w:num>
  <w:num w:numId="26">
    <w:abstractNumId w:val="2"/>
  </w:num>
  <w:num w:numId="27">
    <w:abstractNumId w:val="97"/>
  </w:num>
  <w:num w:numId="28">
    <w:abstractNumId w:val="56"/>
  </w:num>
  <w:num w:numId="29">
    <w:abstractNumId w:val="82"/>
  </w:num>
  <w:num w:numId="30">
    <w:abstractNumId w:val="59"/>
  </w:num>
  <w:num w:numId="31">
    <w:abstractNumId w:val="55"/>
  </w:num>
  <w:num w:numId="32">
    <w:abstractNumId w:val="15"/>
  </w:num>
  <w:num w:numId="33">
    <w:abstractNumId w:val="51"/>
  </w:num>
  <w:num w:numId="34">
    <w:abstractNumId w:val="32"/>
  </w:num>
  <w:num w:numId="35">
    <w:abstractNumId w:val="86"/>
  </w:num>
  <w:num w:numId="36">
    <w:abstractNumId w:val="42"/>
  </w:num>
  <w:num w:numId="37">
    <w:abstractNumId w:val="27"/>
  </w:num>
  <w:num w:numId="38">
    <w:abstractNumId w:val="81"/>
  </w:num>
  <w:num w:numId="39">
    <w:abstractNumId w:val="40"/>
  </w:num>
  <w:num w:numId="40">
    <w:abstractNumId w:val="37"/>
  </w:num>
  <w:num w:numId="41">
    <w:abstractNumId w:val="68"/>
  </w:num>
  <w:num w:numId="42">
    <w:abstractNumId w:val="44"/>
  </w:num>
  <w:num w:numId="43">
    <w:abstractNumId w:val="24"/>
  </w:num>
  <w:num w:numId="44">
    <w:abstractNumId w:val="9"/>
  </w:num>
  <w:num w:numId="45">
    <w:abstractNumId w:val="65"/>
  </w:num>
  <w:num w:numId="46">
    <w:abstractNumId w:val="49"/>
  </w:num>
  <w:num w:numId="47">
    <w:abstractNumId w:val="6"/>
  </w:num>
  <w:num w:numId="48">
    <w:abstractNumId w:val="18"/>
  </w:num>
  <w:num w:numId="49">
    <w:abstractNumId w:val="67"/>
  </w:num>
  <w:num w:numId="50">
    <w:abstractNumId w:val="11"/>
  </w:num>
  <w:num w:numId="51">
    <w:abstractNumId w:val="30"/>
  </w:num>
  <w:num w:numId="52">
    <w:abstractNumId w:val="62"/>
  </w:num>
  <w:num w:numId="53">
    <w:abstractNumId w:val="75"/>
  </w:num>
  <w:num w:numId="54">
    <w:abstractNumId w:val="90"/>
  </w:num>
  <w:num w:numId="55">
    <w:abstractNumId w:val="73"/>
  </w:num>
  <w:num w:numId="56">
    <w:abstractNumId w:val="41"/>
  </w:num>
  <w:num w:numId="57">
    <w:abstractNumId w:val="22"/>
  </w:num>
  <w:num w:numId="58">
    <w:abstractNumId w:val="98"/>
  </w:num>
  <w:num w:numId="59">
    <w:abstractNumId w:val="38"/>
  </w:num>
  <w:num w:numId="60">
    <w:abstractNumId w:val="20"/>
  </w:num>
  <w:num w:numId="61">
    <w:abstractNumId w:val="84"/>
  </w:num>
  <w:num w:numId="62">
    <w:abstractNumId w:val="52"/>
  </w:num>
  <w:num w:numId="63">
    <w:abstractNumId w:val="47"/>
  </w:num>
  <w:num w:numId="64">
    <w:abstractNumId w:val="94"/>
  </w:num>
  <w:num w:numId="65">
    <w:abstractNumId w:val="14"/>
  </w:num>
  <w:num w:numId="66">
    <w:abstractNumId w:val="0"/>
  </w:num>
  <w:num w:numId="67">
    <w:abstractNumId w:val="1"/>
  </w:num>
  <w:num w:numId="68">
    <w:abstractNumId w:val="23"/>
  </w:num>
  <w:num w:numId="69">
    <w:abstractNumId w:val="72"/>
  </w:num>
  <w:num w:numId="70">
    <w:abstractNumId w:val="77"/>
  </w:num>
  <w:num w:numId="71">
    <w:abstractNumId w:val="66"/>
  </w:num>
  <w:num w:numId="72">
    <w:abstractNumId w:val="92"/>
  </w:num>
  <w:num w:numId="73">
    <w:abstractNumId w:val="95"/>
  </w:num>
  <w:num w:numId="74">
    <w:abstractNumId w:val="54"/>
  </w:num>
  <w:num w:numId="75">
    <w:abstractNumId w:val="29"/>
  </w:num>
  <w:num w:numId="76">
    <w:abstractNumId w:val="19"/>
  </w:num>
  <w:num w:numId="77">
    <w:abstractNumId w:val="50"/>
  </w:num>
  <w:num w:numId="78">
    <w:abstractNumId w:val="46"/>
  </w:num>
  <w:num w:numId="79">
    <w:abstractNumId w:val="83"/>
  </w:num>
  <w:num w:numId="80">
    <w:abstractNumId w:val="28"/>
  </w:num>
  <w:num w:numId="81">
    <w:abstractNumId w:val="88"/>
  </w:num>
  <w:num w:numId="82">
    <w:abstractNumId w:val="80"/>
  </w:num>
  <w:num w:numId="83">
    <w:abstractNumId w:val="58"/>
  </w:num>
  <w:num w:numId="84">
    <w:abstractNumId w:val="45"/>
  </w:num>
  <w:num w:numId="85">
    <w:abstractNumId w:val="48"/>
  </w:num>
  <w:num w:numId="86">
    <w:abstractNumId w:val="36"/>
  </w:num>
  <w:num w:numId="87">
    <w:abstractNumId w:val="57"/>
  </w:num>
  <w:num w:numId="88">
    <w:abstractNumId w:val="85"/>
  </w:num>
  <w:num w:numId="89">
    <w:abstractNumId w:val="35"/>
  </w:num>
  <w:num w:numId="90">
    <w:abstractNumId w:val="76"/>
  </w:num>
  <w:num w:numId="91">
    <w:abstractNumId w:val="17"/>
  </w:num>
  <w:num w:numId="92">
    <w:abstractNumId w:val="70"/>
  </w:num>
  <w:num w:numId="93">
    <w:abstractNumId w:val="31"/>
  </w:num>
  <w:num w:numId="94">
    <w:abstractNumId w:val="26"/>
  </w:num>
  <w:num w:numId="95">
    <w:abstractNumId w:val="69"/>
  </w:num>
  <w:num w:numId="96">
    <w:abstractNumId w:val="25"/>
  </w:num>
  <w:num w:numId="97">
    <w:abstractNumId w:val="33"/>
  </w:num>
  <w:num w:numId="98">
    <w:abstractNumId w:val="12"/>
  </w:num>
  <w:num w:numId="99">
    <w:abstractNumId w:val="87"/>
  </w:num>
  <w:numIdMacAtCleanup w:val="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6C407B"/>
    <w:rsid w:val="00001E30"/>
    <w:rsid w:val="00002D2B"/>
    <w:rsid w:val="00003CDF"/>
    <w:rsid w:val="000042AC"/>
    <w:rsid w:val="00005578"/>
    <w:rsid w:val="00010BBE"/>
    <w:rsid w:val="00011FA4"/>
    <w:rsid w:val="000122AE"/>
    <w:rsid w:val="0001457F"/>
    <w:rsid w:val="00014DDA"/>
    <w:rsid w:val="00017980"/>
    <w:rsid w:val="0002207B"/>
    <w:rsid w:val="00022695"/>
    <w:rsid w:val="00025F38"/>
    <w:rsid w:val="00026420"/>
    <w:rsid w:val="000307D7"/>
    <w:rsid w:val="000354E8"/>
    <w:rsid w:val="00041523"/>
    <w:rsid w:val="00042D55"/>
    <w:rsid w:val="000450F1"/>
    <w:rsid w:val="00046E81"/>
    <w:rsid w:val="0005058D"/>
    <w:rsid w:val="00050762"/>
    <w:rsid w:val="000515AB"/>
    <w:rsid w:val="00051AE1"/>
    <w:rsid w:val="00051DAC"/>
    <w:rsid w:val="0005309A"/>
    <w:rsid w:val="000575E9"/>
    <w:rsid w:val="00060718"/>
    <w:rsid w:val="00062626"/>
    <w:rsid w:val="0006311D"/>
    <w:rsid w:val="000655A8"/>
    <w:rsid w:val="00067F7C"/>
    <w:rsid w:val="00075020"/>
    <w:rsid w:val="00075A7E"/>
    <w:rsid w:val="00075C1B"/>
    <w:rsid w:val="000773C0"/>
    <w:rsid w:val="0008346F"/>
    <w:rsid w:val="0008616A"/>
    <w:rsid w:val="000879A3"/>
    <w:rsid w:val="00090C17"/>
    <w:rsid w:val="00092A99"/>
    <w:rsid w:val="00094FFF"/>
    <w:rsid w:val="00095089"/>
    <w:rsid w:val="00095B5A"/>
    <w:rsid w:val="00096A1B"/>
    <w:rsid w:val="000A07E5"/>
    <w:rsid w:val="000A388F"/>
    <w:rsid w:val="000A4CC2"/>
    <w:rsid w:val="000A6CDD"/>
    <w:rsid w:val="000B1247"/>
    <w:rsid w:val="000C1503"/>
    <w:rsid w:val="000C2DF0"/>
    <w:rsid w:val="000C3360"/>
    <w:rsid w:val="000C35B0"/>
    <w:rsid w:val="000D207D"/>
    <w:rsid w:val="000D5B97"/>
    <w:rsid w:val="000D7D35"/>
    <w:rsid w:val="000E07C1"/>
    <w:rsid w:val="000E0CE9"/>
    <w:rsid w:val="000E1AA7"/>
    <w:rsid w:val="000E4583"/>
    <w:rsid w:val="000E46B1"/>
    <w:rsid w:val="000E6D3F"/>
    <w:rsid w:val="000F36F2"/>
    <w:rsid w:val="000F7083"/>
    <w:rsid w:val="000F7FED"/>
    <w:rsid w:val="0010350F"/>
    <w:rsid w:val="0010514B"/>
    <w:rsid w:val="00105537"/>
    <w:rsid w:val="00110EFF"/>
    <w:rsid w:val="00113FED"/>
    <w:rsid w:val="00114D13"/>
    <w:rsid w:val="00115DD0"/>
    <w:rsid w:val="00116373"/>
    <w:rsid w:val="00116D75"/>
    <w:rsid w:val="00121467"/>
    <w:rsid w:val="00121A05"/>
    <w:rsid w:val="00122DF8"/>
    <w:rsid w:val="00123064"/>
    <w:rsid w:val="00125728"/>
    <w:rsid w:val="00125AEE"/>
    <w:rsid w:val="00125C78"/>
    <w:rsid w:val="00125CBB"/>
    <w:rsid w:val="00127805"/>
    <w:rsid w:val="00130C0A"/>
    <w:rsid w:val="001317E8"/>
    <w:rsid w:val="00132A6F"/>
    <w:rsid w:val="001370E3"/>
    <w:rsid w:val="0013749C"/>
    <w:rsid w:val="00140AB6"/>
    <w:rsid w:val="00141268"/>
    <w:rsid w:val="0014443A"/>
    <w:rsid w:val="00152A17"/>
    <w:rsid w:val="00153978"/>
    <w:rsid w:val="001609ED"/>
    <w:rsid w:val="00163D5F"/>
    <w:rsid w:val="00164DEA"/>
    <w:rsid w:val="00165CFA"/>
    <w:rsid w:val="00176FF4"/>
    <w:rsid w:val="00181CCF"/>
    <w:rsid w:val="00181D3B"/>
    <w:rsid w:val="00182647"/>
    <w:rsid w:val="00183B33"/>
    <w:rsid w:val="0018723F"/>
    <w:rsid w:val="001878F5"/>
    <w:rsid w:val="0019212E"/>
    <w:rsid w:val="00194A9C"/>
    <w:rsid w:val="001A4065"/>
    <w:rsid w:val="001B06C6"/>
    <w:rsid w:val="001B088A"/>
    <w:rsid w:val="001B3907"/>
    <w:rsid w:val="001B6699"/>
    <w:rsid w:val="001C05D8"/>
    <w:rsid w:val="001C1C4D"/>
    <w:rsid w:val="001C2B3C"/>
    <w:rsid w:val="001C305A"/>
    <w:rsid w:val="001C33F5"/>
    <w:rsid w:val="001D0328"/>
    <w:rsid w:val="001D4D21"/>
    <w:rsid w:val="001D7862"/>
    <w:rsid w:val="001E17D0"/>
    <w:rsid w:val="001E27C8"/>
    <w:rsid w:val="001E3698"/>
    <w:rsid w:val="001E436A"/>
    <w:rsid w:val="001F2FF5"/>
    <w:rsid w:val="001F3B99"/>
    <w:rsid w:val="001F4903"/>
    <w:rsid w:val="001F4CB1"/>
    <w:rsid w:val="002004B5"/>
    <w:rsid w:val="00207A7C"/>
    <w:rsid w:val="00215ADB"/>
    <w:rsid w:val="00216ABB"/>
    <w:rsid w:val="00220EF6"/>
    <w:rsid w:val="002276B6"/>
    <w:rsid w:val="00234B37"/>
    <w:rsid w:val="00235E0D"/>
    <w:rsid w:val="002365DC"/>
    <w:rsid w:val="00242530"/>
    <w:rsid w:val="00245F41"/>
    <w:rsid w:val="00253422"/>
    <w:rsid w:val="0026054E"/>
    <w:rsid w:val="002608F7"/>
    <w:rsid w:val="0026273F"/>
    <w:rsid w:val="00272E68"/>
    <w:rsid w:val="00274EF8"/>
    <w:rsid w:val="0027777D"/>
    <w:rsid w:val="002802D7"/>
    <w:rsid w:val="002833F7"/>
    <w:rsid w:val="00291CF2"/>
    <w:rsid w:val="002964F5"/>
    <w:rsid w:val="002A1C8A"/>
    <w:rsid w:val="002A20D4"/>
    <w:rsid w:val="002A365A"/>
    <w:rsid w:val="002A3FEC"/>
    <w:rsid w:val="002A4784"/>
    <w:rsid w:val="002B33A3"/>
    <w:rsid w:val="002B48BA"/>
    <w:rsid w:val="002B52E5"/>
    <w:rsid w:val="002B5398"/>
    <w:rsid w:val="002C16BD"/>
    <w:rsid w:val="002C20A0"/>
    <w:rsid w:val="002D235A"/>
    <w:rsid w:val="002D40F1"/>
    <w:rsid w:val="002F4564"/>
    <w:rsid w:val="002F54F4"/>
    <w:rsid w:val="002F580F"/>
    <w:rsid w:val="002F6B52"/>
    <w:rsid w:val="002F6F6E"/>
    <w:rsid w:val="00301560"/>
    <w:rsid w:val="00302D50"/>
    <w:rsid w:val="00304259"/>
    <w:rsid w:val="003042F6"/>
    <w:rsid w:val="00304919"/>
    <w:rsid w:val="00304FE3"/>
    <w:rsid w:val="003054D4"/>
    <w:rsid w:val="003066ED"/>
    <w:rsid w:val="0030746F"/>
    <w:rsid w:val="00312D49"/>
    <w:rsid w:val="0031552E"/>
    <w:rsid w:val="003158AD"/>
    <w:rsid w:val="003158FF"/>
    <w:rsid w:val="003169FA"/>
    <w:rsid w:val="00322743"/>
    <w:rsid w:val="003228E7"/>
    <w:rsid w:val="0032545D"/>
    <w:rsid w:val="003307FF"/>
    <w:rsid w:val="00334053"/>
    <w:rsid w:val="0034401B"/>
    <w:rsid w:val="00344525"/>
    <w:rsid w:val="00346B08"/>
    <w:rsid w:val="00353CAD"/>
    <w:rsid w:val="003572F7"/>
    <w:rsid w:val="003735A6"/>
    <w:rsid w:val="00374B6E"/>
    <w:rsid w:val="00377E88"/>
    <w:rsid w:val="003802A6"/>
    <w:rsid w:val="00382DC7"/>
    <w:rsid w:val="003852E4"/>
    <w:rsid w:val="0039090E"/>
    <w:rsid w:val="00392320"/>
    <w:rsid w:val="00392737"/>
    <w:rsid w:val="00392B39"/>
    <w:rsid w:val="003A0D93"/>
    <w:rsid w:val="003A1CFC"/>
    <w:rsid w:val="003A3ADF"/>
    <w:rsid w:val="003A4F34"/>
    <w:rsid w:val="003A5C85"/>
    <w:rsid w:val="003B67EB"/>
    <w:rsid w:val="003B77E8"/>
    <w:rsid w:val="003C1E21"/>
    <w:rsid w:val="003C3ADA"/>
    <w:rsid w:val="003D092D"/>
    <w:rsid w:val="003D2F08"/>
    <w:rsid w:val="003E426C"/>
    <w:rsid w:val="003E6CF0"/>
    <w:rsid w:val="003F242F"/>
    <w:rsid w:val="003F2651"/>
    <w:rsid w:val="003F4441"/>
    <w:rsid w:val="003F70A4"/>
    <w:rsid w:val="004009FF"/>
    <w:rsid w:val="00400BA4"/>
    <w:rsid w:val="004028E7"/>
    <w:rsid w:val="004075F6"/>
    <w:rsid w:val="00410F83"/>
    <w:rsid w:val="00412AF7"/>
    <w:rsid w:val="004176BC"/>
    <w:rsid w:val="0041772E"/>
    <w:rsid w:val="0042069F"/>
    <w:rsid w:val="00421FC3"/>
    <w:rsid w:val="0042333E"/>
    <w:rsid w:val="0042497F"/>
    <w:rsid w:val="00424E09"/>
    <w:rsid w:val="00426272"/>
    <w:rsid w:val="0042677B"/>
    <w:rsid w:val="00433CC3"/>
    <w:rsid w:val="00434E01"/>
    <w:rsid w:val="004431B4"/>
    <w:rsid w:val="0044401E"/>
    <w:rsid w:val="00446038"/>
    <w:rsid w:val="0045056D"/>
    <w:rsid w:val="00451FC6"/>
    <w:rsid w:val="00456CC1"/>
    <w:rsid w:val="00464D54"/>
    <w:rsid w:val="00466ED2"/>
    <w:rsid w:val="0047201A"/>
    <w:rsid w:val="00472545"/>
    <w:rsid w:val="004742DE"/>
    <w:rsid w:val="00474AF7"/>
    <w:rsid w:val="00475762"/>
    <w:rsid w:val="00477975"/>
    <w:rsid w:val="00481CBA"/>
    <w:rsid w:val="0048597D"/>
    <w:rsid w:val="0049244A"/>
    <w:rsid w:val="00495AB2"/>
    <w:rsid w:val="00497787"/>
    <w:rsid w:val="004A0936"/>
    <w:rsid w:val="004A21B9"/>
    <w:rsid w:val="004A3FB5"/>
    <w:rsid w:val="004B4395"/>
    <w:rsid w:val="004C1879"/>
    <w:rsid w:val="004C2106"/>
    <w:rsid w:val="004D0175"/>
    <w:rsid w:val="004D3640"/>
    <w:rsid w:val="004E0F66"/>
    <w:rsid w:val="004F2716"/>
    <w:rsid w:val="004F2CF1"/>
    <w:rsid w:val="0050013A"/>
    <w:rsid w:val="00504505"/>
    <w:rsid w:val="0050616F"/>
    <w:rsid w:val="0051081F"/>
    <w:rsid w:val="00512713"/>
    <w:rsid w:val="00512C27"/>
    <w:rsid w:val="00512F18"/>
    <w:rsid w:val="0051359B"/>
    <w:rsid w:val="00513669"/>
    <w:rsid w:val="00515D38"/>
    <w:rsid w:val="00520A9C"/>
    <w:rsid w:val="00522B53"/>
    <w:rsid w:val="005250AC"/>
    <w:rsid w:val="00527E8A"/>
    <w:rsid w:val="00530CDD"/>
    <w:rsid w:val="0053176E"/>
    <w:rsid w:val="00531F16"/>
    <w:rsid w:val="00532267"/>
    <w:rsid w:val="00533CAE"/>
    <w:rsid w:val="00535873"/>
    <w:rsid w:val="005406EB"/>
    <w:rsid w:val="0054117A"/>
    <w:rsid w:val="00541DA7"/>
    <w:rsid w:val="005421AB"/>
    <w:rsid w:val="00543337"/>
    <w:rsid w:val="00544CD5"/>
    <w:rsid w:val="00546BE6"/>
    <w:rsid w:val="00547858"/>
    <w:rsid w:val="00547DFE"/>
    <w:rsid w:val="00550A1F"/>
    <w:rsid w:val="00551B41"/>
    <w:rsid w:val="00554A6D"/>
    <w:rsid w:val="00554C82"/>
    <w:rsid w:val="00555FE4"/>
    <w:rsid w:val="005605D5"/>
    <w:rsid w:val="00560F2F"/>
    <w:rsid w:val="00561196"/>
    <w:rsid w:val="00563558"/>
    <w:rsid w:val="00563869"/>
    <w:rsid w:val="0056541C"/>
    <w:rsid w:val="00567BC0"/>
    <w:rsid w:val="00567D8C"/>
    <w:rsid w:val="005708C3"/>
    <w:rsid w:val="00572563"/>
    <w:rsid w:val="00572BC5"/>
    <w:rsid w:val="00572EEF"/>
    <w:rsid w:val="005732A6"/>
    <w:rsid w:val="00573E7B"/>
    <w:rsid w:val="005907B5"/>
    <w:rsid w:val="00592ADB"/>
    <w:rsid w:val="005968D6"/>
    <w:rsid w:val="00597A54"/>
    <w:rsid w:val="005A4A6E"/>
    <w:rsid w:val="005A5587"/>
    <w:rsid w:val="005A7138"/>
    <w:rsid w:val="005B2A79"/>
    <w:rsid w:val="005B4613"/>
    <w:rsid w:val="005B5460"/>
    <w:rsid w:val="005B711E"/>
    <w:rsid w:val="005C6532"/>
    <w:rsid w:val="005D0A56"/>
    <w:rsid w:val="005D33A6"/>
    <w:rsid w:val="005D34C4"/>
    <w:rsid w:val="005D386B"/>
    <w:rsid w:val="005D46CB"/>
    <w:rsid w:val="005D5D99"/>
    <w:rsid w:val="005D772C"/>
    <w:rsid w:val="005E5ECF"/>
    <w:rsid w:val="005E6AE7"/>
    <w:rsid w:val="005F66FE"/>
    <w:rsid w:val="006009CB"/>
    <w:rsid w:val="00602480"/>
    <w:rsid w:val="006031F8"/>
    <w:rsid w:val="006143A4"/>
    <w:rsid w:val="006145EE"/>
    <w:rsid w:val="00617098"/>
    <w:rsid w:val="00617F4E"/>
    <w:rsid w:val="006256D5"/>
    <w:rsid w:val="00626802"/>
    <w:rsid w:val="0063137D"/>
    <w:rsid w:val="0063236F"/>
    <w:rsid w:val="00632B4F"/>
    <w:rsid w:val="0063307E"/>
    <w:rsid w:val="00647ACB"/>
    <w:rsid w:val="00651B8F"/>
    <w:rsid w:val="00652E8F"/>
    <w:rsid w:val="0065541E"/>
    <w:rsid w:val="00656E83"/>
    <w:rsid w:val="006573BD"/>
    <w:rsid w:val="0066021C"/>
    <w:rsid w:val="006638D7"/>
    <w:rsid w:val="00671FE9"/>
    <w:rsid w:val="0068064B"/>
    <w:rsid w:val="00682812"/>
    <w:rsid w:val="006830DF"/>
    <w:rsid w:val="00683170"/>
    <w:rsid w:val="0068390B"/>
    <w:rsid w:val="0068505B"/>
    <w:rsid w:val="00695D5F"/>
    <w:rsid w:val="00695FA6"/>
    <w:rsid w:val="00696166"/>
    <w:rsid w:val="006978A0"/>
    <w:rsid w:val="006A05BD"/>
    <w:rsid w:val="006A1371"/>
    <w:rsid w:val="006A1C94"/>
    <w:rsid w:val="006A2087"/>
    <w:rsid w:val="006A21DD"/>
    <w:rsid w:val="006A6E26"/>
    <w:rsid w:val="006A76BE"/>
    <w:rsid w:val="006B57E6"/>
    <w:rsid w:val="006B7754"/>
    <w:rsid w:val="006C0E22"/>
    <w:rsid w:val="006C407B"/>
    <w:rsid w:val="006C5A1F"/>
    <w:rsid w:val="006C75FD"/>
    <w:rsid w:val="006D1BA0"/>
    <w:rsid w:val="006E6238"/>
    <w:rsid w:val="006F05BE"/>
    <w:rsid w:val="006F20F3"/>
    <w:rsid w:val="006F3374"/>
    <w:rsid w:val="006F7FB2"/>
    <w:rsid w:val="0070347D"/>
    <w:rsid w:val="00704588"/>
    <w:rsid w:val="00704FEA"/>
    <w:rsid w:val="00713E7C"/>
    <w:rsid w:val="00716940"/>
    <w:rsid w:val="00727C94"/>
    <w:rsid w:val="0073064B"/>
    <w:rsid w:val="00730A4A"/>
    <w:rsid w:val="00731842"/>
    <w:rsid w:val="0073349B"/>
    <w:rsid w:val="00734D6D"/>
    <w:rsid w:val="00734EA4"/>
    <w:rsid w:val="0074150D"/>
    <w:rsid w:val="007417B5"/>
    <w:rsid w:val="00743734"/>
    <w:rsid w:val="00743D5D"/>
    <w:rsid w:val="007508D9"/>
    <w:rsid w:val="0075290E"/>
    <w:rsid w:val="00754A42"/>
    <w:rsid w:val="00764578"/>
    <w:rsid w:val="00764C12"/>
    <w:rsid w:val="00772C62"/>
    <w:rsid w:val="00772F96"/>
    <w:rsid w:val="0077650F"/>
    <w:rsid w:val="0078171C"/>
    <w:rsid w:val="007859CE"/>
    <w:rsid w:val="00790D8E"/>
    <w:rsid w:val="007956B7"/>
    <w:rsid w:val="00797113"/>
    <w:rsid w:val="007A2270"/>
    <w:rsid w:val="007A4AF8"/>
    <w:rsid w:val="007A797A"/>
    <w:rsid w:val="007A7EB4"/>
    <w:rsid w:val="007B0AA2"/>
    <w:rsid w:val="007B26D3"/>
    <w:rsid w:val="007B5090"/>
    <w:rsid w:val="007C3630"/>
    <w:rsid w:val="007C3729"/>
    <w:rsid w:val="007C4D30"/>
    <w:rsid w:val="007C6F18"/>
    <w:rsid w:val="007D0C6F"/>
    <w:rsid w:val="007D21E0"/>
    <w:rsid w:val="007D4547"/>
    <w:rsid w:val="007D6D53"/>
    <w:rsid w:val="007E1A5B"/>
    <w:rsid w:val="007E3705"/>
    <w:rsid w:val="007E3FB8"/>
    <w:rsid w:val="007F3678"/>
    <w:rsid w:val="00812879"/>
    <w:rsid w:val="00814B01"/>
    <w:rsid w:val="00814B37"/>
    <w:rsid w:val="00816410"/>
    <w:rsid w:val="00822AEA"/>
    <w:rsid w:val="00824042"/>
    <w:rsid w:val="00830AF8"/>
    <w:rsid w:val="00830F4C"/>
    <w:rsid w:val="00833EB2"/>
    <w:rsid w:val="008341BC"/>
    <w:rsid w:val="008403DF"/>
    <w:rsid w:val="00842B2B"/>
    <w:rsid w:val="008432AC"/>
    <w:rsid w:val="00853CB0"/>
    <w:rsid w:val="00860B4B"/>
    <w:rsid w:val="00862A3E"/>
    <w:rsid w:val="008644E0"/>
    <w:rsid w:val="008660D8"/>
    <w:rsid w:val="00867981"/>
    <w:rsid w:val="008713B7"/>
    <w:rsid w:val="00881C73"/>
    <w:rsid w:val="00884213"/>
    <w:rsid w:val="00884FA3"/>
    <w:rsid w:val="008876CF"/>
    <w:rsid w:val="00894FBF"/>
    <w:rsid w:val="00896366"/>
    <w:rsid w:val="008968F9"/>
    <w:rsid w:val="008A064B"/>
    <w:rsid w:val="008A53EE"/>
    <w:rsid w:val="008B0667"/>
    <w:rsid w:val="008B0A6C"/>
    <w:rsid w:val="008B1EBB"/>
    <w:rsid w:val="008B25BE"/>
    <w:rsid w:val="008B41B4"/>
    <w:rsid w:val="008B5238"/>
    <w:rsid w:val="008B6139"/>
    <w:rsid w:val="008C5834"/>
    <w:rsid w:val="008D5E35"/>
    <w:rsid w:val="008E38A9"/>
    <w:rsid w:val="008F4F5A"/>
    <w:rsid w:val="008F57AA"/>
    <w:rsid w:val="00902739"/>
    <w:rsid w:val="00902C8F"/>
    <w:rsid w:val="00906F14"/>
    <w:rsid w:val="009070E0"/>
    <w:rsid w:val="00911B55"/>
    <w:rsid w:val="009136CB"/>
    <w:rsid w:val="00915D79"/>
    <w:rsid w:val="009172B2"/>
    <w:rsid w:val="009201D6"/>
    <w:rsid w:val="0092101A"/>
    <w:rsid w:val="009232A3"/>
    <w:rsid w:val="00925876"/>
    <w:rsid w:val="00926391"/>
    <w:rsid w:val="009346E6"/>
    <w:rsid w:val="009417B0"/>
    <w:rsid w:val="0094242C"/>
    <w:rsid w:val="00945FF9"/>
    <w:rsid w:val="009476B5"/>
    <w:rsid w:val="00950C4F"/>
    <w:rsid w:val="00951EF8"/>
    <w:rsid w:val="0095251D"/>
    <w:rsid w:val="009529E5"/>
    <w:rsid w:val="00952B82"/>
    <w:rsid w:val="009536F0"/>
    <w:rsid w:val="00957387"/>
    <w:rsid w:val="00960101"/>
    <w:rsid w:val="00961435"/>
    <w:rsid w:val="009618A2"/>
    <w:rsid w:val="00962CEA"/>
    <w:rsid w:val="00962CF7"/>
    <w:rsid w:val="00964FC3"/>
    <w:rsid w:val="009719C9"/>
    <w:rsid w:val="009732F3"/>
    <w:rsid w:val="009738BB"/>
    <w:rsid w:val="009809B8"/>
    <w:rsid w:val="0098177C"/>
    <w:rsid w:val="00981FDE"/>
    <w:rsid w:val="00982B40"/>
    <w:rsid w:val="00983E0C"/>
    <w:rsid w:val="00985856"/>
    <w:rsid w:val="00986CA6"/>
    <w:rsid w:val="009903B4"/>
    <w:rsid w:val="00992E76"/>
    <w:rsid w:val="00994649"/>
    <w:rsid w:val="00997E89"/>
    <w:rsid w:val="009A14FC"/>
    <w:rsid w:val="009A1B1C"/>
    <w:rsid w:val="009A3ADF"/>
    <w:rsid w:val="009B19C2"/>
    <w:rsid w:val="009B21DC"/>
    <w:rsid w:val="009B4097"/>
    <w:rsid w:val="009B70B0"/>
    <w:rsid w:val="009B7909"/>
    <w:rsid w:val="009C5A0C"/>
    <w:rsid w:val="009D5389"/>
    <w:rsid w:val="009D5C12"/>
    <w:rsid w:val="009E1588"/>
    <w:rsid w:val="009E2245"/>
    <w:rsid w:val="009E3719"/>
    <w:rsid w:val="009E608D"/>
    <w:rsid w:val="009E7F73"/>
    <w:rsid w:val="009F0552"/>
    <w:rsid w:val="009F35E1"/>
    <w:rsid w:val="00A012BC"/>
    <w:rsid w:val="00A075BB"/>
    <w:rsid w:val="00A11CD4"/>
    <w:rsid w:val="00A1783C"/>
    <w:rsid w:val="00A237E5"/>
    <w:rsid w:val="00A2796B"/>
    <w:rsid w:val="00A32C62"/>
    <w:rsid w:val="00A34A65"/>
    <w:rsid w:val="00A362EE"/>
    <w:rsid w:val="00A40ED4"/>
    <w:rsid w:val="00A42F23"/>
    <w:rsid w:val="00A44A26"/>
    <w:rsid w:val="00A451E6"/>
    <w:rsid w:val="00A45ED7"/>
    <w:rsid w:val="00A51038"/>
    <w:rsid w:val="00A57F1E"/>
    <w:rsid w:val="00A604E5"/>
    <w:rsid w:val="00A60C21"/>
    <w:rsid w:val="00A6113D"/>
    <w:rsid w:val="00A61599"/>
    <w:rsid w:val="00A64CD8"/>
    <w:rsid w:val="00A66DDE"/>
    <w:rsid w:val="00A67922"/>
    <w:rsid w:val="00A7067E"/>
    <w:rsid w:val="00A706D1"/>
    <w:rsid w:val="00A71E3A"/>
    <w:rsid w:val="00A727E5"/>
    <w:rsid w:val="00A7416E"/>
    <w:rsid w:val="00A85CFD"/>
    <w:rsid w:val="00A9267F"/>
    <w:rsid w:val="00A9580E"/>
    <w:rsid w:val="00A95C55"/>
    <w:rsid w:val="00AB1DED"/>
    <w:rsid w:val="00AB2681"/>
    <w:rsid w:val="00AB7DAA"/>
    <w:rsid w:val="00AC1823"/>
    <w:rsid w:val="00AC2167"/>
    <w:rsid w:val="00AC3E5B"/>
    <w:rsid w:val="00AC499E"/>
    <w:rsid w:val="00AC60E8"/>
    <w:rsid w:val="00AD77CE"/>
    <w:rsid w:val="00AE2A12"/>
    <w:rsid w:val="00AE30BD"/>
    <w:rsid w:val="00AE3AFF"/>
    <w:rsid w:val="00AE49B2"/>
    <w:rsid w:val="00AE4FE9"/>
    <w:rsid w:val="00AF0927"/>
    <w:rsid w:val="00AF42A6"/>
    <w:rsid w:val="00AF430F"/>
    <w:rsid w:val="00AF4D7B"/>
    <w:rsid w:val="00AF51FD"/>
    <w:rsid w:val="00B000CF"/>
    <w:rsid w:val="00B01C08"/>
    <w:rsid w:val="00B141BE"/>
    <w:rsid w:val="00B2024F"/>
    <w:rsid w:val="00B23C81"/>
    <w:rsid w:val="00B242E0"/>
    <w:rsid w:val="00B300BD"/>
    <w:rsid w:val="00B43F16"/>
    <w:rsid w:val="00B45A4A"/>
    <w:rsid w:val="00B46813"/>
    <w:rsid w:val="00B5036E"/>
    <w:rsid w:val="00B544FA"/>
    <w:rsid w:val="00B5603A"/>
    <w:rsid w:val="00B63202"/>
    <w:rsid w:val="00B638EB"/>
    <w:rsid w:val="00B7077E"/>
    <w:rsid w:val="00B72EC5"/>
    <w:rsid w:val="00B73B98"/>
    <w:rsid w:val="00B81053"/>
    <w:rsid w:val="00B83891"/>
    <w:rsid w:val="00B838DE"/>
    <w:rsid w:val="00B8657B"/>
    <w:rsid w:val="00B94EC9"/>
    <w:rsid w:val="00B96C80"/>
    <w:rsid w:val="00B96FDB"/>
    <w:rsid w:val="00BA1CCD"/>
    <w:rsid w:val="00BA6B91"/>
    <w:rsid w:val="00BB407A"/>
    <w:rsid w:val="00BB60AA"/>
    <w:rsid w:val="00BB6432"/>
    <w:rsid w:val="00BB6747"/>
    <w:rsid w:val="00BC2088"/>
    <w:rsid w:val="00BC7232"/>
    <w:rsid w:val="00BD01BF"/>
    <w:rsid w:val="00BD0822"/>
    <w:rsid w:val="00BD1481"/>
    <w:rsid w:val="00BD1869"/>
    <w:rsid w:val="00BD282F"/>
    <w:rsid w:val="00BD4E87"/>
    <w:rsid w:val="00BD7605"/>
    <w:rsid w:val="00BE27DE"/>
    <w:rsid w:val="00BE59B5"/>
    <w:rsid w:val="00BF1A4F"/>
    <w:rsid w:val="00BF1DA2"/>
    <w:rsid w:val="00BF2E89"/>
    <w:rsid w:val="00BF6595"/>
    <w:rsid w:val="00C027EC"/>
    <w:rsid w:val="00C04316"/>
    <w:rsid w:val="00C04C14"/>
    <w:rsid w:val="00C07E30"/>
    <w:rsid w:val="00C115CA"/>
    <w:rsid w:val="00C12923"/>
    <w:rsid w:val="00C1346A"/>
    <w:rsid w:val="00C152A2"/>
    <w:rsid w:val="00C157E0"/>
    <w:rsid w:val="00C16931"/>
    <w:rsid w:val="00C16F08"/>
    <w:rsid w:val="00C20485"/>
    <w:rsid w:val="00C248BE"/>
    <w:rsid w:val="00C24F1E"/>
    <w:rsid w:val="00C26521"/>
    <w:rsid w:val="00C31132"/>
    <w:rsid w:val="00C31DE4"/>
    <w:rsid w:val="00C342FD"/>
    <w:rsid w:val="00C3499E"/>
    <w:rsid w:val="00C359F0"/>
    <w:rsid w:val="00C36998"/>
    <w:rsid w:val="00C375DD"/>
    <w:rsid w:val="00C42D09"/>
    <w:rsid w:val="00C5734C"/>
    <w:rsid w:val="00C57C66"/>
    <w:rsid w:val="00C60280"/>
    <w:rsid w:val="00C61A9E"/>
    <w:rsid w:val="00C62649"/>
    <w:rsid w:val="00C7001D"/>
    <w:rsid w:val="00C7032A"/>
    <w:rsid w:val="00C72CA8"/>
    <w:rsid w:val="00C73E94"/>
    <w:rsid w:val="00C74911"/>
    <w:rsid w:val="00C81378"/>
    <w:rsid w:val="00C8206F"/>
    <w:rsid w:val="00C82B1A"/>
    <w:rsid w:val="00C82CF7"/>
    <w:rsid w:val="00C83384"/>
    <w:rsid w:val="00C838E3"/>
    <w:rsid w:val="00C83F33"/>
    <w:rsid w:val="00C85327"/>
    <w:rsid w:val="00C85EBA"/>
    <w:rsid w:val="00C87780"/>
    <w:rsid w:val="00C922A2"/>
    <w:rsid w:val="00C94884"/>
    <w:rsid w:val="00C94D85"/>
    <w:rsid w:val="00C95375"/>
    <w:rsid w:val="00C96308"/>
    <w:rsid w:val="00CA28A5"/>
    <w:rsid w:val="00CA4006"/>
    <w:rsid w:val="00CA43CE"/>
    <w:rsid w:val="00CA62CE"/>
    <w:rsid w:val="00CA6CD9"/>
    <w:rsid w:val="00CA7A10"/>
    <w:rsid w:val="00CB1DBD"/>
    <w:rsid w:val="00CB4364"/>
    <w:rsid w:val="00CB5DD1"/>
    <w:rsid w:val="00CC1A6B"/>
    <w:rsid w:val="00CC1CAD"/>
    <w:rsid w:val="00CC1EAA"/>
    <w:rsid w:val="00CC2F49"/>
    <w:rsid w:val="00CC5BC1"/>
    <w:rsid w:val="00CD0262"/>
    <w:rsid w:val="00CD4E66"/>
    <w:rsid w:val="00CD60E3"/>
    <w:rsid w:val="00CD7E66"/>
    <w:rsid w:val="00CE01A1"/>
    <w:rsid w:val="00CE158C"/>
    <w:rsid w:val="00CE2D97"/>
    <w:rsid w:val="00CE3F5B"/>
    <w:rsid w:val="00CE7D37"/>
    <w:rsid w:val="00CF0DB7"/>
    <w:rsid w:val="00CF2F0F"/>
    <w:rsid w:val="00CF671B"/>
    <w:rsid w:val="00CF77C4"/>
    <w:rsid w:val="00D0168D"/>
    <w:rsid w:val="00D02BD8"/>
    <w:rsid w:val="00D070D6"/>
    <w:rsid w:val="00D07274"/>
    <w:rsid w:val="00D104E3"/>
    <w:rsid w:val="00D11788"/>
    <w:rsid w:val="00D13B16"/>
    <w:rsid w:val="00D15965"/>
    <w:rsid w:val="00D1707F"/>
    <w:rsid w:val="00D24F8E"/>
    <w:rsid w:val="00D25EC2"/>
    <w:rsid w:val="00D27820"/>
    <w:rsid w:val="00D3085D"/>
    <w:rsid w:val="00D30CD6"/>
    <w:rsid w:val="00D311B7"/>
    <w:rsid w:val="00D33126"/>
    <w:rsid w:val="00D37B7C"/>
    <w:rsid w:val="00D37E1B"/>
    <w:rsid w:val="00D37FAB"/>
    <w:rsid w:val="00D463AF"/>
    <w:rsid w:val="00D5692A"/>
    <w:rsid w:val="00D576FA"/>
    <w:rsid w:val="00D6112E"/>
    <w:rsid w:val="00D61D29"/>
    <w:rsid w:val="00D621CD"/>
    <w:rsid w:val="00D66885"/>
    <w:rsid w:val="00D7096B"/>
    <w:rsid w:val="00D71D7F"/>
    <w:rsid w:val="00D75590"/>
    <w:rsid w:val="00D75C05"/>
    <w:rsid w:val="00D77D3D"/>
    <w:rsid w:val="00D85BCF"/>
    <w:rsid w:val="00D86B63"/>
    <w:rsid w:val="00D926C4"/>
    <w:rsid w:val="00D95F06"/>
    <w:rsid w:val="00D9665A"/>
    <w:rsid w:val="00D968A4"/>
    <w:rsid w:val="00D975DA"/>
    <w:rsid w:val="00D97CA5"/>
    <w:rsid w:val="00DA29FC"/>
    <w:rsid w:val="00DA304E"/>
    <w:rsid w:val="00DB0189"/>
    <w:rsid w:val="00DB1AAB"/>
    <w:rsid w:val="00DB6581"/>
    <w:rsid w:val="00DC15B1"/>
    <w:rsid w:val="00DC2279"/>
    <w:rsid w:val="00DC229B"/>
    <w:rsid w:val="00DC2E76"/>
    <w:rsid w:val="00DD2EBD"/>
    <w:rsid w:val="00DD59D1"/>
    <w:rsid w:val="00DD7722"/>
    <w:rsid w:val="00DD79C0"/>
    <w:rsid w:val="00DE340C"/>
    <w:rsid w:val="00DE3A88"/>
    <w:rsid w:val="00DE3B11"/>
    <w:rsid w:val="00DE5E94"/>
    <w:rsid w:val="00DF068E"/>
    <w:rsid w:val="00DF34FE"/>
    <w:rsid w:val="00DF5A79"/>
    <w:rsid w:val="00E0050D"/>
    <w:rsid w:val="00E024A3"/>
    <w:rsid w:val="00E078AE"/>
    <w:rsid w:val="00E07ECB"/>
    <w:rsid w:val="00E1266F"/>
    <w:rsid w:val="00E1359F"/>
    <w:rsid w:val="00E142B1"/>
    <w:rsid w:val="00E17ACB"/>
    <w:rsid w:val="00E20149"/>
    <w:rsid w:val="00E21CC6"/>
    <w:rsid w:val="00E24170"/>
    <w:rsid w:val="00E24647"/>
    <w:rsid w:val="00E30385"/>
    <w:rsid w:val="00E31274"/>
    <w:rsid w:val="00E35600"/>
    <w:rsid w:val="00E4005F"/>
    <w:rsid w:val="00E467FD"/>
    <w:rsid w:val="00E46DBE"/>
    <w:rsid w:val="00E47F78"/>
    <w:rsid w:val="00E509CA"/>
    <w:rsid w:val="00E51ABE"/>
    <w:rsid w:val="00E5281D"/>
    <w:rsid w:val="00E548B0"/>
    <w:rsid w:val="00E571DF"/>
    <w:rsid w:val="00E57497"/>
    <w:rsid w:val="00E6046F"/>
    <w:rsid w:val="00E64FB1"/>
    <w:rsid w:val="00E6509B"/>
    <w:rsid w:val="00E66087"/>
    <w:rsid w:val="00E6755A"/>
    <w:rsid w:val="00E71FF4"/>
    <w:rsid w:val="00E805AF"/>
    <w:rsid w:val="00E82377"/>
    <w:rsid w:val="00E82C6D"/>
    <w:rsid w:val="00E82D5A"/>
    <w:rsid w:val="00E82DE5"/>
    <w:rsid w:val="00E86721"/>
    <w:rsid w:val="00E8708D"/>
    <w:rsid w:val="00E91899"/>
    <w:rsid w:val="00E932B1"/>
    <w:rsid w:val="00E93470"/>
    <w:rsid w:val="00EA0BE1"/>
    <w:rsid w:val="00EA1229"/>
    <w:rsid w:val="00EA153A"/>
    <w:rsid w:val="00EA2096"/>
    <w:rsid w:val="00EA37DC"/>
    <w:rsid w:val="00EA7774"/>
    <w:rsid w:val="00EB6928"/>
    <w:rsid w:val="00EB7A3D"/>
    <w:rsid w:val="00EC17C8"/>
    <w:rsid w:val="00EC1FA2"/>
    <w:rsid w:val="00EC38BE"/>
    <w:rsid w:val="00EC6684"/>
    <w:rsid w:val="00ED0170"/>
    <w:rsid w:val="00ED2FD9"/>
    <w:rsid w:val="00ED6CFE"/>
    <w:rsid w:val="00ED763D"/>
    <w:rsid w:val="00ED7C4D"/>
    <w:rsid w:val="00EE0BA2"/>
    <w:rsid w:val="00EE2C04"/>
    <w:rsid w:val="00EE65F7"/>
    <w:rsid w:val="00EF19B7"/>
    <w:rsid w:val="00EF5496"/>
    <w:rsid w:val="00EF5F9D"/>
    <w:rsid w:val="00F1059A"/>
    <w:rsid w:val="00F109D6"/>
    <w:rsid w:val="00F12950"/>
    <w:rsid w:val="00F132F3"/>
    <w:rsid w:val="00F15279"/>
    <w:rsid w:val="00F174AA"/>
    <w:rsid w:val="00F21E3E"/>
    <w:rsid w:val="00F243E4"/>
    <w:rsid w:val="00F26C37"/>
    <w:rsid w:val="00F30031"/>
    <w:rsid w:val="00F30857"/>
    <w:rsid w:val="00F37B0E"/>
    <w:rsid w:val="00F40F59"/>
    <w:rsid w:val="00F41995"/>
    <w:rsid w:val="00F42D12"/>
    <w:rsid w:val="00F44CC0"/>
    <w:rsid w:val="00F461ED"/>
    <w:rsid w:val="00F52318"/>
    <w:rsid w:val="00F56BEB"/>
    <w:rsid w:val="00F60BA6"/>
    <w:rsid w:val="00F659CB"/>
    <w:rsid w:val="00F710EF"/>
    <w:rsid w:val="00F7411A"/>
    <w:rsid w:val="00F768A1"/>
    <w:rsid w:val="00F779C7"/>
    <w:rsid w:val="00F840B1"/>
    <w:rsid w:val="00F86125"/>
    <w:rsid w:val="00F91252"/>
    <w:rsid w:val="00F924B0"/>
    <w:rsid w:val="00F9293A"/>
    <w:rsid w:val="00FA00FC"/>
    <w:rsid w:val="00FA3573"/>
    <w:rsid w:val="00FA6986"/>
    <w:rsid w:val="00FB078B"/>
    <w:rsid w:val="00FB1FA3"/>
    <w:rsid w:val="00FB3A92"/>
    <w:rsid w:val="00FB7C72"/>
    <w:rsid w:val="00FC0410"/>
    <w:rsid w:val="00FC2C4A"/>
    <w:rsid w:val="00FC56D4"/>
    <w:rsid w:val="00FC5E5B"/>
    <w:rsid w:val="00FD0A13"/>
    <w:rsid w:val="00FD2C08"/>
    <w:rsid w:val="00FD2C18"/>
    <w:rsid w:val="00FD4C42"/>
    <w:rsid w:val="00FD7D9D"/>
    <w:rsid w:val="00FE0C34"/>
    <w:rsid w:val="00FE4083"/>
    <w:rsid w:val="00FE6008"/>
    <w:rsid w:val="00FF0711"/>
    <w:rsid w:val="00FF2A99"/>
    <w:rsid w:val="00FF3E88"/>
    <w:rsid w:val="00FF4066"/>
  </w:rsids>
  <m:mathPr>
    <m:mathFont m:val="Cambria Math"/>
    <m:brkBin m:val="before"/>
    <m:brkBinSub m:val="--"/>
    <m:smallFrac/>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98EB3A7E-DC14-480A-8A20-95E90C9E2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22" w:qFormat="1"/>
    <w:lsdException w:name="Emphasis"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4FE9"/>
    <w:pPr>
      <w:ind w:firstLine="567"/>
    </w:pPr>
    <w:rPr>
      <w:sz w:val="24"/>
      <w:szCs w:val="24"/>
      <w:lang w:val="ru-RU" w:eastAsia="ru-RU"/>
    </w:rPr>
  </w:style>
  <w:style w:type="paragraph" w:styleId="Heading1">
    <w:name w:val="heading 1"/>
    <w:basedOn w:val="Normal"/>
    <w:link w:val="Heading1Char"/>
    <w:uiPriority w:val="99"/>
    <w:qFormat/>
    <w:rsid w:val="00547DFE"/>
    <w:pPr>
      <w:spacing w:before="100" w:beforeAutospacing="1" w:after="100" w:afterAutospacing="1"/>
      <w:outlineLvl w:val="0"/>
    </w:pPr>
    <w:rPr>
      <w:b/>
      <w:bCs/>
      <w:kern w:val="36"/>
      <w:sz w:val="48"/>
      <w:szCs w:val="48"/>
    </w:rPr>
  </w:style>
  <w:style w:type="paragraph" w:styleId="Heading2">
    <w:name w:val="heading 2"/>
    <w:basedOn w:val="Normal"/>
    <w:link w:val="Heading2Char"/>
    <w:uiPriority w:val="99"/>
    <w:qFormat/>
    <w:rsid w:val="00547DFE"/>
    <w:pPr>
      <w:spacing w:before="100" w:beforeAutospacing="1" w:after="100" w:afterAutospacing="1"/>
      <w:outlineLvl w:val="1"/>
    </w:pPr>
    <w:rPr>
      <w:b/>
      <w:bCs/>
      <w:sz w:val="36"/>
      <w:szCs w:val="36"/>
    </w:rPr>
  </w:style>
  <w:style w:type="paragraph" w:styleId="Heading3">
    <w:name w:val="heading 3"/>
    <w:basedOn w:val="Normal"/>
    <w:link w:val="Heading3Char"/>
    <w:uiPriority w:val="99"/>
    <w:qFormat/>
    <w:rsid w:val="00547DFE"/>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9"/>
    <w:qFormat/>
    <w:rsid w:val="00062626"/>
    <w:pPr>
      <w:keepNext/>
      <w:spacing w:before="240" w:after="60"/>
      <w:outlineLvl w:val="3"/>
    </w:pPr>
    <w:rPr>
      <w:rFonts w:ascii="Calibri" w:hAnsi="Calibri"/>
      <w:b/>
      <w:bCs/>
      <w:sz w:val="28"/>
      <w:szCs w:val="28"/>
    </w:rPr>
  </w:style>
  <w:style w:type="paragraph" w:styleId="Heading5">
    <w:name w:val="heading 5"/>
    <w:basedOn w:val="Normal"/>
    <w:next w:val="Normal"/>
    <w:link w:val="Heading5Char"/>
    <w:uiPriority w:val="99"/>
    <w:qFormat/>
    <w:rsid w:val="00814B01"/>
    <w:p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9"/>
    <w:qFormat/>
    <w:rsid w:val="00D11788"/>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547DFE"/>
    <w:rPr>
      <w:rFonts w:cs="Times New Roman"/>
      <w:b/>
      <w:kern w:val="36"/>
      <w:sz w:val="48"/>
    </w:rPr>
  </w:style>
  <w:style w:type="character" w:customStyle="1" w:styleId="Heading2Char">
    <w:name w:val="Heading 2 Char"/>
    <w:link w:val="Heading2"/>
    <w:uiPriority w:val="99"/>
    <w:locked/>
    <w:rsid w:val="00547DFE"/>
    <w:rPr>
      <w:rFonts w:cs="Times New Roman"/>
      <w:b/>
      <w:sz w:val="36"/>
    </w:rPr>
  </w:style>
  <w:style w:type="character" w:customStyle="1" w:styleId="Heading3Char">
    <w:name w:val="Heading 3 Char"/>
    <w:link w:val="Heading3"/>
    <w:uiPriority w:val="99"/>
    <w:locked/>
    <w:rsid w:val="00547DFE"/>
    <w:rPr>
      <w:rFonts w:cs="Times New Roman"/>
      <w:b/>
      <w:sz w:val="27"/>
    </w:rPr>
  </w:style>
  <w:style w:type="character" w:customStyle="1" w:styleId="Heading4Char">
    <w:name w:val="Heading 4 Char"/>
    <w:link w:val="Heading4"/>
    <w:uiPriority w:val="99"/>
    <w:semiHidden/>
    <w:locked/>
    <w:rsid w:val="00062626"/>
    <w:rPr>
      <w:rFonts w:ascii="Calibri" w:hAnsi="Calibri" w:cs="Times New Roman"/>
      <w:b/>
      <w:sz w:val="28"/>
    </w:rPr>
  </w:style>
  <w:style w:type="character" w:customStyle="1" w:styleId="Heading5Char">
    <w:name w:val="Heading 5 Char"/>
    <w:link w:val="Heading5"/>
    <w:uiPriority w:val="99"/>
    <w:semiHidden/>
    <w:locked/>
    <w:rsid w:val="00814B01"/>
    <w:rPr>
      <w:rFonts w:ascii="Calibri" w:hAnsi="Calibri" w:cs="Times New Roman"/>
      <w:b/>
      <w:i/>
      <w:sz w:val="26"/>
    </w:rPr>
  </w:style>
  <w:style w:type="character" w:customStyle="1" w:styleId="Heading6Char">
    <w:name w:val="Heading 6 Char"/>
    <w:link w:val="Heading6"/>
    <w:uiPriority w:val="99"/>
    <w:semiHidden/>
    <w:locked/>
    <w:rsid w:val="00D11788"/>
    <w:rPr>
      <w:rFonts w:ascii="Calibri" w:hAnsi="Calibri" w:cs="Times New Roman"/>
      <w:b/>
      <w:sz w:val="22"/>
    </w:rPr>
  </w:style>
  <w:style w:type="character" w:styleId="Hyperlink">
    <w:name w:val="Hyperlink"/>
    <w:uiPriority w:val="99"/>
    <w:rsid w:val="00547DFE"/>
    <w:rPr>
      <w:rFonts w:cs="Times New Roman"/>
      <w:color w:val="0000FF"/>
      <w:u w:val="single"/>
    </w:rPr>
  </w:style>
  <w:style w:type="paragraph" w:styleId="NormalWeb">
    <w:name w:val="Normal (Web)"/>
    <w:basedOn w:val="Normal"/>
    <w:uiPriority w:val="99"/>
    <w:rsid w:val="00547DFE"/>
    <w:pPr>
      <w:spacing w:before="100" w:beforeAutospacing="1" w:after="100" w:afterAutospacing="1"/>
    </w:pPr>
  </w:style>
  <w:style w:type="character" w:styleId="HTMLCode">
    <w:name w:val="HTML Code"/>
    <w:uiPriority w:val="99"/>
    <w:rsid w:val="00547DFE"/>
    <w:rPr>
      <w:rFonts w:ascii="Courier New" w:hAnsi="Courier New" w:cs="Times New Roman"/>
      <w:sz w:val="20"/>
    </w:rPr>
  </w:style>
  <w:style w:type="paragraph" w:styleId="HTMLPreformatted">
    <w:name w:val="HTML Preformatted"/>
    <w:basedOn w:val="Normal"/>
    <w:link w:val="HTMLPreformattedChar"/>
    <w:uiPriority w:val="99"/>
    <w:rsid w:val="00547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uiPriority w:val="99"/>
    <w:locked/>
    <w:rsid w:val="00547DFE"/>
    <w:rPr>
      <w:rFonts w:ascii="Courier New" w:hAnsi="Courier New" w:cs="Times New Roman"/>
    </w:rPr>
  </w:style>
  <w:style w:type="character" w:styleId="BookTitle">
    <w:name w:val="Book Title"/>
    <w:uiPriority w:val="99"/>
    <w:qFormat/>
    <w:rsid w:val="00D30CD6"/>
    <w:rPr>
      <w:rFonts w:cs="Times New Roman"/>
      <w:b/>
      <w:i/>
      <w:spacing w:val="5"/>
    </w:rPr>
  </w:style>
  <w:style w:type="paragraph" w:styleId="Title">
    <w:name w:val="Title"/>
    <w:basedOn w:val="Normal"/>
    <w:next w:val="Normal"/>
    <w:link w:val="TitleChar"/>
    <w:uiPriority w:val="99"/>
    <w:qFormat/>
    <w:rsid w:val="00D30CD6"/>
    <w:pPr>
      <w:spacing w:before="240" w:after="60"/>
      <w:jc w:val="center"/>
      <w:outlineLvl w:val="0"/>
    </w:pPr>
    <w:rPr>
      <w:rFonts w:ascii="Calibri Light" w:hAnsi="Calibri Light"/>
      <w:b/>
      <w:bCs/>
      <w:kern w:val="28"/>
      <w:sz w:val="32"/>
      <w:szCs w:val="32"/>
    </w:rPr>
  </w:style>
  <w:style w:type="character" w:customStyle="1" w:styleId="TitleChar">
    <w:name w:val="Title Char"/>
    <w:link w:val="Title"/>
    <w:uiPriority w:val="99"/>
    <w:locked/>
    <w:rsid w:val="00D30CD6"/>
    <w:rPr>
      <w:rFonts w:ascii="Calibri Light" w:hAnsi="Calibri Light" w:cs="Times New Roman"/>
      <w:b/>
      <w:kern w:val="28"/>
      <w:sz w:val="32"/>
    </w:rPr>
  </w:style>
  <w:style w:type="character" w:styleId="Emphasis">
    <w:name w:val="Emphasis"/>
    <w:uiPriority w:val="20"/>
    <w:qFormat/>
    <w:rsid w:val="007D0C6F"/>
    <w:rPr>
      <w:rFonts w:cs="Times New Roman"/>
      <w:i/>
    </w:rPr>
  </w:style>
  <w:style w:type="paragraph" w:styleId="TOCHeading">
    <w:name w:val="TOC Heading"/>
    <w:basedOn w:val="Heading1"/>
    <w:next w:val="Normal"/>
    <w:uiPriority w:val="99"/>
    <w:qFormat/>
    <w:rsid w:val="000E1AA7"/>
    <w:pPr>
      <w:keepNext/>
      <w:keepLines/>
      <w:spacing w:before="240" w:beforeAutospacing="0" w:after="0" w:afterAutospacing="0" w:line="259" w:lineRule="auto"/>
      <w:outlineLvl w:val="9"/>
    </w:pPr>
    <w:rPr>
      <w:rFonts w:ascii="Calibri Light" w:hAnsi="Calibri Light"/>
      <w:b w:val="0"/>
      <w:bCs w:val="0"/>
      <w:color w:val="2E74B5"/>
      <w:kern w:val="0"/>
      <w:sz w:val="32"/>
      <w:szCs w:val="32"/>
    </w:rPr>
  </w:style>
  <w:style w:type="paragraph" w:styleId="TOC1">
    <w:name w:val="toc 1"/>
    <w:basedOn w:val="Normal"/>
    <w:next w:val="Normal"/>
    <w:autoRedefine/>
    <w:uiPriority w:val="39"/>
    <w:rsid w:val="000E1AA7"/>
  </w:style>
  <w:style w:type="character" w:customStyle="1" w:styleId="posttitle-text">
    <w:name w:val="post__title-text"/>
    <w:uiPriority w:val="99"/>
    <w:rsid w:val="00716940"/>
  </w:style>
  <w:style w:type="character" w:styleId="CommentReference">
    <w:name w:val="annotation reference"/>
    <w:uiPriority w:val="99"/>
    <w:rsid w:val="009E2245"/>
    <w:rPr>
      <w:rFonts w:cs="Times New Roman"/>
      <w:sz w:val="16"/>
    </w:rPr>
  </w:style>
  <w:style w:type="paragraph" w:styleId="CommentText">
    <w:name w:val="annotation text"/>
    <w:basedOn w:val="Normal"/>
    <w:link w:val="CommentTextChar"/>
    <w:uiPriority w:val="99"/>
    <w:rsid w:val="009E2245"/>
    <w:rPr>
      <w:sz w:val="20"/>
      <w:szCs w:val="20"/>
    </w:rPr>
  </w:style>
  <w:style w:type="character" w:customStyle="1" w:styleId="CommentTextChar">
    <w:name w:val="Comment Text Char"/>
    <w:link w:val="CommentText"/>
    <w:uiPriority w:val="99"/>
    <w:locked/>
    <w:rsid w:val="009E2245"/>
    <w:rPr>
      <w:rFonts w:cs="Times New Roman"/>
    </w:rPr>
  </w:style>
  <w:style w:type="paragraph" w:styleId="CommentSubject">
    <w:name w:val="annotation subject"/>
    <w:basedOn w:val="CommentText"/>
    <w:next w:val="CommentText"/>
    <w:link w:val="CommentSubjectChar"/>
    <w:uiPriority w:val="99"/>
    <w:rsid w:val="009E2245"/>
    <w:rPr>
      <w:b/>
      <w:bCs/>
    </w:rPr>
  </w:style>
  <w:style w:type="character" w:customStyle="1" w:styleId="CommentSubjectChar">
    <w:name w:val="Comment Subject Char"/>
    <w:link w:val="CommentSubject"/>
    <w:uiPriority w:val="99"/>
    <w:locked/>
    <w:rsid w:val="009E2245"/>
    <w:rPr>
      <w:rFonts w:cs="Times New Roman"/>
      <w:b/>
    </w:rPr>
  </w:style>
  <w:style w:type="paragraph" w:styleId="BalloonText">
    <w:name w:val="Balloon Text"/>
    <w:basedOn w:val="Normal"/>
    <w:link w:val="BalloonTextChar"/>
    <w:uiPriority w:val="99"/>
    <w:rsid w:val="009E2245"/>
    <w:rPr>
      <w:rFonts w:ascii="Segoe UI" w:hAnsi="Segoe UI"/>
      <w:sz w:val="18"/>
      <w:szCs w:val="18"/>
    </w:rPr>
  </w:style>
  <w:style w:type="character" w:customStyle="1" w:styleId="BalloonTextChar">
    <w:name w:val="Balloon Text Char"/>
    <w:link w:val="BalloonText"/>
    <w:uiPriority w:val="99"/>
    <w:locked/>
    <w:rsid w:val="009E2245"/>
    <w:rPr>
      <w:rFonts w:ascii="Segoe UI" w:hAnsi="Segoe UI" w:cs="Times New Roman"/>
      <w:sz w:val="18"/>
    </w:rPr>
  </w:style>
  <w:style w:type="paragraph" w:styleId="Caption">
    <w:name w:val="caption"/>
    <w:basedOn w:val="Normal"/>
    <w:next w:val="Normal"/>
    <w:autoRedefine/>
    <w:uiPriority w:val="99"/>
    <w:qFormat/>
    <w:rsid w:val="00D07274"/>
    <w:pPr>
      <w:jc w:val="center"/>
    </w:pPr>
    <w:rPr>
      <w:b/>
      <w:bCs/>
      <w:sz w:val="20"/>
      <w:szCs w:val="20"/>
    </w:rPr>
  </w:style>
  <w:style w:type="paragraph" w:styleId="TOC2">
    <w:name w:val="toc 2"/>
    <w:basedOn w:val="Normal"/>
    <w:next w:val="Normal"/>
    <w:autoRedefine/>
    <w:uiPriority w:val="39"/>
    <w:rsid w:val="009E2245"/>
    <w:pPr>
      <w:ind w:left="240"/>
    </w:pPr>
  </w:style>
  <w:style w:type="paragraph" w:customStyle="1" w:styleId="a">
    <w:name w:val="Стиль Название объекта + По левому краю"/>
    <w:basedOn w:val="Caption"/>
    <w:autoRedefine/>
    <w:uiPriority w:val="99"/>
    <w:rsid w:val="00D07274"/>
  </w:style>
  <w:style w:type="character" w:styleId="FollowedHyperlink">
    <w:name w:val="FollowedHyperlink"/>
    <w:uiPriority w:val="99"/>
    <w:rsid w:val="00656E83"/>
    <w:rPr>
      <w:rFonts w:cs="Times New Roman"/>
      <w:color w:val="954F72"/>
      <w:u w:val="single"/>
    </w:rPr>
  </w:style>
  <w:style w:type="paragraph" w:customStyle="1" w:styleId="tableblock">
    <w:name w:val="tableblock"/>
    <w:basedOn w:val="Normal"/>
    <w:rsid w:val="00DF34FE"/>
    <w:pPr>
      <w:spacing w:before="100" w:beforeAutospacing="1" w:after="100" w:afterAutospacing="1"/>
      <w:ind w:firstLine="0"/>
    </w:pPr>
  </w:style>
  <w:style w:type="character" w:styleId="Strong">
    <w:name w:val="Strong"/>
    <w:uiPriority w:val="22"/>
    <w:qFormat/>
    <w:rsid w:val="00C81378"/>
    <w:rPr>
      <w:rFonts w:cs="Times New Roman"/>
      <w:b/>
    </w:rPr>
  </w:style>
  <w:style w:type="character" w:customStyle="1" w:styleId="pln">
    <w:name w:val="pln"/>
    <w:rsid w:val="00D576FA"/>
  </w:style>
  <w:style w:type="character" w:customStyle="1" w:styleId="lit">
    <w:name w:val="lit"/>
    <w:rsid w:val="00D576FA"/>
  </w:style>
  <w:style w:type="character" w:customStyle="1" w:styleId="pun">
    <w:name w:val="pun"/>
    <w:rsid w:val="00D576FA"/>
  </w:style>
  <w:style w:type="character" w:customStyle="1" w:styleId="typ">
    <w:name w:val="typ"/>
    <w:rsid w:val="00D576FA"/>
  </w:style>
  <w:style w:type="character" w:customStyle="1" w:styleId="str">
    <w:name w:val="str"/>
    <w:rsid w:val="00D576FA"/>
  </w:style>
  <w:style w:type="character" w:customStyle="1" w:styleId="kwd">
    <w:name w:val="kwd"/>
    <w:rsid w:val="00D576FA"/>
  </w:style>
  <w:style w:type="character" w:customStyle="1" w:styleId="tlid-translation">
    <w:name w:val="tlid-translation"/>
    <w:rsid w:val="00B72EC5"/>
  </w:style>
  <w:style w:type="character" w:customStyle="1" w:styleId="tag">
    <w:name w:val="tag"/>
    <w:rsid w:val="00C31DE4"/>
  </w:style>
  <w:style w:type="character" w:customStyle="1" w:styleId="atn">
    <w:name w:val="atn"/>
    <w:rsid w:val="00C31DE4"/>
  </w:style>
  <w:style w:type="character" w:customStyle="1" w:styleId="atv">
    <w:name w:val="atv"/>
    <w:rsid w:val="00C31DE4"/>
  </w:style>
  <w:style w:type="paragraph" w:styleId="ListParagraph">
    <w:name w:val="List Paragraph"/>
    <w:basedOn w:val="Normal"/>
    <w:uiPriority w:val="99"/>
    <w:qFormat/>
    <w:rsid w:val="00092A99"/>
    <w:pPr>
      <w:spacing w:after="160" w:line="259" w:lineRule="auto"/>
      <w:ind w:left="720" w:firstLine="0"/>
      <w:contextualSpacing/>
    </w:pPr>
    <w:rPr>
      <w:rFonts w:ascii="Calibri" w:hAnsi="Calibri"/>
      <w:sz w:val="22"/>
      <w:szCs w:val="22"/>
      <w:lang w:eastAsia="en-US"/>
    </w:rPr>
  </w:style>
  <w:style w:type="paragraph" w:styleId="TOC3">
    <w:name w:val="toc 3"/>
    <w:basedOn w:val="Normal"/>
    <w:next w:val="Normal"/>
    <w:autoRedefine/>
    <w:uiPriority w:val="39"/>
    <w:rsid w:val="00B01C08"/>
    <w:pPr>
      <w:ind w:left="480"/>
    </w:pPr>
  </w:style>
  <w:style w:type="character" w:customStyle="1" w:styleId="dec">
    <w:name w:val="dec"/>
    <w:basedOn w:val="DefaultParagraphFont"/>
    <w:rsid w:val="00CD60E3"/>
  </w:style>
  <w:style w:type="character" w:styleId="SubtleEmphasis">
    <w:name w:val="Subtle Emphasis"/>
    <w:basedOn w:val="DefaultParagraphFont"/>
    <w:uiPriority w:val="19"/>
    <w:qFormat/>
    <w:rsid w:val="00532267"/>
    <w:rPr>
      <w:i/>
      <w:iCs/>
      <w:color w:val="404040" w:themeColor="text1" w:themeTint="BF"/>
    </w:rPr>
  </w:style>
  <w:style w:type="paragraph" w:styleId="TOC4">
    <w:name w:val="toc 4"/>
    <w:basedOn w:val="Normal"/>
    <w:next w:val="Normal"/>
    <w:autoRedefine/>
    <w:uiPriority w:val="39"/>
    <w:unhideWhenUsed/>
    <w:rsid w:val="00961435"/>
    <w:pPr>
      <w:spacing w:after="100" w:line="276" w:lineRule="auto"/>
      <w:ind w:left="660" w:firstLine="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961435"/>
    <w:pPr>
      <w:spacing w:after="100" w:line="276" w:lineRule="auto"/>
      <w:ind w:left="880" w:firstLine="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961435"/>
    <w:pPr>
      <w:spacing w:after="100" w:line="276" w:lineRule="auto"/>
      <w:ind w:left="1100" w:firstLine="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961435"/>
    <w:pPr>
      <w:spacing w:after="100" w:line="276" w:lineRule="auto"/>
      <w:ind w:left="1320" w:firstLine="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961435"/>
    <w:pPr>
      <w:spacing w:after="100" w:line="276" w:lineRule="auto"/>
      <w:ind w:left="1540" w:firstLine="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61435"/>
    <w:pPr>
      <w:spacing w:after="100" w:line="276" w:lineRule="auto"/>
      <w:ind w:left="1760" w:firstLine="0"/>
    </w:pPr>
    <w:rPr>
      <w:rFonts w:asciiTheme="minorHAnsi" w:eastAsiaTheme="minorEastAsia" w:hAnsiTheme="minorHAnsi" w:cstheme="minorBidi"/>
      <w:sz w:val="22"/>
      <w:szCs w:val="22"/>
    </w:rPr>
  </w:style>
  <w:style w:type="character" w:customStyle="1" w:styleId="com">
    <w:name w:val="com"/>
    <w:basedOn w:val="DefaultParagraphFont"/>
    <w:rsid w:val="00D104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77540">
      <w:bodyDiv w:val="1"/>
      <w:marLeft w:val="0"/>
      <w:marRight w:val="0"/>
      <w:marTop w:val="0"/>
      <w:marBottom w:val="0"/>
      <w:divBdr>
        <w:top w:val="none" w:sz="0" w:space="0" w:color="auto"/>
        <w:left w:val="none" w:sz="0" w:space="0" w:color="auto"/>
        <w:bottom w:val="none" w:sz="0" w:space="0" w:color="auto"/>
        <w:right w:val="none" w:sz="0" w:space="0" w:color="auto"/>
      </w:divBdr>
      <w:divsChild>
        <w:div w:id="747072894">
          <w:marLeft w:val="0"/>
          <w:marRight w:val="0"/>
          <w:marTop w:val="0"/>
          <w:marBottom w:val="0"/>
          <w:divBdr>
            <w:top w:val="none" w:sz="0" w:space="0" w:color="auto"/>
            <w:left w:val="none" w:sz="0" w:space="0" w:color="auto"/>
            <w:bottom w:val="none" w:sz="0" w:space="0" w:color="auto"/>
            <w:right w:val="none" w:sz="0" w:space="0" w:color="auto"/>
          </w:divBdr>
        </w:div>
        <w:div w:id="363605312">
          <w:marLeft w:val="0"/>
          <w:marRight w:val="0"/>
          <w:marTop w:val="0"/>
          <w:marBottom w:val="0"/>
          <w:divBdr>
            <w:top w:val="none" w:sz="0" w:space="0" w:color="auto"/>
            <w:left w:val="none" w:sz="0" w:space="0" w:color="auto"/>
            <w:bottom w:val="none" w:sz="0" w:space="0" w:color="auto"/>
            <w:right w:val="none" w:sz="0" w:space="0" w:color="auto"/>
          </w:divBdr>
        </w:div>
      </w:divsChild>
    </w:div>
    <w:div w:id="37827183">
      <w:bodyDiv w:val="1"/>
      <w:marLeft w:val="0"/>
      <w:marRight w:val="0"/>
      <w:marTop w:val="0"/>
      <w:marBottom w:val="0"/>
      <w:divBdr>
        <w:top w:val="none" w:sz="0" w:space="0" w:color="auto"/>
        <w:left w:val="none" w:sz="0" w:space="0" w:color="auto"/>
        <w:bottom w:val="none" w:sz="0" w:space="0" w:color="auto"/>
        <w:right w:val="none" w:sz="0" w:space="0" w:color="auto"/>
      </w:divBdr>
    </w:div>
    <w:div w:id="45762229">
      <w:bodyDiv w:val="1"/>
      <w:marLeft w:val="0"/>
      <w:marRight w:val="0"/>
      <w:marTop w:val="0"/>
      <w:marBottom w:val="0"/>
      <w:divBdr>
        <w:top w:val="none" w:sz="0" w:space="0" w:color="auto"/>
        <w:left w:val="none" w:sz="0" w:space="0" w:color="auto"/>
        <w:bottom w:val="none" w:sz="0" w:space="0" w:color="auto"/>
        <w:right w:val="none" w:sz="0" w:space="0" w:color="auto"/>
      </w:divBdr>
    </w:div>
    <w:div w:id="50812030">
      <w:bodyDiv w:val="1"/>
      <w:marLeft w:val="0"/>
      <w:marRight w:val="0"/>
      <w:marTop w:val="0"/>
      <w:marBottom w:val="0"/>
      <w:divBdr>
        <w:top w:val="none" w:sz="0" w:space="0" w:color="auto"/>
        <w:left w:val="none" w:sz="0" w:space="0" w:color="auto"/>
        <w:bottom w:val="none" w:sz="0" w:space="0" w:color="auto"/>
        <w:right w:val="none" w:sz="0" w:space="0" w:color="auto"/>
      </w:divBdr>
    </w:div>
    <w:div w:id="61880637">
      <w:bodyDiv w:val="1"/>
      <w:marLeft w:val="0"/>
      <w:marRight w:val="0"/>
      <w:marTop w:val="0"/>
      <w:marBottom w:val="0"/>
      <w:divBdr>
        <w:top w:val="none" w:sz="0" w:space="0" w:color="auto"/>
        <w:left w:val="none" w:sz="0" w:space="0" w:color="auto"/>
        <w:bottom w:val="none" w:sz="0" w:space="0" w:color="auto"/>
        <w:right w:val="none" w:sz="0" w:space="0" w:color="auto"/>
      </w:divBdr>
      <w:divsChild>
        <w:div w:id="644242315">
          <w:marLeft w:val="0"/>
          <w:marRight w:val="0"/>
          <w:marTop w:val="0"/>
          <w:marBottom w:val="0"/>
          <w:divBdr>
            <w:top w:val="none" w:sz="0" w:space="0" w:color="auto"/>
            <w:left w:val="none" w:sz="0" w:space="0" w:color="auto"/>
            <w:bottom w:val="none" w:sz="0" w:space="0" w:color="auto"/>
            <w:right w:val="none" w:sz="0" w:space="0" w:color="auto"/>
          </w:divBdr>
        </w:div>
      </w:divsChild>
    </w:div>
    <w:div w:id="66267595">
      <w:bodyDiv w:val="1"/>
      <w:marLeft w:val="0"/>
      <w:marRight w:val="0"/>
      <w:marTop w:val="0"/>
      <w:marBottom w:val="0"/>
      <w:divBdr>
        <w:top w:val="none" w:sz="0" w:space="0" w:color="auto"/>
        <w:left w:val="none" w:sz="0" w:space="0" w:color="auto"/>
        <w:bottom w:val="none" w:sz="0" w:space="0" w:color="auto"/>
        <w:right w:val="none" w:sz="0" w:space="0" w:color="auto"/>
      </w:divBdr>
      <w:divsChild>
        <w:div w:id="1941449511">
          <w:marLeft w:val="0"/>
          <w:marRight w:val="0"/>
          <w:marTop w:val="0"/>
          <w:marBottom w:val="0"/>
          <w:divBdr>
            <w:top w:val="none" w:sz="0" w:space="0" w:color="auto"/>
            <w:left w:val="none" w:sz="0" w:space="0" w:color="auto"/>
            <w:bottom w:val="none" w:sz="0" w:space="0" w:color="auto"/>
            <w:right w:val="none" w:sz="0" w:space="0" w:color="auto"/>
          </w:divBdr>
          <w:divsChild>
            <w:div w:id="15235077">
              <w:marLeft w:val="0"/>
              <w:marRight w:val="0"/>
              <w:marTop w:val="0"/>
              <w:marBottom w:val="0"/>
              <w:divBdr>
                <w:top w:val="none" w:sz="0" w:space="0" w:color="auto"/>
                <w:left w:val="none" w:sz="0" w:space="0" w:color="auto"/>
                <w:bottom w:val="none" w:sz="0" w:space="0" w:color="auto"/>
                <w:right w:val="none" w:sz="0" w:space="0" w:color="auto"/>
              </w:divBdr>
            </w:div>
          </w:divsChild>
        </w:div>
        <w:div w:id="2049525381">
          <w:marLeft w:val="0"/>
          <w:marRight w:val="0"/>
          <w:marTop w:val="0"/>
          <w:marBottom w:val="0"/>
          <w:divBdr>
            <w:top w:val="none" w:sz="0" w:space="0" w:color="auto"/>
            <w:left w:val="none" w:sz="0" w:space="0" w:color="auto"/>
            <w:bottom w:val="none" w:sz="0" w:space="0" w:color="auto"/>
            <w:right w:val="none" w:sz="0" w:space="0" w:color="auto"/>
          </w:divBdr>
        </w:div>
      </w:divsChild>
    </w:div>
    <w:div w:id="67314943">
      <w:bodyDiv w:val="1"/>
      <w:marLeft w:val="0"/>
      <w:marRight w:val="0"/>
      <w:marTop w:val="0"/>
      <w:marBottom w:val="0"/>
      <w:divBdr>
        <w:top w:val="none" w:sz="0" w:space="0" w:color="auto"/>
        <w:left w:val="none" w:sz="0" w:space="0" w:color="auto"/>
        <w:bottom w:val="none" w:sz="0" w:space="0" w:color="auto"/>
        <w:right w:val="none" w:sz="0" w:space="0" w:color="auto"/>
      </w:divBdr>
      <w:divsChild>
        <w:div w:id="938874071">
          <w:marLeft w:val="0"/>
          <w:marRight w:val="0"/>
          <w:marTop w:val="0"/>
          <w:marBottom w:val="0"/>
          <w:divBdr>
            <w:top w:val="none" w:sz="0" w:space="0" w:color="auto"/>
            <w:left w:val="none" w:sz="0" w:space="0" w:color="auto"/>
            <w:bottom w:val="none" w:sz="0" w:space="0" w:color="auto"/>
            <w:right w:val="none" w:sz="0" w:space="0" w:color="auto"/>
          </w:divBdr>
        </w:div>
        <w:div w:id="1474979237">
          <w:marLeft w:val="0"/>
          <w:marRight w:val="0"/>
          <w:marTop w:val="0"/>
          <w:marBottom w:val="0"/>
          <w:divBdr>
            <w:top w:val="none" w:sz="0" w:space="0" w:color="auto"/>
            <w:left w:val="none" w:sz="0" w:space="0" w:color="auto"/>
            <w:bottom w:val="none" w:sz="0" w:space="0" w:color="auto"/>
            <w:right w:val="none" w:sz="0" w:space="0" w:color="auto"/>
          </w:divBdr>
        </w:div>
      </w:divsChild>
    </w:div>
    <w:div w:id="74059284">
      <w:bodyDiv w:val="1"/>
      <w:marLeft w:val="0"/>
      <w:marRight w:val="0"/>
      <w:marTop w:val="0"/>
      <w:marBottom w:val="0"/>
      <w:divBdr>
        <w:top w:val="none" w:sz="0" w:space="0" w:color="auto"/>
        <w:left w:val="none" w:sz="0" w:space="0" w:color="auto"/>
        <w:bottom w:val="none" w:sz="0" w:space="0" w:color="auto"/>
        <w:right w:val="none" w:sz="0" w:space="0" w:color="auto"/>
      </w:divBdr>
    </w:div>
    <w:div w:id="74789668">
      <w:bodyDiv w:val="1"/>
      <w:marLeft w:val="0"/>
      <w:marRight w:val="0"/>
      <w:marTop w:val="0"/>
      <w:marBottom w:val="0"/>
      <w:divBdr>
        <w:top w:val="none" w:sz="0" w:space="0" w:color="auto"/>
        <w:left w:val="none" w:sz="0" w:space="0" w:color="auto"/>
        <w:bottom w:val="none" w:sz="0" w:space="0" w:color="auto"/>
        <w:right w:val="none" w:sz="0" w:space="0" w:color="auto"/>
      </w:divBdr>
    </w:div>
    <w:div w:id="86511183">
      <w:bodyDiv w:val="1"/>
      <w:marLeft w:val="0"/>
      <w:marRight w:val="0"/>
      <w:marTop w:val="0"/>
      <w:marBottom w:val="0"/>
      <w:divBdr>
        <w:top w:val="none" w:sz="0" w:space="0" w:color="auto"/>
        <w:left w:val="none" w:sz="0" w:space="0" w:color="auto"/>
        <w:bottom w:val="none" w:sz="0" w:space="0" w:color="auto"/>
        <w:right w:val="none" w:sz="0" w:space="0" w:color="auto"/>
      </w:divBdr>
    </w:div>
    <w:div w:id="91054768">
      <w:bodyDiv w:val="1"/>
      <w:marLeft w:val="0"/>
      <w:marRight w:val="0"/>
      <w:marTop w:val="0"/>
      <w:marBottom w:val="0"/>
      <w:divBdr>
        <w:top w:val="none" w:sz="0" w:space="0" w:color="auto"/>
        <w:left w:val="none" w:sz="0" w:space="0" w:color="auto"/>
        <w:bottom w:val="none" w:sz="0" w:space="0" w:color="auto"/>
        <w:right w:val="none" w:sz="0" w:space="0" w:color="auto"/>
      </w:divBdr>
      <w:divsChild>
        <w:div w:id="1025642787">
          <w:marLeft w:val="0"/>
          <w:marRight w:val="0"/>
          <w:marTop w:val="0"/>
          <w:marBottom w:val="0"/>
          <w:divBdr>
            <w:top w:val="none" w:sz="0" w:space="0" w:color="auto"/>
            <w:left w:val="none" w:sz="0" w:space="0" w:color="auto"/>
            <w:bottom w:val="none" w:sz="0" w:space="0" w:color="auto"/>
            <w:right w:val="none" w:sz="0" w:space="0" w:color="auto"/>
          </w:divBdr>
          <w:divsChild>
            <w:div w:id="2008634158">
              <w:marLeft w:val="0"/>
              <w:marRight w:val="0"/>
              <w:marTop w:val="0"/>
              <w:marBottom w:val="0"/>
              <w:divBdr>
                <w:top w:val="none" w:sz="0" w:space="0" w:color="auto"/>
                <w:left w:val="none" w:sz="0" w:space="0" w:color="auto"/>
                <w:bottom w:val="none" w:sz="0" w:space="0" w:color="auto"/>
                <w:right w:val="none" w:sz="0" w:space="0" w:color="auto"/>
              </w:divBdr>
              <w:divsChild>
                <w:div w:id="18922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45252">
      <w:bodyDiv w:val="1"/>
      <w:marLeft w:val="0"/>
      <w:marRight w:val="0"/>
      <w:marTop w:val="0"/>
      <w:marBottom w:val="0"/>
      <w:divBdr>
        <w:top w:val="none" w:sz="0" w:space="0" w:color="auto"/>
        <w:left w:val="none" w:sz="0" w:space="0" w:color="auto"/>
        <w:bottom w:val="none" w:sz="0" w:space="0" w:color="auto"/>
        <w:right w:val="none" w:sz="0" w:space="0" w:color="auto"/>
      </w:divBdr>
      <w:divsChild>
        <w:div w:id="2024747094">
          <w:marLeft w:val="0"/>
          <w:marRight w:val="0"/>
          <w:marTop w:val="0"/>
          <w:marBottom w:val="0"/>
          <w:divBdr>
            <w:top w:val="none" w:sz="0" w:space="0" w:color="auto"/>
            <w:left w:val="none" w:sz="0" w:space="0" w:color="auto"/>
            <w:bottom w:val="none" w:sz="0" w:space="0" w:color="auto"/>
            <w:right w:val="none" w:sz="0" w:space="0" w:color="auto"/>
          </w:divBdr>
        </w:div>
        <w:div w:id="1783913078">
          <w:marLeft w:val="0"/>
          <w:marRight w:val="0"/>
          <w:marTop w:val="0"/>
          <w:marBottom w:val="0"/>
          <w:divBdr>
            <w:top w:val="none" w:sz="0" w:space="0" w:color="auto"/>
            <w:left w:val="none" w:sz="0" w:space="0" w:color="auto"/>
            <w:bottom w:val="none" w:sz="0" w:space="0" w:color="auto"/>
            <w:right w:val="none" w:sz="0" w:space="0" w:color="auto"/>
          </w:divBdr>
        </w:div>
      </w:divsChild>
    </w:div>
    <w:div w:id="109131486">
      <w:bodyDiv w:val="1"/>
      <w:marLeft w:val="0"/>
      <w:marRight w:val="0"/>
      <w:marTop w:val="0"/>
      <w:marBottom w:val="0"/>
      <w:divBdr>
        <w:top w:val="none" w:sz="0" w:space="0" w:color="auto"/>
        <w:left w:val="none" w:sz="0" w:space="0" w:color="auto"/>
        <w:bottom w:val="none" w:sz="0" w:space="0" w:color="auto"/>
        <w:right w:val="none" w:sz="0" w:space="0" w:color="auto"/>
      </w:divBdr>
      <w:divsChild>
        <w:div w:id="1581675984">
          <w:marLeft w:val="0"/>
          <w:marRight w:val="0"/>
          <w:marTop w:val="0"/>
          <w:marBottom w:val="0"/>
          <w:divBdr>
            <w:top w:val="none" w:sz="0" w:space="0" w:color="auto"/>
            <w:left w:val="none" w:sz="0" w:space="0" w:color="auto"/>
            <w:bottom w:val="none" w:sz="0" w:space="0" w:color="auto"/>
            <w:right w:val="none" w:sz="0" w:space="0" w:color="auto"/>
          </w:divBdr>
        </w:div>
        <w:div w:id="1708485967">
          <w:marLeft w:val="0"/>
          <w:marRight w:val="0"/>
          <w:marTop w:val="0"/>
          <w:marBottom w:val="0"/>
          <w:divBdr>
            <w:top w:val="none" w:sz="0" w:space="0" w:color="auto"/>
            <w:left w:val="none" w:sz="0" w:space="0" w:color="auto"/>
            <w:bottom w:val="none" w:sz="0" w:space="0" w:color="auto"/>
            <w:right w:val="none" w:sz="0" w:space="0" w:color="auto"/>
          </w:divBdr>
        </w:div>
      </w:divsChild>
    </w:div>
    <w:div w:id="140733169">
      <w:bodyDiv w:val="1"/>
      <w:marLeft w:val="0"/>
      <w:marRight w:val="0"/>
      <w:marTop w:val="0"/>
      <w:marBottom w:val="0"/>
      <w:divBdr>
        <w:top w:val="none" w:sz="0" w:space="0" w:color="auto"/>
        <w:left w:val="none" w:sz="0" w:space="0" w:color="auto"/>
        <w:bottom w:val="none" w:sz="0" w:space="0" w:color="auto"/>
        <w:right w:val="none" w:sz="0" w:space="0" w:color="auto"/>
      </w:divBdr>
      <w:divsChild>
        <w:div w:id="103425330">
          <w:marLeft w:val="0"/>
          <w:marRight w:val="0"/>
          <w:marTop w:val="0"/>
          <w:marBottom w:val="0"/>
          <w:divBdr>
            <w:top w:val="none" w:sz="0" w:space="0" w:color="auto"/>
            <w:left w:val="none" w:sz="0" w:space="0" w:color="auto"/>
            <w:bottom w:val="none" w:sz="0" w:space="0" w:color="auto"/>
            <w:right w:val="none" w:sz="0" w:space="0" w:color="auto"/>
          </w:divBdr>
          <w:divsChild>
            <w:div w:id="1154445372">
              <w:marLeft w:val="0"/>
              <w:marRight w:val="0"/>
              <w:marTop w:val="0"/>
              <w:marBottom w:val="0"/>
              <w:divBdr>
                <w:top w:val="none" w:sz="0" w:space="0" w:color="auto"/>
                <w:left w:val="none" w:sz="0" w:space="0" w:color="auto"/>
                <w:bottom w:val="none" w:sz="0" w:space="0" w:color="auto"/>
                <w:right w:val="none" w:sz="0" w:space="0" w:color="auto"/>
              </w:divBdr>
              <w:divsChild>
                <w:div w:id="1915970152">
                  <w:marLeft w:val="0"/>
                  <w:marRight w:val="0"/>
                  <w:marTop w:val="0"/>
                  <w:marBottom w:val="0"/>
                  <w:divBdr>
                    <w:top w:val="none" w:sz="0" w:space="0" w:color="auto"/>
                    <w:left w:val="none" w:sz="0" w:space="0" w:color="auto"/>
                    <w:bottom w:val="none" w:sz="0" w:space="0" w:color="auto"/>
                    <w:right w:val="none" w:sz="0" w:space="0" w:color="auto"/>
                  </w:divBdr>
                </w:div>
              </w:divsChild>
            </w:div>
            <w:div w:id="1646157587">
              <w:marLeft w:val="0"/>
              <w:marRight w:val="0"/>
              <w:marTop w:val="0"/>
              <w:marBottom w:val="0"/>
              <w:divBdr>
                <w:top w:val="none" w:sz="0" w:space="0" w:color="auto"/>
                <w:left w:val="none" w:sz="0" w:space="0" w:color="auto"/>
                <w:bottom w:val="none" w:sz="0" w:space="0" w:color="auto"/>
                <w:right w:val="none" w:sz="0" w:space="0" w:color="auto"/>
              </w:divBdr>
              <w:divsChild>
                <w:div w:id="144002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67535">
      <w:bodyDiv w:val="1"/>
      <w:marLeft w:val="0"/>
      <w:marRight w:val="0"/>
      <w:marTop w:val="0"/>
      <w:marBottom w:val="0"/>
      <w:divBdr>
        <w:top w:val="none" w:sz="0" w:space="0" w:color="auto"/>
        <w:left w:val="none" w:sz="0" w:space="0" w:color="auto"/>
        <w:bottom w:val="none" w:sz="0" w:space="0" w:color="auto"/>
        <w:right w:val="none" w:sz="0" w:space="0" w:color="auto"/>
      </w:divBdr>
      <w:divsChild>
        <w:div w:id="449739084">
          <w:marLeft w:val="0"/>
          <w:marRight w:val="0"/>
          <w:marTop w:val="0"/>
          <w:marBottom w:val="0"/>
          <w:divBdr>
            <w:top w:val="none" w:sz="0" w:space="0" w:color="auto"/>
            <w:left w:val="none" w:sz="0" w:space="0" w:color="auto"/>
            <w:bottom w:val="none" w:sz="0" w:space="0" w:color="auto"/>
            <w:right w:val="none" w:sz="0" w:space="0" w:color="auto"/>
          </w:divBdr>
        </w:div>
        <w:div w:id="1384325648">
          <w:marLeft w:val="0"/>
          <w:marRight w:val="0"/>
          <w:marTop w:val="0"/>
          <w:marBottom w:val="0"/>
          <w:divBdr>
            <w:top w:val="none" w:sz="0" w:space="0" w:color="auto"/>
            <w:left w:val="none" w:sz="0" w:space="0" w:color="auto"/>
            <w:bottom w:val="none" w:sz="0" w:space="0" w:color="auto"/>
            <w:right w:val="none" w:sz="0" w:space="0" w:color="auto"/>
          </w:divBdr>
        </w:div>
        <w:div w:id="348874069">
          <w:marLeft w:val="0"/>
          <w:marRight w:val="0"/>
          <w:marTop w:val="0"/>
          <w:marBottom w:val="0"/>
          <w:divBdr>
            <w:top w:val="none" w:sz="0" w:space="0" w:color="auto"/>
            <w:left w:val="none" w:sz="0" w:space="0" w:color="auto"/>
            <w:bottom w:val="none" w:sz="0" w:space="0" w:color="auto"/>
            <w:right w:val="none" w:sz="0" w:space="0" w:color="auto"/>
          </w:divBdr>
        </w:div>
        <w:div w:id="326370294">
          <w:marLeft w:val="0"/>
          <w:marRight w:val="0"/>
          <w:marTop w:val="0"/>
          <w:marBottom w:val="0"/>
          <w:divBdr>
            <w:top w:val="none" w:sz="0" w:space="0" w:color="auto"/>
            <w:left w:val="none" w:sz="0" w:space="0" w:color="auto"/>
            <w:bottom w:val="none" w:sz="0" w:space="0" w:color="auto"/>
            <w:right w:val="none" w:sz="0" w:space="0" w:color="auto"/>
          </w:divBdr>
        </w:div>
        <w:div w:id="163516823">
          <w:marLeft w:val="0"/>
          <w:marRight w:val="0"/>
          <w:marTop w:val="0"/>
          <w:marBottom w:val="0"/>
          <w:divBdr>
            <w:top w:val="none" w:sz="0" w:space="0" w:color="auto"/>
            <w:left w:val="none" w:sz="0" w:space="0" w:color="auto"/>
            <w:bottom w:val="none" w:sz="0" w:space="0" w:color="auto"/>
            <w:right w:val="none" w:sz="0" w:space="0" w:color="auto"/>
          </w:divBdr>
        </w:div>
        <w:div w:id="1239634407">
          <w:marLeft w:val="0"/>
          <w:marRight w:val="0"/>
          <w:marTop w:val="0"/>
          <w:marBottom w:val="0"/>
          <w:divBdr>
            <w:top w:val="none" w:sz="0" w:space="0" w:color="auto"/>
            <w:left w:val="none" w:sz="0" w:space="0" w:color="auto"/>
            <w:bottom w:val="none" w:sz="0" w:space="0" w:color="auto"/>
            <w:right w:val="none" w:sz="0" w:space="0" w:color="auto"/>
          </w:divBdr>
        </w:div>
        <w:div w:id="443766990">
          <w:marLeft w:val="0"/>
          <w:marRight w:val="0"/>
          <w:marTop w:val="0"/>
          <w:marBottom w:val="0"/>
          <w:divBdr>
            <w:top w:val="none" w:sz="0" w:space="0" w:color="auto"/>
            <w:left w:val="none" w:sz="0" w:space="0" w:color="auto"/>
            <w:bottom w:val="none" w:sz="0" w:space="0" w:color="auto"/>
            <w:right w:val="none" w:sz="0" w:space="0" w:color="auto"/>
          </w:divBdr>
        </w:div>
      </w:divsChild>
    </w:div>
    <w:div w:id="161743073">
      <w:bodyDiv w:val="1"/>
      <w:marLeft w:val="0"/>
      <w:marRight w:val="0"/>
      <w:marTop w:val="0"/>
      <w:marBottom w:val="0"/>
      <w:divBdr>
        <w:top w:val="none" w:sz="0" w:space="0" w:color="auto"/>
        <w:left w:val="none" w:sz="0" w:space="0" w:color="auto"/>
        <w:bottom w:val="none" w:sz="0" w:space="0" w:color="auto"/>
        <w:right w:val="none" w:sz="0" w:space="0" w:color="auto"/>
      </w:divBdr>
      <w:divsChild>
        <w:div w:id="1720932076">
          <w:marLeft w:val="0"/>
          <w:marRight w:val="0"/>
          <w:marTop w:val="0"/>
          <w:marBottom w:val="0"/>
          <w:divBdr>
            <w:top w:val="none" w:sz="0" w:space="0" w:color="auto"/>
            <w:left w:val="none" w:sz="0" w:space="0" w:color="auto"/>
            <w:bottom w:val="none" w:sz="0" w:space="0" w:color="auto"/>
            <w:right w:val="none" w:sz="0" w:space="0" w:color="auto"/>
          </w:divBdr>
        </w:div>
        <w:div w:id="1019968919">
          <w:marLeft w:val="0"/>
          <w:marRight w:val="0"/>
          <w:marTop w:val="0"/>
          <w:marBottom w:val="0"/>
          <w:divBdr>
            <w:top w:val="none" w:sz="0" w:space="0" w:color="auto"/>
            <w:left w:val="none" w:sz="0" w:space="0" w:color="auto"/>
            <w:bottom w:val="none" w:sz="0" w:space="0" w:color="auto"/>
            <w:right w:val="none" w:sz="0" w:space="0" w:color="auto"/>
          </w:divBdr>
        </w:div>
        <w:div w:id="1009605521">
          <w:marLeft w:val="0"/>
          <w:marRight w:val="0"/>
          <w:marTop w:val="0"/>
          <w:marBottom w:val="0"/>
          <w:divBdr>
            <w:top w:val="none" w:sz="0" w:space="0" w:color="auto"/>
            <w:left w:val="none" w:sz="0" w:space="0" w:color="auto"/>
            <w:bottom w:val="none" w:sz="0" w:space="0" w:color="auto"/>
            <w:right w:val="none" w:sz="0" w:space="0" w:color="auto"/>
          </w:divBdr>
        </w:div>
        <w:div w:id="2122264383">
          <w:marLeft w:val="0"/>
          <w:marRight w:val="0"/>
          <w:marTop w:val="0"/>
          <w:marBottom w:val="0"/>
          <w:divBdr>
            <w:top w:val="none" w:sz="0" w:space="0" w:color="auto"/>
            <w:left w:val="none" w:sz="0" w:space="0" w:color="auto"/>
            <w:bottom w:val="none" w:sz="0" w:space="0" w:color="auto"/>
            <w:right w:val="none" w:sz="0" w:space="0" w:color="auto"/>
          </w:divBdr>
        </w:div>
      </w:divsChild>
    </w:div>
    <w:div w:id="164437973">
      <w:bodyDiv w:val="1"/>
      <w:marLeft w:val="0"/>
      <w:marRight w:val="0"/>
      <w:marTop w:val="0"/>
      <w:marBottom w:val="0"/>
      <w:divBdr>
        <w:top w:val="none" w:sz="0" w:space="0" w:color="auto"/>
        <w:left w:val="none" w:sz="0" w:space="0" w:color="auto"/>
        <w:bottom w:val="none" w:sz="0" w:space="0" w:color="auto"/>
        <w:right w:val="none" w:sz="0" w:space="0" w:color="auto"/>
      </w:divBdr>
    </w:div>
    <w:div w:id="182323330">
      <w:bodyDiv w:val="1"/>
      <w:marLeft w:val="0"/>
      <w:marRight w:val="0"/>
      <w:marTop w:val="0"/>
      <w:marBottom w:val="0"/>
      <w:divBdr>
        <w:top w:val="none" w:sz="0" w:space="0" w:color="auto"/>
        <w:left w:val="none" w:sz="0" w:space="0" w:color="auto"/>
        <w:bottom w:val="none" w:sz="0" w:space="0" w:color="auto"/>
        <w:right w:val="none" w:sz="0" w:space="0" w:color="auto"/>
      </w:divBdr>
      <w:divsChild>
        <w:div w:id="818964994">
          <w:marLeft w:val="0"/>
          <w:marRight w:val="0"/>
          <w:marTop w:val="0"/>
          <w:marBottom w:val="0"/>
          <w:divBdr>
            <w:top w:val="none" w:sz="0" w:space="0" w:color="auto"/>
            <w:left w:val="none" w:sz="0" w:space="0" w:color="auto"/>
            <w:bottom w:val="none" w:sz="0" w:space="0" w:color="auto"/>
            <w:right w:val="none" w:sz="0" w:space="0" w:color="auto"/>
          </w:divBdr>
        </w:div>
        <w:div w:id="75447597">
          <w:marLeft w:val="0"/>
          <w:marRight w:val="0"/>
          <w:marTop w:val="0"/>
          <w:marBottom w:val="0"/>
          <w:divBdr>
            <w:top w:val="none" w:sz="0" w:space="0" w:color="auto"/>
            <w:left w:val="none" w:sz="0" w:space="0" w:color="auto"/>
            <w:bottom w:val="none" w:sz="0" w:space="0" w:color="auto"/>
            <w:right w:val="none" w:sz="0" w:space="0" w:color="auto"/>
          </w:divBdr>
        </w:div>
      </w:divsChild>
    </w:div>
    <w:div w:id="183788563">
      <w:bodyDiv w:val="1"/>
      <w:marLeft w:val="0"/>
      <w:marRight w:val="0"/>
      <w:marTop w:val="0"/>
      <w:marBottom w:val="0"/>
      <w:divBdr>
        <w:top w:val="none" w:sz="0" w:space="0" w:color="auto"/>
        <w:left w:val="none" w:sz="0" w:space="0" w:color="auto"/>
        <w:bottom w:val="none" w:sz="0" w:space="0" w:color="auto"/>
        <w:right w:val="none" w:sz="0" w:space="0" w:color="auto"/>
      </w:divBdr>
    </w:div>
    <w:div w:id="218174045">
      <w:bodyDiv w:val="1"/>
      <w:marLeft w:val="0"/>
      <w:marRight w:val="0"/>
      <w:marTop w:val="0"/>
      <w:marBottom w:val="0"/>
      <w:divBdr>
        <w:top w:val="none" w:sz="0" w:space="0" w:color="auto"/>
        <w:left w:val="none" w:sz="0" w:space="0" w:color="auto"/>
        <w:bottom w:val="none" w:sz="0" w:space="0" w:color="auto"/>
        <w:right w:val="none" w:sz="0" w:space="0" w:color="auto"/>
      </w:divBdr>
      <w:divsChild>
        <w:div w:id="1288707714">
          <w:marLeft w:val="0"/>
          <w:marRight w:val="0"/>
          <w:marTop w:val="0"/>
          <w:marBottom w:val="0"/>
          <w:divBdr>
            <w:top w:val="none" w:sz="0" w:space="0" w:color="auto"/>
            <w:left w:val="none" w:sz="0" w:space="0" w:color="auto"/>
            <w:bottom w:val="none" w:sz="0" w:space="0" w:color="auto"/>
            <w:right w:val="none" w:sz="0" w:space="0" w:color="auto"/>
          </w:divBdr>
        </w:div>
        <w:div w:id="1673800684">
          <w:marLeft w:val="0"/>
          <w:marRight w:val="0"/>
          <w:marTop w:val="0"/>
          <w:marBottom w:val="0"/>
          <w:divBdr>
            <w:top w:val="none" w:sz="0" w:space="0" w:color="auto"/>
            <w:left w:val="none" w:sz="0" w:space="0" w:color="auto"/>
            <w:bottom w:val="none" w:sz="0" w:space="0" w:color="auto"/>
            <w:right w:val="none" w:sz="0" w:space="0" w:color="auto"/>
          </w:divBdr>
        </w:div>
      </w:divsChild>
    </w:div>
    <w:div w:id="222761087">
      <w:bodyDiv w:val="1"/>
      <w:marLeft w:val="0"/>
      <w:marRight w:val="0"/>
      <w:marTop w:val="0"/>
      <w:marBottom w:val="0"/>
      <w:divBdr>
        <w:top w:val="none" w:sz="0" w:space="0" w:color="auto"/>
        <w:left w:val="none" w:sz="0" w:space="0" w:color="auto"/>
        <w:bottom w:val="none" w:sz="0" w:space="0" w:color="auto"/>
        <w:right w:val="none" w:sz="0" w:space="0" w:color="auto"/>
      </w:divBdr>
      <w:divsChild>
        <w:div w:id="1969581072">
          <w:marLeft w:val="0"/>
          <w:marRight w:val="0"/>
          <w:marTop w:val="0"/>
          <w:marBottom w:val="0"/>
          <w:divBdr>
            <w:top w:val="none" w:sz="0" w:space="0" w:color="auto"/>
            <w:left w:val="none" w:sz="0" w:space="0" w:color="auto"/>
            <w:bottom w:val="none" w:sz="0" w:space="0" w:color="auto"/>
            <w:right w:val="none" w:sz="0" w:space="0" w:color="auto"/>
          </w:divBdr>
        </w:div>
        <w:div w:id="1083141481">
          <w:marLeft w:val="0"/>
          <w:marRight w:val="0"/>
          <w:marTop w:val="0"/>
          <w:marBottom w:val="0"/>
          <w:divBdr>
            <w:top w:val="none" w:sz="0" w:space="0" w:color="auto"/>
            <w:left w:val="none" w:sz="0" w:space="0" w:color="auto"/>
            <w:bottom w:val="none" w:sz="0" w:space="0" w:color="auto"/>
            <w:right w:val="none" w:sz="0" w:space="0" w:color="auto"/>
          </w:divBdr>
        </w:div>
        <w:div w:id="2000309233">
          <w:marLeft w:val="0"/>
          <w:marRight w:val="0"/>
          <w:marTop w:val="0"/>
          <w:marBottom w:val="0"/>
          <w:divBdr>
            <w:top w:val="none" w:sz="0" w:space="0" w:color="auto"/>
            <w:left w:val="none" w:sz="0" w:space="0" w:color="auto"/>
            <w:bottom w:val="none" w:sz="0" w:space="0" w:color="auto"/>
            <w:right w:val="none" w:sz="0" w:space="0" w:color="auto"/>
          </w:divBdr>
        </w:div>
        <w:div w:id="1910382084">
          <w:marLeft w:val="0"/>
          <w:marRight w:val="0"/>
          <w:marTop w:val="0"/>
          <w:marBottom w:val="0"/>
          <w:divBdr>
            <w:top w:val="none" w:sz="0" w:space="0" w:color="auto"/>
            <w:left w:val="none" w:sz="0" w:space="0" w:color="auto"/>
            <w:bottom w:val="none" w:sz="0" w:space="0" w:color="auto"/>
            <w:right w:val="none" w:sz="0" w:space="0" w:color="auto"/>
          </w:divBdr>
        </w:div>
      </w:divsChild>
    </w:div>
    <w:div w:id="333729637">
      <w:bodyDiv w:val="1"/>
      <w:marLeft w:val="0"/>
      <w:marRight w:val="0"/>
      <w:marTop w:val="0"/>
      <w:marBottom w:val="0"/>
      <w:divBdr>
        <w:top w:val="none" w:sz="0" w:space="0" w:color="auto"/>
        <w:left w:val="none" w:sz="0" w:space="0" w:color="auto"/>
        <w:bottom w:val="none" w:sz="0" w:space="0" w:color="auto"/>
        <w:right w:val="none" w:sz="0" w:space="0" w:color="auto"/>
      </w:divBdr>
      <w:divsChild>
        <w:div w:id="2061199176">
          <w:marLeft w:val="0"/>
          <w:marRight w:val="0"/>
          <w:marTop w:val="0"/>
          <w:marBottom w:val="0"/>
          <w:divBdr>
            <w:top w:val="none" w:sz="0" w:space="0" w:color="auto"/>
            <w:left w:val="none" w:sz="0" w:space="0" w:color="auto"/>
            <w:bottom w:val="none" w:sz="0" w:space="0" w:color="auto"/>
            <w:right w:val="none" w:sz="0" w:space="0" w:color="auto"/>
          </w:divBdr>
          <w:divsChild>
            <w:div w:id="1375811332">
              <w:marLeft w:val="0"/>
              <w:marRight w:val="0"/>
              <w:marTop w:val="0"/>
              <w:marBottom w:val="0"/>
              <w:divBdr>
                <w:top w:val="none" w:sz="0" w:space="0" w:color="auto"/>
                <w:left w:val="none" w:sz="0" w:space="0" w:color="auto"/>
                <w:bottom w:val="none" w:sz="0" w:space="0" w:color="auto"/>
                <w:right w:val="none" w:sz="0" w:space="0" w:color="auto"/>
              </w:divBdr>
              <w:divsChild>
                <w:div w:id="1568611895">
                  <w:marLeft w:val="0"/>
                  <w:marRight w:val="0"/>
                  <w:marTop w:val="0"/>
                  <w:marBottom w:val="0"/>
                  <w:divBdr>
                    <w:top w:val="none" w:sz="0" w:space="0" w:color="auto"/>
                    <w:left w:val="none" w:sz="0" w:space="0" w:color="auto"/>
                    <w:bottom w:val="none" w:sz="0" w:space="0" w:color="auto"/>
                    <w:right w:val="none" w:sz="0" w:space="0" w:color="auto"/>
                  </w:divBdr>
                </w:div>
                <w:div w:id="624770234">
                  <w:marLeft w:val="0"/>
                  <w:marRight w:val="0"/>
                  <w:marTop w:val="0"/>
                  <w:marBottom w:val="0"/>
                  <w:divBdr>
                    <w:top w:val="none" w:sz="0" w:space="0" w:color="auto"/>
                    <w:left w:val="none" w:sz="0" w:space="0" w:color="auto"/>
                    <w:bottom w:val="none" w:sz="0" w:space="0" w:color="auto"/>
                    <w:right w:val="none" w:sz="0" w:space="0" w:color="auto"/>
                  </w:divBdr>
                </w:div>
              </w:divsChild>
            </w:div>
            <w:div w:id="1022709964">
              <w:marLeft w:val="0"/>
              <w:marRight w:val="0"/>
              <w:marTop w:val="0"/>
              <w:marBottom w:val="0"/>
              <w:divBdr>
                <w:top w:val="none" w:sz="0" w:space="0" w:color="auto"/>
                <w:left w:val="none" w:sz="0" w:space="0" w:color="auto"/>
                <w:bottom w:val="none" w:sz="0" w:space="0" w:color="auto"/>
                <w:right w:val="none" w:sz="0" w:space="0" w:color="auto"/>
              </w:divBdr>
            </w:div>
            <w:div w:id="1027440001">
              <w:marLeft w:val="0"/>
              <w:marRight w:val="0"/>
              <w:marTop w:val="0"/>
              <w:marBottom w:val="0"/>
              <w:divBdr>
                <w:top w:val="none" w:sz="0" w:space="0" w:color="auto"/>
                <w:left w:val="none" w:sz="0" w:space="0" w:color="auto"/>
                <w:bottom w:val="none" w:sz="0" w:space="0" w:color="auto"/>
                <w:right w:val="none" w:sz="0" w:space="0" w:color="auto"/>
              </w:divBdr>
            </w:div>
          </w:divsChild>
        </w:div>
        <w:div w:id="1416364663">
          <w:marLeft w:val="0"/>
          <w:marRight w:val="0"/>
          <w:marTop w:val="0"/>
          <w:marBottom w:val="0"/>
          <w:divBdr>
            <w:top w:val="none" w:sz="0" w:space="0" w:color="auto"/>
            <w:left w:val="none" w:sz="0" w:space="0" w:color="auto"/>
            <w:bottom w:val="none" w:sz="0" w:space="0" w:color="auto"/>
            <w:right w:val="none" w:sz="0" w:space="0" w:color="auto"/>
          </w:divBdr>
        </w:div>
      </w:divsChild>
    </w:div>
    <w:div w:id="335806810">
      <w:bodyDiv w:val="1"/>
      <w:marLeft w:val="0"/>
      <w:marRight w:val="0"/>
      <w:marTop w:val="0"/>
      <w:marBottom w:val="0"/>
      <w:divBdr>
        <w:top w:val="none" w:sz="0" w:space="0" w:color="auto"/>
        <w:left w:val="none" w:sz="0" w:space="0" w:color="auto"/>
        <w:bottom w:val="none" w:sz="0" w:space="0" w:color="auto"/>
        <w:right w:val="none" w:sz="0" w:space="0" w:color="auto"/>
      </w:divBdr>
      <w:divsChild>
        <w:div w:id="648510933">
          <w:marLeft w:val="0"/>
          <w:marRight w:val="0"/>
          <w:marTop w:val="0"/>
          <w:marBottom w:val="0"/>
          <w:divBdr>
            <w:top w:val="none" w:sz="0" w:space="0" w:color="auto"/>
            <w:left w:val="none" w:sz="0" w:space="0" w:color="auto"/>
            <w:bottom w:val="none" w:sz="0" w:space="0" w:color="auto"/>
            <w:right w:val="none" w:sz="0" w:space="0" w:color="auto"/>
          </w:divBdr>
        </w:div>
        <w:div w:id="143669103">
          <w:marLeft w:val="0"/>
          <w:marRight w:val="0"/>
          <w:marTop w:val="0"/>
          <w:marBottom w:val="0"/>
          <w:divBdr>
            <w:top w:val="none" w:sz="0" w:space="0" w:color="auto"/>
            <w:left w:val="none" w:sz="0" w:space="0" w:color="auto"/>
            <w:bottom w:val="none" w:sz="0" w:space="0" w:color="auto"/>
            <w:right w:val="none" w:sz="0" w:space="0" w:color="auto"/>
          </w:divBdr>
        </w:div>
        <w:div w:id="698971181">
          <w:marLeft w:val="0"/>
          <w:marRight w:val="0"/>
          <w:marTop w:val="0"/>
          <w:marBottom w:val="0"/>
          <w:divBdr>
            <w:top w:val="none" w:sz="0" w:space="0" w:color="auto"/>
            <w:left w:val="none" w:sz="0" w:space="0" w:color="auto"/>
            <w:bottom w:val="none" w:sz="0" w:space="0" w:color="auto"/>
            <w:right w:val="none" w:sz="0" w:space="0" w:color="auto"/>
          </w:divBdr>
        </w:div>
      </w:divsChild>
    </w:div>
    <w:div w:id="339309478">
      <w:bodyDiv w:val="1"/>
      <w:marLeft w:val="0"/>
      <w:marRight w:val="0"/>
      <w:marTop w:val="0"/>
      <w:marBottom w:val="0"/>
      <w:divBdr>
        <w:top w:val="none" w:sz="0" w:space="0" w:color="auto"/>
        <w:left w:val="none" w:sz="0" w:space="0" w:color="auto"/>
        <w:bottom w:val="none" w:sz="0" w:space="0" w:color="auto"/>
        <w:right w:val="none" w:sz="0" w:space="0" w:color="auto"/>
      </w:divBdr>
    </w:div>
    <w:div w:id="340818723">
      <w:bodyDiv w:val="1"/>
      <w:marLeft w:val="0"/>
      <w:marRight w:val="0"/>
      <w:marTop w:val="0"/>
      <w:marBottom w:val="0"/>
      <w:divBdr>
        <w:top w:val="none" w:sz="0" w:space="0" w:color="auto"/>
        <w:left w:val="none" w:sz="0" w:space="0" w:color="auto"/>
        <w:bottom w:val="none" w:sz="0" w:space="0" w:color="auto"/>
        <w:right w:val="none" w:sz="0" w:space="0" w:color="auto"/>
      </w:divBdr>
      <w:divsChild>
        <w:div w:id="179198880">
          <w:marLeft w:val="0"/>
          <w:marRight w:val="0"/>
          <w:marTop w:val="0"/>
          <w:marBottom w:val="0"/>
          <w:divBdr>
            <w:top w:val="none" w:sz="0" w:space="0" w:color="auto"/>
            <w:left w:val="none" w:sz="0" w:space="0" w:color="auto"/>
            <w:bottom w:val="none" w:sz="0" w:space="0" w:color="auto"/>
            <w:right w:val="none" w:sz="0" w:space="0" w:color="auto"/>
          </w:divBdr>
        </w:div>
        <w:div w:id="837885864">
          <w:marLeft w:val="0"/>
          <w:marRight w:val="0"/>
          <w:marTop w:val="0"/>
          <w:marBottom w:val="0"/>
          <w:divBdr>
            <w:top w:val="none" w:sz="0" w:space="0" w:color="auto"/>
            <w:left w:val="none" w:sz="0" w:space="0" w:color="auto"/>
            <w:bottom w:val="none" w:sz="0" w:space="0" w:color="auto"/>
            <w:right w:val="none" w:sz="0" w:space="0" w:color="auto"/>
          </w:divBdr>
        </w:div>
      </w:divsChild>
    </w:div>
    <w:div w:id="390731453">
      <w:bodyDiv w:val="1"/>
      <w:marLeft w:val="0"/>
      <w:marRight w:val="0"/>
      <w:marTop w:val="0"/>
      <w:marBottom w:val="0"/>
      <w:divBdr>
        <w:top w:val="none" w:sz="0" w:space="0" w:color="auto"/>
        <w:left w:val="none" w:sz="0" w:space="0" w:color="auto"/>
        <w:bottom w:val="none" w:sz="0" w:space="0" w:color="auto"/>
        <w:right w:val="none" w:sz="0" w:space="0" w:color="auto"/>
      </w:divBdr>
      <w:divsChild>
        <w:div w:id="696351510">
          <w:marLeft w:val="0"/>
          <w:marRight w:val="0"/>
          <w:marTop w:val="0"/>
          <w:marBottom w:val="0"/>
          <w:divBdr>
            <w:top w:val="none" w:sz="0" w:space="0" w:color="auto"/>
            <w:left w:val="none" w:sz="0" w:space="0" w:color="auto"/>
            <w:bottom w:val="none" w:sz="0" w:space="0" w:color="auto"/>
            <w:right w:val="none" w:sz="0" w:space="0" w:color="auto"/>
          </w:divBdr>
        </w:div>
      </w:divsChild>
    </w:div>
    <w:div w:id="400257142">
      <w:bodyDiv w:val="1"/>
      <w:marLeft w:val="0"/>
      <w:marRight w:val="0"/>
      <w:marTop w:val="0"/>
      <w:marBottom w:val="0"/>
      <w:divBdr>
        <w:top w:val="none" w:sz="0" w:space="0" w:color="auto"/>
        <w:left w:val="none" w:sz="0" w:space="0" w:color="auto"/>
        <w:bottom w:val="none" w:sz="0" w:space="0" w:color="auto"/>
        <w:right w:val="none" w:sz="0" w:space="0" w:color="auto"/>
      </w:divBdr>
      <w:divsChild>
        <w:div w:id="1497302262">
          <w:marLeft w:val="0"/>
          <w:marRight w:val="0"/>
          <w:marTop w:val="0"/>
          <w:marBottom w:val="0"/>
          <w:divBdr>
            <w:top w:val="none" w:sz="0" w:space="0" w:color="auto"/>
            <w:left w:val="none" w:sz="0" w:space="0" w:color="auto"/>
            <w:bottom w:val="none" w:sz="0" w:space="0" w:color="auto"/>
            <w:right w:val="none" w:sz="0" w:space="0" w:color="auto"/>
          </w:divBdr>
        </w:div>
        <w:div w:id="1357005222">
          <w:marLeft w:val="0"/>
          <w:marRight w:val="0"/>
          <w:marTop w:val="0"/>
          <w:marBottom w:val="0"/>
          <w:divBdr>
            <w:top w:val="none" w:sz="0" w:space="0" w:color="auto"/>
            <w:left w:val="none" w:sz="0" w:space="0" w:color="auto"/>
            <w:bottom w:val="none" w:sz="0" w:space="0" w:color="auto"/>
            <w:right w:val="none" w:sz="0" w:space="0" w:color="auto"/>
          </w:divBdr>
        </w:div>
      </w:divsChild>
    </w:div>
    <w:div w:id="420445676">
      <w:bodyDiv w:val="1"/>
      <w:marLeft w:val="0"/>
      <w:marRight w:val="0"/>
      <w:marTop w:val="0"/>
      <w:marBottom w:val="0"/>
      <w:divBdr>
        <w:top w:val="none" w:sz="0" w:space="0" w:color="auto"/>
        <w:left w:val="none" w:sz="0" w:space="0" w:color="auto"/>
        <w:bottom w:val="none" w:sz="0" w:space="0" w:color="auto"/>
        <w:right w:val="none" w:sz="0" w:space="0" w:color="auto"/>
      </w:divBdr>
      <w:divsChild>
        <w:div w:id="590545717">
          <w:marLeft w:val="0"/>
          <w:marRight w:val="0"/>
          <w:marTop w:val="0"/>
          <w:marBottom w:val="0"/>
          <w:divBdr>
            <w:top w:val="none" w:sz="0" w:space="0" w:color="auto"/>
            <w:left w:val="none" w:sz="0" w:space="0" w:color="auto"/>
            <w:bottom w:val="none" w:sz="0" w:space="0" w:color="auto"/>
            <w:right w:val="none" w:sz="0" w:space="0" w:color="auto"/>
          </w:divBdr>
        </w:div>
        <w:div w:id="601456626">
          <w:marLeft w:val="0"/>
          <w:marRight w:val="0"/>
          <w:marTop w:val="0"/>
          <w:marBottom w:val="0"/>
          <w:divBdr>
            <w:top w:val="none" w:sz="0" w:space="0" w:color="auto"/>
            <w:left w:val="none" w:sz="0" w:space="0" w:color="auto"/>
            <w:bottom w:val="none" w:sz="0" w:space="0" w:color="auto"/>
            <w:right w:val="none" w:sz="0" w:space="0" w:color="auto"/>
          </w:divBdr>
        </w:div>
      </w:divsChild>
    </w:div>
    <w:div w:id="433600101">
      <w:bodyDiv w:val="1"/>
      <w:marLeft w:val="0"/>
      <w:marRight w:val="0"/>
      <w:marTop w:val="0"/>
      <w:marBottom w:val="0"/>
      <w:divBdr>
        <w:top w:val="none" w:sz="0" w:space="0" w:color="auto"/>
        <w:left w:val="none" w:sz="0" w:space="0" w:color="auto"/>
        <w:bottom w:val="none" w:sz="0" w:space="0" w:color="auto"/>
        <w:right w:val="none" w:sz="0" w:space="0" w:color="auto"/>
      </w:divBdr>
    </w:div>
    <w:div w:id="461466630">
      <w:bodyDiv w:val="1"/>
      <w:marLeft w:val="0"/>
      <w:marRight w:val="0"/>
      <w:marTop w:val="0"/>
      <w:marBottom w:val="0"/>
      <w:divBdr>
        <w:top w:val="none" w:sz="0" w:space="0" w:color="auto"/>
        <w:left w:val="none" w:sz="0" w:space="0" w:color="auto"/>
        <w:bottom w:val="none" w:sz="0" w:space="0" w:color="auto"/>
        <w:right w:val="none" w:sz="0" w:space="0" w:color="auto"/>
      </w:divBdr>
      <w:divsChild>
        <w:div w:id="1526678373">
          <w:marLeft w:val="0"/>
          <w:marRight w:val="0"/>
          <w:marTop w:val="0"/>
          <w:marBottom w:val="0"/>
          <w:divBdr>
            <w:top w:val="none" w:sz="0" w:space="0" w:color="auto"/>
            <w:left w:val="none" w:sz="0" w:space="0" w:color="auto"/>
            <w:bottom w:val="none" w:sz="0" w:space="0" w:color="auto"/>
            <w:right w:val="none" w:sz="0" w:space="0" w:color="auto"/>
          </w:divBdr>
        </w:div>
      </w:divsChild>
    </w:div>
    <w:div w:id="477962260">
      <w:bodyDiv w:val="1"/>
      <w:marLeft w:val="0"/>
      <w:marRight w:val="0"/>
      <w:marTop w:val="0"/>
      <w:marBottom w:val="0"/>
      <w:divBdr>
        <w:top w:val="none" w:sz="0" w:space="0" w:color="auto"/>
        <w:left w:val="none" w:sz="0" w:space="0" w:color="auto"/>
        <w:bottom w:val="none" w:sz="0" w:space="0" w:color="auto"/>
        <w:right w:val="none" w:sz="0" w:space="0" w:color="auto"/>
      </w:divBdr>
      <w:divsChild>
        <w:div w:id="1150364706">
          <w:marLeft w:val="0"/>
          <w:marRight w:val="0"/>
          <w:marTop w:val="0"/>
          <w:marBottom w:val="0"/>
          <w:divBdr>
            <w:top w:val="none" w:sz="0" w:space="0" w:color="auto"/>
            <w:left w:val="none" w:sz="0" w:space="0" w:color="auto"/>
            <w:bottom w:val="none" w:sz="0" w:space="0" w:color="auto"/>
            <w:right w:val="none" w:sz="0" w:space="0" w:color="auto"/>
          </w:divBdr>
          <w:divsChild>
            <w:div w:id="734157695">
              <w:marLeft w:val="0"/>
              <w:marRight w:val="0"/>
              <w:marTop w:val="0"/>
              <w:marBottom w:val="0"/>
              <w:divBdr>
                <w:top w:val="none" w:sz="0" w:space="0" w:color="auto"/>
                <w:left w:val="none" w:sz="0" w:space="0" w:color="auto"/>
                <w:bottom w:val="none" w:sz="0" w:space="0" w:color="auto"/>
                <w:right w:val="none" w:sz="0" w:space="0" w:color="auto"/>
              </w:divBdr>
              <w:divsChild>
                <w:div w:id="185041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696482">
      <w:bodyDiv w:val="1"/>
      <w:marLeft w:val="0"/>
      <w:marRight w:val="0"/>
      <w:marTop w:val="0"/>
      <w:marBottom w:val="0"/>
      <w:divBdr>
        <w:top w:val="none" w:sz="0" w:space="0" w:color="auto"/>
        <w:left w:val="none" w:sz="0" w:space="0" w:color="auto"/>
        <w:bottom w:val="none" w:sz="0" w:space="0" w:color="auto"/>
        <w:right w:val="none" w:sz="0" w:space="0" w:color="auto"/>
      </w:divBdr>
      <w:divsChild>
        <w:div w:id="176390039">
          <w:marLeft w:val="0"/>
          <w:marRight w:val="0"/>
          <w:marTop w:val="0"/>
          <w:marBottom w:val="0"/>
          <w:divBdr>
            <w:top w:val="none" w:sz="0" w:space="0" w:color="auto"/>
            <w:left w:val="none" w:sz="0" w:space="0" w:color="auto"/>
            <w:bottom w:val="none" w:sz="0" w:space="0" w:color="auto"/>
            <w:right w:val="none" w:sz="0" w:space="0" w:color="auto"/>
          </w:divBdr>
        </w:div>
        <w:div w:id="1760784252">
          <w:marLeft w:val="0"/>
          <w:marRight w:val="0"/>
          <w:marTop w:val="0"/>
          <w:marBottom w:val="0"/>
          <w:divBdr>
            <w:top w:val="none" w:sz="0" w:space="0" w:color="auto"/>
            <w:left w:val="none" w:sz="0" w:space="0" w:color="auto"/>
            <w:bottom w:val="none" w:sz="0" w:space="0" w:color="auto"/>
            <w:right w:val="none" w:sz="0" w:space="0" w:color="auto"/>
          </w:divBdr>
        </w:div>
      </w:divsChild>
    </w:div>
    <w:div w:id="482935230">
      <w:bodyDiv w:val="1"/>
      <w:marLeft w:val="0"/>
      <w:marRight w:val="0"/>
      <w:marTop w:val="0"/>
      <w:marBottom w:val="0"/>
      <w:divBdr>
        <w:top w:val="none" w:sz="0" w:space="0" w:color="auto"/>
        <w:left w:val="none" w:sz="0" w:space="0" w:color="auto"/>
        <w:bottom w:val="none" w:sz="0" w:space="0" w:color="auto"/>
        <w:right w:val="none" w:sz="0" w:space="0" w:color="auto"/>
      </w:divBdr>
      <w:divsChild>
        <w:div w:id="1128864887">
          <w:marLeft w:val="0"/>
          <w:marRight w:val="0"/>
          <w:marTop w:val="0"/>
          <w:marBottom w:val="0"/>
          <w:divBdr>
            <w:top w:val="none" w:sz="0" w:space="0" w:color="auto"/>
            <w:left w:val="none" w:sz="0" w:space="0" w:color="auto"/>
            <w:bottom w:val="none" w:sz="0" w:space="0" w:color="auto"/>
            <w:right w:val="none" w:sz="0" w:space="0" w:color="auto"/>
          </w:divBdr>
        </w:div>
        <w:div w:id="532427973">
          <w:marLeft w:val="0"/>
          <w:marRight w:val="0"/>
          <w:marTop w:val="0"/>
          <w:marBottom w:val="0"/>
          <w:divBdr>
            <w:top w:val="none" w:sz="0" w:space="0" w:color="auto"/>
            <w:left w:val="none" w:sz="0" w:space="0" w:color="auto"/>
            <w:bottom w:val="none" w:sz="0" w:space="0" w:color="auto"/>
            <w:right w:val="none" w:sz="0" w:space="0" w:color="auto"/>
          </w:divBdr>
        </w:div>
        <w:div w:id="2015374917">
          <w:marLeft w:val="0"/>
          <w:marRight w:val="0"/>
          <w:marTop w:val="0"/>
          <w:marBottom w:val="0"/>
          <w:divBdr>
            <w:top w:val="none" w:sz="0" w:space="0" w:color="auto"/>
            <w:left w:val="none" w:sz="0" w:space="0" w:color="auto"/>
            <w:bottom w:val="none" w:sz="0" w:space="0" w:color="auto"/>
            <w:right w:val="none" w:sz="0" w:space="0" w:color="auto"/>
          </w:divBdr>
        </w:div>
      </w:divsChild>
    </w:div>
    <w:div w:id="529294471">
      <w:bodyDiv w:val="1"/>
      <w:marLeft w:val="0"/>
      <w:marRight w:val="0"/>
      <w:marTop w:val="0"/>
      <w:marBottom w:val="0"/>
      <w:divBdr>
        <w:top w:val="none" w:sz="0" w:space="0" w:color="auto"/>
        <w:left w:val="none" w:sz="0" w:space="0" w:color="auto"/>
        <w:bottom w:val="none" w:sz="0" w:space="0" w:color="auto"/>
        <w:right w:val="none" w:sz="0" w:space="0" w:color="auto"/>
      </w:divBdr>
    </w:div>
    <w:div w:id="544874689">
      <w:bodyDiv w:val="1"/>
      <w:marLeft w:val="0"/>
      <w:marRight w:val="0"/>
      <w:marTop w:val="0"/>
      <w:marBottom w:val="0"/>
      <w:divBdr>
        <w:top w:val="none" w:sz="0" w:space="0" w:color="auto"/>
        <w:left w:val="none" w:sz="0" w:space="0" w:color="auto"/>
        <w:bottom w:val="none" w:sz="0" w:space="0" w:color="auto"/>
        <w:right w:val="none" w:sz="0" w:space="0" w:color="auto"/>
      </w:divBdr>
    </w:div>
    <w:div w:id="572423891">
      <w:bodyDiv w:val="1"/>
      <w:marLeft w:val="0"/>
      <w:marRight w:val="0"/>
      <w:marTop w:val="0"/>
      <w:marBottom w:val="0"/>
      <w:divBdr>
        <w:top w:val="none" w:sz="0" w:space="0" w:color="auto"/>
        <w:left w:val="none" w:sz="0" w:space="0" w:color="auto"/>
        <w:bottom w:val="none" w:sz="0" w:space="0" w:color="auto"/>
        <w:right w:val="none" w:sz="0" w:space="0" w:color="auto"/>
      </w:divBdr>
      <w:divsChild>
        <w:div w:id="981039283">
          <w:marLeft w:val="0"/>
          <w:marRight w:val="0"/>
          <w:marTop w:val="0"/>
          <w:marBottom w:val="0"/>
          <w:divBdr>
            <w:top w:val="none" w:sz="0" w:space="0" w:color="auto"/>
            <w:left w:val="none" w:sz="0" w:space="0" w:color="auto"/>
            <w:bottom w:val="none" w:sz="0" w:space="0" w:color="auto"/>
            <w:right w:val="none" w:sz="0" w:space="0" w:color="auto"/>
          </w:divBdr>
        </w:div>
        <w:div w:id="335159733">
          <w:marLeft w:val="0"/>
          <w:marRight w:val="0"/>
          <w:marTop w:val="0"/>
          <w:marBottom w:val="0"/>
          <w:divBdr>
            <w:top w:val="none" w:sz="0" w:space="0" w:color="auto"/>
            <w:left w:val="none" w:sz="0" w:space="0" w:color="auto"/>
            <w:bottom w:val="none" w:sz="0" w:space="0" w:color="auto"/>
            <w:right w:val="none" w:sz="0" w:space="0" w:color="auto"/>
          </w:divBdr>
        </w:div>
      </w:divsChild>
    </w:div>
    <w:div w:id="576520713">
      <w:bodyDiv w:val="1"/>
      <w:marLeft w:val="0"/>
      <w:marRight w:val="0"/>
      <w:marTop w:val="0"/>
      <w:marBottom w:val="0"/>
      <w:divBdr>
        <w:top w:val="none" w:sz="0" w:space="0" w:color="auto"/>
        <w:left w:val="none" w:sz="0" w:space="0" w:color="auto"/>
        <w:bottom w:val="none" w:sz="0" w:space="0" w:color="auto"/>
        <w:right w:val="none" w:sz="0" w:space="0" w:color="auto"/>
      </w:divBdr>
      <w:divsChild>
        <w:div w:id="1636374599">
          <w:marLeft w:val="0"/>
          <w:marRight w:val="0"/>
          <w:marTop w:val="0"/>
          <w:marBottom w:val="0"/>
          <w:divBdr>
            <w:top w:val="none" w:sz="0" w:space="0" w:color="auto"/>
            <w:left w:val="none" w:sz="0" w:space="0" w:color="auto"/>
            <w:bottom w:val="none" w:sz="0" w:space="0" w:color="auto"/>
            <w:right w:val="none" w:sz="0" w:space="0" w:color="auto"/>
          </w:divBdr>
        </w:div>
        <w:div w:id="1658680074">
          <w:marLeft w:val="0"/>
          <w:marRight w:val="0"/>
          <w:marTop w:val="0"/>
          <w:marBottom w:val="0"/>
          <w:divBdr>
            <w:top w:val="none" w:sz="0" w:space="0" w:color="auto"/>
            <w:left w:val="none" w:sz="0" w:space="0" w:color="auto"/>
            <w:bottom w:val="none" w:sz="0" w:space="0" w:color="auto"/>
            <w:right w:val="none" w:sz="0" w:space="0" w:color="auto"/>
          </w:divBdr>
        </w:div>
        <w:div w:id="1576090190">
          <w:marLeft w:val="0"/>
          <w:marRight w:val="0"/>
          <w:marTop w:val="0"/>
          <w:marBottom w:val="0"/>
          <w:divBdr>
            <w:top w:val="none" w:sz="0" w:space="0" w:color="auto"/>
            <w:left w:val="none" w:sz="0" w:space="0" w:color="auto"/>
            <w:bottom w:val="none" w:sz="0" w:space="0" w:color="auto"/>
            <w:right w:val="none" w:sz="0" w:space="0" w:color="auto"/>
          </w:divBdr>
        </w:div>
        <w:div w:id="1287158867">
          <w:marLeft w:val="0"/>
          <w:marRight w:val="0"/>
          <w:marTop w:val="0"/>
          <w:marBottom w:val="0"/>
          <w:divBdr>
            <w:top w:val="none" w:sz="0" w:space="0" w:color="auto"/>
            <w:left w:val="none" w:sz="0" w:space="0" w:color="auto"/>
            <w:bottom w:val="none" w:sz="0" w:space="0" w:color="auto"/>
            <w:right w:val="none" w:sz="0" w:space="0" w:color="auto"/>
          </w:divBdr>
        </w:div>
      </w:divsChild>
    </w:div>
    <w:div w:id="590550768">
      <w:bodyDiv w:val="1"/>
      <w:marLeft w:val="0"/>
      <w:marRight w:val="0"/>
      <w:marTop w:val="0"/>
      <w:marBottom w:val="0"/>
      <w:divBdr>
        <w:top w:val="none" w:sz="0" w:space="0" w:color="auto"/>
        <w:left w:val="none" w:sz="0" w:space="0" w:color="auto"/>
        <w:bottom w:val="none" w:sz="0" w:space="0" w:color="auto"/>
        <w:right w:val="none" w:sz="0" w:space="0" w:color="auto"/>
      </w:divBdr>
      <w:divsChild>
        <w:div w:id="1937639953">
          <w:marLeft w:val="0"/>
          <w:marRight w:val="0"/>
          <w:marTop w:val="0"/>
          <w:marBottom w:val="0"/>
          <w:divBdr>
            <w:top w:val="none" w:sz="0" w:space="0" w:color="auto"/>
            <w:left w:val="none" w:sz="0" w:space="0" w:color="auto"/>
            <w:bottom w:val="none" w:sz="0" w:space="0" w:color="auto"/>
            <w:right w:val="none" w:sz="0" w:space="0" w:color="auto"/>
          </w:divBdr>
        </w:div>
        <w:div w:id="1195734486">
          <w:marLeft w:val="0"/>
          <w:marRight w:val="0"/>
          <w:marTop w:val="0"/>
          <w:marBottom w:val="0"/>
          <w:divBdr>
            <w:top w:val="none" w:sz="0" w:space="0" w:color="auto"/>
            <w:left w:val="none" w:sz="0" w:space="0" w:color="auto"/>
            <w:bottom w:val="none" w:sz="0" w:space="0" w:color="auto"/>
            <w:right w:val="none" w:sz="0" w:space="0" w:color="auto"/>
          </w:divBdr>
        </w:div>
        <w:div w:id="951474086">
          <w:marLeft w:val="0"/>
          <w:marRight w:val="0"/>
          <w:marTop w:val="0"/>
          <w:marBottom w:val="0"/>
          <w:divBdr>
            <w:top w:val="none" w:sz="0" w:space="0" w:color="auto"/>
            <w:left w:val="none" w:sz="0" w:space="0" w:color="auto"/>
            <w:bottom w:val="none" w:sz="0" w:space="0" w:color="auto"/>
            <w:right w:val="none" w:sz="0" w:space="0" w:color="auto"/>
          </w:divBdr>
        </w:div>
      </w:divsChild>
    </w:div>
    <w:div w:id="598874099">
      <w:bodyDiv w:val="1"/>
      <w:marLeft w:val="0"/>
      <w:marRight w:val="0"/>
      <w:marTop w:val="0"/>
      <w:marBottom w:val="0"/>
      <w:divBdr>
        <w:top w:val="none" w:sz="0" w:space="0" w:color="auto"/>
        <w:left w:val="none" w:sz="0" w:space="0" w:color="auto"/>
        <w:bottom w:val="none" w:sz="0" w:space="0" w:color="auto"/>
        <w:right w:val="none" w:sz="0" w:space="0" w:color="auto"/>
      </w:divBdr>
    </w:div>
    <w:div w:id="706174917">
      <w:bodyDiv w:val="1"/>
      <w:marLeft w:val="0"/>
      <w:marRight w:val="0"/>
      <w:marTop w:val="0"/>
      <w:marBottom w:val="0"/>
      <w:divBdr>
        <w:top w:val="none" w:sz="0" w:space="0" w:color="auto"/>
        <w:left w:val="none" w:sz="0" w:space="0" w:color="auto"/>
        <w:bottom w:val="none" w:sz="0" w:space="0" w:color="auto"/>
        <w:right w:val="none" w:sz="0" w:space="0" w:color="auto"/>
      </w:divBdr>
    </w:div>
    <w:div w:id="708148330">
      <w:bodyDiv w:val="1"/>
      <w:marLeft w:val="0"/>
      <w:marRight w:val="0"/>
      <w:marTop w:val="0"/>
      <w:marBottom w:val="0"/>
      <w:divBdr>
        <w:top w:val="none" w:sz="0" w:space="0" w:color="auto"/>
        <w:left w:val="none" w:sz="0" w:space="0" w:color="auto"/>
        <w:bottom w:val="none" w:sz="0" w:space="0" w:color="auto"/>
        <w:right w:val="none" w:sz="0" w:space="0" w:color="auto"/>
      </w:divBdr>
      <w:divsChild>
        <w:div w:id="1257901663">
          <w:marLeft w:val="0"/>
          <w:marRight w:val="0"/>
          <w:marTop w:val="0"/>
          <w:marBottom w:val="0"/>
          <w:divBdr>
            <w:top w:val="none" w:sz="0" w:space="0" w:color="auto"/>
            <w:left w:val="none" w:sz="0" w:space="0" w:color="auto"/>
            <w:bottom w:val="none" w:sz="0" w:space="0" w:color="auto"/>
            <w:right w:val="none" w:sz="0" w:space="0" w:color="auto"/>
          </w:divBdr>
        </w:div>
        <w:div w:id="288360289">
          <w:marLeft w:val="0"/>
          <w:marRight w:val="0"/>
          <w:marTop w:val="0"/>
          <w:marBottom w:val="0"/>
          <w:divBdr>
            <w:top w:val="none" w:sz="0" w:space="0" w:color="auto"/>
            <w:left w:val="none" w:sz="0" w:space="0" w:color="auto"/>
            <w:bottom w:val="none" w:sz="0" w:space="0" w:color="auto"/>
            <w:right w:val="none" w:sz="0" w:space="0" w:color="auto"/>
          </w:divBdr>
          <w:divsChild>
            <w:div w:id="1708021690">
              <w:marLeft w:val="0"/>
              <w:marRight w:val="0"/>
              <w:marTop w:val="0"/>
              <w:marBottom w:val="0"/>
              <w:divBdr>
                <w:top w:val="none" w:sz="0" w:space="0" w:color="auto"/>
                <w:left w:val="none" w:sz="0" w:space="0" w:color="auto"/>
                <w:bottom w:val="none" w:sz="0" w:space="0" w:color="auto"/>
                <w:right w:val="none" w:sz="0" w:space="0" w:color="auto"/>
              </w:divBdr>
              <w:divsChild>
                <w:div w:id="64838605">
                  <w:marLeft w:val="0"/>
                  <w:marRight w:val="0"/>
                  <w:marTop w:val="0"/>
                  <w:marBottom w:val="0"/>
                  <w:divBdr>
                    <w:top w:val="none" w:sz="0" w:space="0" w:color="auto"/>
                    <w:left w:val="none" w:sz="0" w:space="0" w:color="auto"/>
                    <w:bottom w:val="none" w:sz="0" w:space="0" w:color="auto"/>
                    <w:right w:val="none" w:sz="0" w:space="0" w:color="auto"/>
                  </w:divBdr>
                  <w:divsChild>
                    <w:div w:id="152417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605186">
      <w:bodyDiv w:val="1"/>
      <w:marLeft w:val="0"/>
      <w:marRight w:val="0"/>
      <w:marTop w:val="0"/>
      <w:marBottom w:val="0"/>
      <w:divBdr>
        <w:top w:val="none" w:sz="0" w:space="0" w:color="auto"/>
        <w:left w:val="none" w:sz="0" w:space="0" w:color="auto"/>
        <w:bottom w:val="none" w:sz="0" w:space="0" w:color="auto"/>
        <w:right w:val="none" w:sz="0" w:space="0" w:color="auto"/>
      </w:divBdr>
      <w:divsChild>
        <w:div w:id="287709321">
          <w:marLeft w:val="0"/>
          <w:marRight w:val="0"/>
          <w:marTop w:val="0"/>
          <w:marBottom w:val="0"/>
          <w:divBdr>
            <w:top w:val="none" w:sz="0" w:space="0" w:color="auto"/>
            <w:left w:val="none" w:sz="0" w:space="0" w:color="auto"/>
            <w:bottom w:val="none" w:sz="0" w:space="0" w:color="auto"/>
            <w:right w:val="none" w:sz="0" w:space="0" w:color="auto"/>
          </w:divBdr>
        </w:div>
        <w:div w:id="1623224549">
          <w:marLeft w:val="0"/>
          <w:marRight w:val="0"/>
          <w:marTop w:val="0"/>
          <w:marBottom w:val="0"/>
          <w:divBdr>
            <w:top w:val="none" w:sz="0" w:space="0" w:color="auto"/>
            <w:left w:val="none" w:sz="0" w:space="0" w:color="auto"/>
            <w:bottom w:val="none" w:sz="0" w:space="0" w:color="auto"/>
            <w:right w:val="none" w:sz="0" w:space="0" w:color="auto"/>
          </w:divBdr>
        </w:div>
      </w:divsChild>
    </w:div>
    <w:div w:id="743406708">
      <w:bodyDiv w:val="1"/>
      <w:marLeft w:val="0"/>
      <w:marRight w:val="0"/>
      <w:marTop w:val="0"/>
      <w:marBottom w:val="0"/>
      <w:divBdr>
        <w:top w:val="none" w:sz="0" w:space="0" w:color="auto"/>
        <w:left w:val="none" w:sz="0" w:space="0" w:color="auto"/>
        <w:bottom w:val="none" w:sz="0" w:space="0" w:color="auto"/>
        <w:right w:val="none" w:sz="0" w:space="0" w:color="auto"/>
      </w:divBdr>
      <w:divsChild>
        <w:div w:id="788666718">
          <w:marLeft w:val="0"/>
          <w:marRight w:val="0"/>
          <w:marTop w:val="0"/>
          <w:marBottom w:val="0"/>
          <w:divBdr>
            <w:top w:val="none" w:sz="0" w:space="0" w:color="auto"/>
            <w:left w:val="none" w:sz="0" w:space="0" w:color="auto"/>
            <w:bottom w:val="none" w:sz="0" w:space="0" w:color="auto"/>
            <w:right w:val="none" w:sz="0" w:space="0" w:color="auto"/>
          </w:divBdr>
          <w:divsChild>
            <w:div w:id="873423610">
              <w:marLeft w:val="0"/>
              <w:marRight w:val="0"/>
              <w:marTop w:val="0"/>
              <w:marBottom w:val="0"/>
              <w:divBdr>
                <w:top w:val="none" w:sz="0" w:space="0" w:color="auto"/>
                <w:left w:val="none" w:sz="0" w:space="0" w:color="auto"/>
                <w:bottom w:val="none" w:sz="0" w:space="0" w:color="auto"/>
                <w:right w:val="none" w:sz="0" w:space="0" w:color="auto"/>
              </w:divBdr>
              <w:divsChild>
                <w:div w:id="60863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845039">
      <w:bodyDiv w:val="1"/>
      <w:marLeft w:val="0"/>
      <w:marRight w:val="0"/>
      <w:marTop w:val="0"/>
      <w:marBottom w:val="0"/>
      <w:divBdr>
        <w:top w:val="none" w:sz="0" w:space="0" w:color="auto"/>
        <w:left w:val="none" w:sz="0" w:space="0" w:color="auto"/>
        <w:bottom w:val="none" w:sz="0" w:space="0" w:color="auto"/>
        <w:right w:val="none" w:sz="0" w:space="0" w:color="auto"/>
      </w:divBdr>
    </w:div>
    <w:div w:id="747310908">
      <w:bodyDiv w:val="1"/>
      <w:marLeft w:val="0"/>
      <w:marRight w:val="0"/>
      <w:marTop w:val="0"/>
      <w:marBottom w:val="0"/>
      <w:divBdr>
        <w:top w:val="none" w:sz="0" w:space="0" w:color="auto"/>
        <w:left w:val="none" w:sz="0" w:space="0" w:color="auto"/>
        <w:bottom w:val="none" w:sz="0" w:space="0" w:color="auto"/>
        <w:right w:val="none" w:sz="0" w:space="0" w:color="auto"/>
      </w:divBdr>
      <w:divsChild>
        <w:div w:id="2119136372">
          <w:marLeft w:val="0"/>
          <w:marRight w:val="0"/>
          <w:marTop w:val="0"/>
          <w:marBottom w:val="0"/>
          <w:divBdr>
            <w:top w:val="none" w:sz="0" w:space="0" w:color="auto"/>
            <w:left w:val="none" w:sz="0" w:space="0" w:color="auto"/>
            <w:bottom w:val="none" w:sz="0" w:space="0" w:color="auto"/>
            <w:right w:val="none" w:sz="0" w:space="0" w:color="auto"/>
          </w:divBdr>
          <w:divsChild>
            <w:div w:id="1469972867">
              <w:marLeft w:val="0"/>
              <w:marRight w:val="0"/>
              <w:marTop w:val="0"/>
              <w:marBottom w:val="0"/>
              <w:divBdr>
                <w:top w:val="none" w:sz="0" w:space="0" w:color="auto"/>
                <w:left w:val="none" w:sz="0" w:space="0" w:color="auto"/>
                <w:bottom w:val="none" w:sz="0" w:space="0" w:color="auto"/>
                <w:right w:val="none" w:sz="0" w:space="0" w:color="auto"/>
              </w:divBdr>
              <w:divsChild>
                <w:div w:id="174000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657040">
      <w:bodyDiv w:val="1"/>
      <w:marLeft w:val="0"/>
      <w:marRight w:val="0"/>
      <w:marTop w:val="0"/>
      <w:marBottom w:val="0"/>
      <w:divBdr>
        <w:top w:val="none" w:sz="0" w:space="0" w:color="auto"/>
        <w:left w:val="none" w:sz="0" w:space="0" w:color="auto"/>
        <w:bottom w:val="none" w:sz="0" w:space="0" w:color="auto"/>
        <w:right w:val="none" w:sz="0" w:space="0" w:color="auto"/>
      </w:divBdr>
      <w:divsChild>
        <w:div w:id="423838610">
          <w:marLeft w:val="0"/>
          <w:marRight w:val="0"/>
          <w:marTop w:val="0"/>
          <w:marBottom w:val="0"/>
          <w:divBdr>
            <w:top w:val="none" w:sz="0" w:space="0" w:color="auto"/>
            <w:left w:val="none" w:sz="0" w:space="0" w:color="auto"/>
            <w:bottom w:val="none" w:sz="0" w:space="0" w:color="auto"/>
            <w:right w:val="none" w:sz="0" w:space="0" w:color="auto"/>
          </w:divBdr>
        </w:div>
        <w:div w:id="1345130728">
          <w:marLeft w:val="0"/>
          <w:marRight w:val="0"/>
          <w:marTop w:val="0"/>
          <w:marBottom w:val="0"/>
          <w:divBdr>
            <w:top w:val="none" w:sz="0" w:space="0" w:color="auto"/>
            <w:left w:val="none" w:sz="0" w:space="0" w:color="auto"/>
            <w:bottom w:val="none" w:sz="0" w:space="0" w:color="auto"/>
            <w:right w:val="none" w:sz="0" w:space="0" w:color="auto"/>
          </w:divBdr>
        </w:div>
      </w:divsChild>
    </w:div>
    <w:div w:id="751776358">
      <w:bodyDiv w:val="1"/>
      <w:marLeft w:val="0"/>
      <w:marRight w:val="0"/>
      <w:marTop w:val="0"/>
      <w:marBottom w:val="0"/>
      <w:divBdr>
        <w:top w:val="none" w:sz="0" w:space="0" w:color="auto"/>
        <w:left w:val="none" w:sz="0" w:space="0" w:color="auto"/>
        <w:bottom w:val="none" w:sz="0" w:space="0" w:color="auto"/>
        <w:right w:val="none" w:sz="0" w:space="0" w:color="auto"/>
      </w:divBdr>
      <w:divsChild>
        <w:div w:id="477578891">
          <w:marLeft w:val="0"/>
          <w:marRight w:val="0"/>
          <w:marTop w:val="0"/>
          <w:marBottom w:val="0"/>
          <w:divBdr>
            <w:top w:val="none" w:sz="0" w:space="0" w:color="auto"/>
            <w:left w:val="none" w:sz="0" w:space="0" w:color="auto"/>
            <w:bottom w:val="none" w:sz="0" w:space="0" w:color="auto"/>
            <w:right w:val="none" w:sz="0" w:space="0" w:color="auto"/>
          </w:divBdr>
        </w:div>
        <w:div w:id="1606227445">
          <w:marLeft w:val="0"/>
          <w:marRight w:val="0"/>
          <w:marTop w:val="0"/>
          <w:marBottom w:val="0"/>
          <w:divBdr>
            <w:top w:val="none" w:sz="0" w:space="0" w:color="auto"/>
            <w:left w:val="none" w:sz="0" w:space="0" w:color="auto"/>
            <w:bottom w:val="none" w:sz="0" w:space="0" w:color="auto"/>
            <w:right w:val="none" w:sz="0" w:space="0" w:color="auto"/>
          </w:divBdr>
        </w:div>
        <w:div w:id="1466121131">
          <w:marLeft w:val="0"/>
          <w:marRight w:val="0"/>
          <w:marTop w:val="0"/>
          <w:marBottom w:val="0"/>
          <w:divBdr>
            <w:top w:val="none" w:sz="0" w:space="0" w:color="auto"/>
            <w:left w:val="none" w:sz="0" w:space="0" w:color="auto"/>
            <w:bottom w:val="none" w:sz="0" w:space="0" w:color="auto"/>
            <w:right w:val="none" w:sz="0" w:space="0" w:color="auto"/>
          </w:divBdr>
        </w:div>
      </w:divsChild>
    </w:div>
    <w:div w:id="808862309">
      <w:bodyDiv w:val="1"/>
      <w:marLeft w:val="0"/>
      <w:marRight w:val="0"/>
      <w:marTop w:val="0"/>
      <w:marBottom w:val="0"/>
      <w:divBdr>
        <w:top w:val="none" w:sz="0" w:space="0" w:color="auto"/>
        <w:left w:val="none" w:sz="0" w:space="0" w:color="auto"/>
        <w:bottom w:val="none" w:sz="0" w:space="0" w:color="auto"/>
        <w:right w:val="none" w:sz="0" w:space="0" w:color="auto"/>
      </w:divBdr>
    </w:div>
    <w:div w:id="812675326">
      <w:bodyDiv w:val="1"/>
      <w:marLeft w:val="0"/>
      <w:marRight w:val="0"/>
      <w:marTop w:val="0"/>
      <w:marBottom w:val="0"/>
      <w:divBdr>
        <w:top w:val="none" w:sz="0" w:space="0" w:color="auto"/>
        <w:left w:val="none" w:sz="0" w:space="0" w:color="auto"/>
        <w:bottom w:val="none" w:sz="0" w:space="0" w:color="auto"/>
        <w:right w:val="none" w:sz="0" w:space="0" w:color="auto"/>
      </w:divBdr>
      <w:divsChild>
        <w:div w:id="323052432">
          <w:marLeft w:val="0"/>
          <w:marRight w:val="0"/>
          <w:marTop w:val="0"/>
          <w:marBottom w:val="0"/>
          <w:divBdr>
            <w:top w:val="none" w:sz="0" w:space="0" w:color="auto"/>
            <w:left w:val="none" w:sz="0" w:space="0" w:color="auto"/>
            <w:bottom w:val="none" w:sz="0" w:space="0" w:color="auto"/>
            <w:right w:val="none" w:sz="0" w:space="0" w:color="auto"/>
          </w:divBdr>
          <w:divsChild>
            <w:div w:id="615989913">
              <w:marLeft w:val="0"/>
              <w:marRight w:val="0"/>
              <w:marTop w:val="0"/>
              <w:marBottom w:val="0"/>
              <w:divBdr>
                <w:top w:val="none" w:sz="0" w:space="0" w:color="auto"/>
                <w:left w:val="none" w:sz="0" w:space="0" w:color="auto"/>
                <w:bottom w:val="none" w:sz="0" w:space="0" w:color="auto"/>
                <w:right w:val="none" w:sz="0" w:space="0" w:color="auto"/>
              </w:divBdr>
              <w:divsChild>
                <w:div w:id="191604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907721">
      <w:bodyDiv w:val="1"/>
      <w:marLeft w:val="0"/>
      <w:marRight w:val="0"/>
      <w:marTop w:val="0"/>
      <w:marBottom w:val="0"/>
      <w:divBdr>
        <w:top w:val="none" w:sz="0" w:space="0" w:color="auto"/>
        <w:left w:val="none" w:sz="0" w:space="0" w:color="auto"/>
        <w:bottom w:val="none" w:sz="0" w:space="0" w:color="auto"/>
        <w:right w:val="none" w:sz="0" w:space="0" w:color="auto"/>
      </w:divBdr>
      <w:divsChild>
        <w:div w:id="745147411">
          <w:marLeft w:val="0"/>
          <w:marRight w:val="0"/>
          <w:marTop w:val="0"/>
          <w:marBottom w:val="0"/>
          <w:divBdr>
            <w:top w:val="none" w:sz="0" w:space="0" w:color="auto"/>
            <w:left w:val="none" w:sz="0" w:space="0" w:color="auto"/>
            <w:bottom w:val="none" w:sz="0" w:space="0" w:color="auto"/>
            <w:right w:val="none" w:sz="0" w:space="0" w:color="auto"/>
          </w:divBdr>
        </w:div>
      </w:divsChild>
    </w:div>
    <w:div w:id="814100762">
      <w:bodyDiv w:val="1"/>
      <w:marLeft w:val="0"/>
      <w:marRight w:val="0"/>
      <w:marTop w:val="0"/>
      <w:marBottom w:val="0"/>
      <w:divBdr>
        <w:top w:val="none" w:sz="0" w:space="0" w:color="auto"/>
        <w:left w:val="none" w:sz="0" w:space="0" w:color="auto"/>
        <w:bottom w:val="none" w:sz="0" w:space="0" w:color="auto"/>
        <w:right w:val="none" w:sz="0" w:space="0" w:color="auto"/>
      </w:divBdr>
      <w:divsChild>
        <w:div w:id="1450471426">
          <w:marLeft w:val="0"/>
          <w:marRight w:val="0"/>
          <w:marTop w:val="0"/>
          <w:marBottom w:val="0"/>
          <w:divBdr>
            <w:top w:val="none" w:sz="0" w:space="0" w:color="auto"/>
            <w:left w:val="none" w:sz="0" w:space="0" w:color="auto"/>
            <w:bottom w:val="none" w:sz="0" w:space="0" w:color="auto"/>
            <w:right w:val="none" w:sz="0" w:space="0" w:color="auto"/>
          </w:divBdr>
        </w:div>
        <w:div w:id="384259933">
          <w:marLeft w:val="0"/>
          <w:marRight w:val="0"/>
          <w:marTop w:val="0"/>
          <w:marBottom w:val="0"/>
          <w:divBdr>
            <w:top w:val="none" w:sz="0" w:space="0" w:color="auto"/>
            <w:left w:val="none" w:sz="0" w:space="0" w:color="auto"/>
            <w:bottom w:val="none" w:sz="0" w:space="0" w:color="auto"/>
            <w:right w:val="none" w:sz="0" w:space="0" w:color="auto"/>
          </w:divBdr>
        </w:div>
      </w:divsChild>
    </w:div>
    <w:div w:id="820926305">
      <w:bodyDiv w:val="1"/>
      <w:marLeft w:val="0"/>
      <w:marRight w:val="0"/>
      <w:marTop w:val="0"/>
      <w:marBottom w:val="0"/>
      <w:divBdr>
        <w:top w:val="none" w:sz="0" w:space="0" w:color="auto"/>
        <w:left w:val="none" w:sz="0" w:space="0" w:color="auto"/>
        <w:bottom w:val="none" w:sz="0" w:space="0" w:color="auto"/>
        <w:right w:val="none" w:sz="0" w:space="0" w:color="auto"/>
      </w:divBdr>
      <w:divsChild>
        <w:div w:id="1912544446">
          <w:marLeft w:val="0"/>
          <w:marRight w:val="0"/>
          <w:marTop w:val="0"/>
          <w:marBottom w:val="0"/>
          <w:divBdr>
            <w:top w:val="none" w:sz="0" w:space="0" w:color="auto"/>
            <w:left w:val="none" w:sz="0" w:space="0" w:color="auto"/>
            <w:bottom w:val="none" w:sz="0" w:space="0" w:color="auto"/>
            <w:right w:val="none" w:sz="0" w:space="0" w:color="auto"/>
          </w:divBdr>
        </w:div>
      </w:divsChild>
    </w:div>
    <w:div w:id="867304190">
      <w:bodyDiv w:val="1"/>
      <w:marLeft w:val="0"/>
      <w:marRight w:val="0"/>
      <w:marTop w:val="0"/>
      <w:marBottom w:val="0"/>
      <w:divBdr>
        <w:top w:val="none" w:sz="0" w:space="0" w:color="auto"/>
        <w:left w:val="none" w:sz="0" w:space="0" w:color="auto"/>
        <w:bottom w:val="none" w:sz="0" w:space="0" w:color="auto"/>
        <w:right w:val="none" w:sz="0" w:space="0" w:color="auto"/>
      </w:divBdr>
    </w:div>
    <w:div w:id="873805113">
      <w:bodyDiv w:val="1"/>
      <w:marLeft w:val="0"/>
      <w:marRight w:val="0"/>
      <w:marTop w:val="0"/>
      <w:marBottom w:val="0"/>
      <w:divBdr>
        <w:top w:val="none" w:sz="0" w:space="0" w:color="auto"/>
        <w:left w:val="none" w:sz="0" w:space="0" w:color="auto"/>
        <w:bottom w:val="none" w:sz="0" w:space="0" w:color="auto"/>
        <w:right w:val="none" w:sz="0" w:space="0" w:color="auto"/>
      </w:divBdr>
    </w:div>
    <w:div w:id="892154647">
      <w:bodyDiv w:val="1"/>
      <w:marLeft w:val="0"/>
      <w:marRight w:val="0"/>
      <w:marTop w:val="0"/>
      <w:marBottom w:val="0"/>
      <w:divBdr>
        <w:top w:val="none" w:sz="0" w:space="0" w:color="auto"/>
        <w:left w:val="none" w:sz="0" w:space="0" w:color="auto"/>
        <w:bottom w:val="none" w:sz="0" w:space="0" w:color="auto"/>
        <w:right w:val="none" w:sz="0" w:space="0" w:color="auto"/>
      </w:divBdr>
      <w:divsChild>
        <w:div w:id="734475919">
          <w:marLeft w:val="0"/>
          <w:marRight w:val="0"/>
          <w:marTop w:val="0"/>
          <w:marBottom w:val="0"/>
          <w:divBdr>
            <w:top w:val="none" w:sz="0" w:space="0" w:color="auto"/>
            <w:left w:val="none" w:sz="0" w:space="0" w:color="auto"/>
            <w:bottom w:val="none" w:sz="0" w:space="0" w:color="auto"/>
            <w:right w:val="none" w:sz="0" w:space="0" w:color="auto"/>
          </w:divBdr>
        </w:div>
      </w:divsChild>
    </w:div>
    <w:div w:id="924415146">
      <w:bodyDiv w:val="1"/>
      <w:marLeft w:val="0"/>
      <w:marRight w:val="0"/>
      <w:marTop w:val="0"/>
      <w:marBottom w:val="0"/>
      <w:divBdr>
        <w:top w:val="none" w:sz="0" w:space="0" w:color="auto"/>
        <w:left w:val="none" w:sz="0" w:space="0" w:color="auto"/>
        <w:bottom w:val="none" w:sz="0" w:space="0" w:color="auto"/>
        <w:right w:val="none" w:sz="0" w:space="0" w:color="auto"/>
      </w:divBdr>
    </w:div>
    <w:div w:id="940994160">
      <w:bodyDiv w:val="1"/>
      <w:marLeft w:val="0"/>
      <w:marRight w:val="0"/>
      <w:marTop w:val="0"/>
      <w:marBottom w:val="0"/>
      <w:divBdr>
        <w:top w:val="none" w:sz="0" w:space="0" w:color="auto"/>
        <w:left w:val="none" w:sz="0" w:space="0" w:color="auto"/>
        <w:bottom w:val="none" w:sz="0" w:space="0" w:color="auto"/>
        <w:right w:val="none" w:sz="0" w:space="0" w:color="auto"/>
      </w:divBdr>
      <w:divsChild>
        <w:div w:id="1417631621">
          <w:marLeft w:val="0"/>
          <w:marRight w:val="0"/>
          <w:marTop w:val="0"/>
          <w:marBottom w:val="0"/>
          <w:divBdr>
            <w:top w:val="none" w:sz="0" w:space="0" w:color="auto"/>
            <w:left w:val="none" w:sz="0" w:space="0" w:color="auto"/>
            <w:bottom w:val="none" w:sz="0" w:space="0" w:color="auto"/>
            <w:right w:val="none" w:sz="0" w:space="0" w:color="auto"/>
          </w:divBdr>
        </w:div>
      </w:divsChild>
    </w:div>
    <w:div w:id="954140177">
      <w:bodyDiv w:val="1"/>
      <w:marLeft w:val="0"/>
      <w:marRight w:val="0"/>
      <w:marTop w:val="0"/>
      <w:marBottom w:val="0"/>
      <w:divBdr>
        <w:top w:val="none" w:sz="0" w:space="0" w:color="auto"/>
        <w:left w:val="none" w:sz="0" w:space="0" w:color="auto"/>
        <w:bottom w:val="none" w:sz="0" w:space="0" w:color="auto"/>
        <w:right w:val="none" w:sz="0" w:space="0" w:color="auto"/>
      </w:divBdr>
      <w:divsChild>
        <w:div w:id="1379429502">
          <w:marLeft w:val="0"/>
          <w:marRight w:val="0"/>
          <w:marTop w:val="0"/>
          <w:marBottom w:val="0"/>
          <w:divBdr>
            <w:top w:val="none" w:sz="0" w:space="0" w:color="auto"/>
            <w:left w:val="none" w:sz="0" w:space="0" w:color="auto"/>
            <w:bottom w:val="none" w:sz="0" w:space="0" w:color="auto"/>
            <w:right w:val="none" w:sz="0" w:space="0" w:color="auto"/>
          </w:divBdr>
        </w:div>
      </w:divsChild>
    </w:div>
    <w:div w:id="1003775426">
      <w:bodyDiv w:val="1"/>
      <w:marLeft w:val="0"/>
      <w:marRight w:val="0"/>
      <w:marTop w:val="0"/>
      <w:marBottom w:val="0"/>
      <w:divBdr>
        <w:top w:val="none" w:sz="0" w:space="0" w:color="auto"/>
        <w:left w:val="none" w:sz="0" w:space="0" w:color="auto"/>
        <w:bottom w:val="none" w:sz="0" w:space="0" w:color="auto"/>
        <w:right w:val="none" w:sz="0" w:space="0" w:color="auto"/>
      </w:divBdr>
      <w:divsChild>
        <w:div w:id="1813911399">
          <w:marLeft w:val="0"/>
          <w:marRight w:val="0"/>
          <w:marTop w:val="0"/>
          <w:marBottom w:val="0"/>
          <w:divBdr>
            <w:top w:val="none" w:sz="0" w:space="0" w:color="auto"/>
            <w:left w:val="none" w:sz="0" w:space="0" w:color="auto"/>
            <w:bottom w:val="none" w:sz="0" w:space="0" w:color="auto"/>
            <w:right w:val="none" w:sz="0" w:space="0" w:color="auto"/>
          </w:divBdr>
        </w:div>
        <w:div w:id="1312948319">
          <w:marLeft w:val="0"/>
          <w:marRight w:val="0"/>
          <w:marTop w:val="0"/>
          <w:marBottom w:val="0"/>
          <w:divBdr>
            <w:top w:val="none" w:sz="0" w:space="0" w:color="auto"/>
            <w:left w:val="none" w:sz="0" w:space="0" w:color="auto"/>
            <w:bottom w:val="none" w:sz="0" w:space="0" w:color="auto"/>
            <w:right w:val="none" w:sz="0" w:space="0" w:color="auto"/>
          </w:divBdr>
        </w:div>
      </w:divsChild>
    </w:div>
    <w:div w:id="1032221406">
      <w:bodyDiv w:val="1"/>
      <w:marLeft w:val="0"/>
      <w:marRight w:val="0"/>
      <w:marTop w:val="0"/>
      <w:marBottom w:val="0"/>
      <w:divBdr>
        <w:top w:val="none" w:sz="0" w:space="0" w:color="auto"/>
        <w:left w:val="none" w:sz="0" w:space="0" w:color="auto"/>
        <w:bottom w:val="none" w:sz="0" w:space="0" w:color="auto"/>
        <w:right w:val="none" w:sz="0" w:space="0" w:color="auto"/>
      </w:divBdr>
      <w:divsChild>
        <w:div w:id="449786933">
          <w:marLeft w:val="0"/>
          <w:marRight w:val="0"/>
          <w:marTop w:val="0"/>
          <w:marBottom w:val="0"/>
          <w:divBdr>
            <w:top w:val="none" w:sz="0" w:space="0" w:color="auto"/>
            <w:left w:val="none" w:sz="0" w:space="0" w:color="auto"/>
            <w:bottom w:val="none" w:sz="0" w:space="0" w:color="auto"/>
            <w:right w:val="none" w:sz="0" w:space="0" w:color="auto"/>
          </w:divBdr>
        </w:div>
        <w:div w:id="1788351961">
          <w:marLeft w:val="0"/>
          <w:marRight w:val="0"/>
          <w:marTop w:val="0"/>
          <w:marBottom w:val="0"/>
          <w:divBdr>
            <w:top w:val="none" w:sz="0" w:space="0" w:color="auto"/>
            <w:left w:val="none" w:sz="0" w:space="0" w:color="auto"/>
            <w:bottom w:val="none" w:sz="0" w:space="0" w:color="auto"/>
            <w:right w:val="none" w:sz="0" w:space="0" w:color="auto"/>
          </w:divBdr>
        </w:div>
      </w:divsChild>
    </w:div>
    <w:div w:id="1081027781">
      <w:bodyDiv w:val="1"/>
      <w:marLeft w:val="0"/>
      <w:marRight w:val="0"/>
      <w:marTop w:val="0"/>
      <w:marBottom w:val="0"/>
      <w:divBdr>
        <w:top w:val="none" w:sz="0" w:space="0" w:color="auto"/>
        <w:left w:val="none" w:sz="0" w:space="0" w:color="auto"/>
        <w:bottom w:val="none" w:sz="0" w:space="0" w:color="auto"/>
        <w:right w:val="none" w:sz="0" w:space="0" w:color="auto"/>
      </w:divBdr>
    </w:div>
    <w:div w:id="1091465463">
      <w:bodyDiv w:val="1"/>
      <w:marLeft w:val="0"/>
      <w:marRight w:val="0"/>
      <w:marTop w:val="0"/>
      <w:marBottom w:val="0"/>
      <w:divBdr>
        <w:top w:val="none" w:sz="0" w:space="0" w:color="auto"/>
        <w:left w:val="none" w:sz="0" w:space="0" w:color="auto"/>
        <w:bottom w:val="none" w:sz="0" w:space="0" w:color="auto"/>
        <w:right w:val="none" w:sz="0" w:space="0" w:color="auto"/>
      </w:divBdr>
      <w:divsChild>
        <w:div w:id="1648822261">
          <w:marLeft w:val="0"/>
          <w:marRight w:val="0"/>
          <w:marTop w:val="0"/>
          <w:marBottom w:val="0"/>
          <w:divBdr>
            <w:top w:val="none" w:sz="0" w:space="0" w:color="auto"/>
            <w:left w:val="none" w:sz="0" w:space="0" w:color="auto"/>
            <w:bottom w:val="none" w:sz="0" w:space="0" w:color="auto"/>
            <w:right w:val="none" w:sz="0" w:space="0" w:color="auto"/>
          </w:divBdr>
        </w:div>
        <w:div w:id="1553225606">
          <w:marLeft w:val="0"/>
          <w:marRight w:val="0"/>
          <w:marTop w:val="0"/>
          <w:marBottom w:val="0"/>
          <w:divBdr>
            <w:top w:val="none" w:sz="0" w:space="0" w:color="auto"/>
            <w:left w:val="none" w:sz="0" w:space="0" w:color="auto"/>
            <w:bottom w:val="none" w:sz="0" w:space="0" w:color="auto"/>
            <w:right w:val="none" w:sz="0" w:space="0" w:color="auto"/>
          </w:divBdr>
        </w:div>
      </w:divsChild>
    </w:div>
    <w:div w:id="1099830645">
      <w:bodyDiv w:val="1"/>
      <w:marLeft w:val="0"/>
      <w:marRight w:val="0"/>
      <w:marTop w:val="0"/>
      <w:marBottom w:val="0"/>
      <w:divBdr>
        <w:top w:val="none" w:sz="0" w:space="0" w:color="auto"/>
        <w:left w:val="none" w:sz="0" w:space="0" w:color="auto"/>
        <w:bottom w:val="none" w:sz="0" w:space="0" w:color="auto"/>
        <w:right w:val="none" w:sz="0" w:space="0" w:color="auto"/>
      </w:divBdr>
    </w:div>
    <w:div w:id="1122454912">
      <w:bodyDiv w:val="1"/>
      <w:marLeft w:val="0"/>
      <w:marRight w:val="0"/>
      <w:marTop w:val="0"/>
      <w:marBottom w:val="0"/>
      <w:divBdr>
        <w:top w:val="none" w:sz="0" w:space="0" w:color="auto"/>
        <w:left w:val="none" w:sz="0" w:space="0" w:color="auto"/>
        <w:bottom w:val="none" w:sz="0" w:space="0" w:color="auto"/>
        <w:right w:val="none" w:sz="0" w:space="0" w:color="auto"/>
      </w:divBdr>
    </w:div>
    <w:div w:id="1151562659">
      <w:bodyDiv w:val="1"/>
      <w:marLeft w:val="0"/>
      <w:marRight w:val="0"/>
      <w:marTop w:val="0"/>
      <w:marBottom w:val="0"/>
      <w:divBdr>
        <w:top w:val="none" w:sz="0" w:space="0" w:color="auto"/>
        <w:left w:val="none" w:sz="0" w:space="0" w:color="auto"/>
        <w:bottom w:val="none" w:sz="0" w:space="0" w:color="auto"/>
        <w:right w:val="none" w:sz="0" w:space="0" w:color="auto"/>
      </w:divBdr>
      <w:divsChild>
        <w:div w:id="1918401685">
          <w:marLeft w:val="0"/>
          <w:marRight w:val="0"/>
          <w:marTop w:val="0"/>
          <w:marBottom w:val="0"/>
          <w:divBdr>
            <w:top w:val="none" w:sz="0" w:space="0" w:color="auto"/>
            <w:left w:val="none" w:sz="0" w:space="0" w:color="auto"/>
            <w:bottom w:val="none" w:sz="0" w:space="0" w:color="auto"/>
            <w:right w:val="none" w:sz="0" w:space="0" w:color="auto"/>
          </w:divBdr>
        </w:div>
        <w:div w:id="529689065">
          <w:marLeft w:val="0"/>
          <w:marRight w:val="0"/>
          <w:marTop w:val="0"/>
          <w:marBottom w:val="0"/>
          <w:divBdr>
            <w:top w:val="none" w:sz="0" w:space="0" w:color="auto"/>
            <w:left w:val="none" w:sz="0" w:space="0" w:color="auto"/>
            <w:bottom w:val="none" w:sz="0" w:space="0" w:color="auto"/>
            <w:right w:val="none" w:sz="0" w:space="0" w:color="auto"/>
          </w:divBdr>
        </w:div>
      </w:divsChild>
    </w:div>
    <w:div w:id="1174152544">
      <w:bodyDiv w:val="1"/>
      <w:marLeft w:val="0"/>
      <w:marRight w:val="0"/>
      <w:marTop w:val="0"/>
      <w:marBottom w:val="0"/>
      <w:divBdr>
        <w:top w:val="none" w:sz="0" w:space="0" w:color="auto"/>
        <w:left w:val="none" w:sz="0" w:space="0" w:color="auto"/>
        <w:bottom w:val="none" w:sz="0" w:space="0" w:color="auto"/>
        <w:right w:val="none" w:sz="0" w:space="0" w:color="auto"/>
      </w:divBdr>
    </w:div>
    <w:div w:id="1176110987">
      <w:bodyDiv w:val="1"/>
      <w:marLeft w:val="0"/>
      <w:marRight w:val="0"/>
      <w:marTop w:val="0"/>
      <w:marBottom w:val="0"/>
      <w:divBdr>
        <w:top w:val="none" w:sz="0" w:space="0" w:color="auto"/>
        <w:left w:val="none" w:sz="0" w:space="0" w:color="auto"/>
        <w:bottom w:val="none" w:sz="0" w:space="0" w:color="auto"/>
        <w:right w:val="none" w:sz="0" w:space="0" w:color="auto"/>
      </w:divBdr>
      <w:divsChild>
        <w:div w:id="1802846364">
          <w:marLeft w:val="0"/>
          <w:marRight w:val="0"/>
          <w:marTop w:val="0"/>
          <w:marBottom w:val="0"/>
          <w:divBdr>
            <w:top w:val="none" w:sz="0" w:space="0" w:color="auto"/>
            <w:left w:val="none" w:sz="0" w:space="0" w:color="auto"/>
            <w:bottom w:val="none" w:sz="0" w:space="0" w:color="auto"/>
            <w:right w:val="none" w:sz="0" w:space="0" w:color="auto"/>
          </w:divBdr>
        </w:div>
        <w:div w:id="887686854">
          <w:marLeft w:val="0"/>
          <w:marRight w:val="0"/>
          <w:marTop w:val="0"/>
          <w:marBottom w:val="0"/>
          <w:divBdr>
            <w:top w:val="none" w:sz="0" w:space="0" w:color="auto"/>
            <w:left w:val="none" w:sz="0" w:space="0" w:color="auto"/>
            <w:bottom w:val="none" w:sz="0" w:space="0" w:color="auto"/>
            <w:right w:val="none" w:sz="0" w:space="0" w:color="auto"/>
          </w:divBdr>
        </w:div>
      </w:divsChild>
    </w:div>
    <w:div w:id="1238712550">
      <w:bodyDiv w:val="1"/>
      <w:marLeft w:val="0"/>
      <w:marRight w:val="0"/>
      <w:marTop w:val="0"/>
      <w:marBottom w:val="0"/>
      <w:divBdr>
        <w:top w:val="none" w:sz="0" w:space="0" w:color="auto"/>
        <w:left w:val="none" w:sz="0" w:space="0" w:color="auto"/>
        <w:bottom w:val="none" w:sz="0" w:space="0" w:color="auto"/>
        <w:right w:val="none" w:sz="0" w:space="0" w:color="auto"/>
      </w:divBdr>
    </w:div>
    <w:div w:id="1280839612">
      <w:bodyDiv w:val="1"/>
      <w:marLeft w:val="0"/>
      <w:marRight w:val="0"/>
      <w:marTop w:val="0"/>
      <w:marBottom w:val="0"/>
      <w:divBdr>
        <w:top w:val="none" w:sz="0" w:space="0" w:color="auto"/>
        <w:left w:val="none" w:sz="0" w:space="0" w:color="auto"/>
        <w:bottom w:val="none" w:sz="0" w:space="0" w:color="auto"/>
        <w:right w:val="none" w:sz="0" w:space="0" w:color="auto"/>
      </w:divBdr>
      <w:divsChild>
        <w:div w:id="1716469402">
          <w:marLeft w:val="0"/>
          <w:marRight w:val="0"/>
          <w:marTop w:val="0"/>
          <w:marBottom w:val="0"/>
          <w:divBdr>
            <w:top w:val="none" w:sz="0" w:space="0" w:color="auto"/>
            <w:left w:val="none" w:sz="0" w:space="0" w:color="auto"/>
            <w:bottom w:val="none" w:sz="0" w:space="0" w:color="auto"/>
            <w:right w:val="none" w:sz="0" w:space="0" w:color="auto"/>
          </w:divBdr>
        </w:div>
        <w:div w:id="867832108">
          <w:marLeft w:val="0"/>
          <w:marRight w:val="0"/>
          <w:marTop w:val="0"/>
          <w:marBottom w:val="0"/>
          <w:divBdr>
            <w:top w:val="none" w:sz="0" w:space="0" w:color="auto"/>
            <w:left w:val="none" w:sz="0" w:space="0" w:color="auto"/>
            <w:bottom w:val="none" w:sz="0" w:space="0" w:color="auto"/>
            <w:right w:val="none" w:sz="0" w:space="0" w:color="auto"/>
          </w:divBdr>
        </w:div>
      </w:divsChild>
    </w:div>
    <w:div w:id="1296182312">
      <w:bodyDiv w:val="1"/>
      <w:marLeft w:val="0"/>
      <w:marRight w:val="0"/>
      <w:marTop w:val="0"/>
      <w:marBottom w:val="0"/>
      <w:divBdr>
        <w:top w:val="none" w:sz="0" w:space="0" w:color="auto"/>
        <w:left w:val="none" w:sz="0" w:space="0" w:color="auto"/>
        <w:bottom w:val="none" w:sz="0" w:space="0" w:color="auto"/>
        <w:right w:val="none" w:sz="0" w:space="0" w:color="auto"/>
      </w:divBdr>
      <w:divsChild>
        <w:div w:id="432558426">
          <w:marLeft w:val="0"/>
          <w:marRight w:val="0"/>
          <w:marTop w:val="0"/>
          <w:marBottom w:val="0"/>
          <w:divBdr>
            <w:top w:val="none" w:sz="0" w:space="0" w:color="auto"/>
            <w:left w:val="none" w:sz="0" w:space="0" w:color="auto"/>
            <w:bottom w:val="none" w:sz="0" w:space="0" w:color="auto"/>
            <w:right w:val="none" w:sz="0" w:space="0" w:color="auto"/>
          </w:divBdr>
        </w:div>
        <w:div w:id="364792979">
          <w:marLeft w:val="0"/>
          <w:marRight w:val="0"/>
          <w:marTop w:val="0"/>
          <w:marBottom w:val="0"/>
          <w:divBdr>
            <w:top w:val="none" w:sz="0" w:space="0" w:color="auto"/>
            <w:left w:val="none" w:sz="0" w:space="0" w:color="auto"/>
            <w:bottom w:val="none" w:sz="0" w:space="0" w:color="auto"/>
            <w:right w:val="none" w:sz="0" w:space="0" w:color="auto"/>
          </w:divBdr>
        </w:div>
      </w:divsChild>
    </w:div>
    <w:div w:id="1311717268">
      <w:marLeft w:val="0"/>
      <w:marRight w:val="0"/>
      <w:marTop w:val="0"/>
      <w:marBottom w:val="0"/>
      <w:divBdr>
        <w:top w:val="none" w:sz="0" w:space="0" w:color="auto"/>
        <w:left w:val="none" w:sz="0" w:space="0" w:color="auto"/>
        <w:bottom w:val="none" w:sz="0" w:space="0" w:color="auto"/>
        <w:right w:val="none" w:sz="0" w:space="0" w:color="auto"/>
      </w:divBdr>
    </w:div>
    <w:div w:id="1311717270">
      <w:marLeft w:val="0"/>
      <w:marRight w:val="0"/>
      <w:marTop w:val="0"/>
      <w:marBottom w:val="0"/>
      <w:divBdr>
        <w:top w:val="none" w:sz="0" w:space="0" w:color="auto"/>
        <w:left w:val="none" w:sz="0" w:space="0" w:color="auto"/>
        <w:bottom w:val="none" w:sz="0" w:space="0" w:color="auto"/>
        <w:right w:val="none" w:sz="0" w:space="0" w:color="auto"/>
      </w:divBdr>
      <w:divsChild>
        <w:div w:id="1311717329">
          <w:marLeft w:val="0"/>
          <w:marRight w:val="0"/>
          <w:marTop w:val="0"/>
          <w:marBottom w:val="0"/>
          <w:divBdr>
            <w:top w:val="none" w:sz="0" w:space="0" w:color="auto"/>
            <w:left w:val="none" w:sz="0" w:space="0" w:color="auto"/>
            <w:bottom w:val="none" w:sz="0" w:space="0" w:color="auto"/>
            <w:right w:val="none" w:sz="0" w:space="0" w:color="auto"/>
          </w:divBdr>
        </w:div>
      </w:divsChild>
    </w:div>
    <w:div w:id="1311717271">
      <w:marLeft w:val="0"/>
      <w:marRight w:val="0"/>
      <w:marTop w:val="0"/>
      <w:marBottom w:val="0"/>
      <w:divBdr>
        <w:top w:val="none" w:sz="0" w:space="0" w:color="auto"/>
        <w:left w:val="none" w:sz="0" w:space="0" w:color="auto"/>
        <w:bottom w:val="none" w:sz="0" w:space="0" w:color="auto"/>
        <w:right w:val="none" w:sz="0" w:space="0" w:color="auto"/>
      </w:divBdr>
    </w:div>
    <w:div w:id="1311717273">
      <w:marLeft w:val="0"/>
      <w:marRight w:val="0"/>
      <w:marTop w:val="0"/>
      <w:marBottom w:val="0"/>
      <w:divBdr>
        <w:top w:val="none" w:sz="0" w:space="0" w:color="auto"/>
        <w:left w:val="none" w:sz="0" w:space="0" w:color="auto"/>
        <w:bottom w:val="none" w:sz="0" w:space="0" w:color="auto"/>
        <w:right w:val="none" w:sz="0" w:space="0" w:color="auto"/>
      </w:divBdr>
      <w:divsChild>
        <w:div w:id="1311717272">
          <w:marLeft w:val="0"/>
          <w:marRight w:val="0"/>
          <w:marTop w:val="0"/>
          <w:marBottom w:val="0"/>
          <w:divBdr>
            <w:top w:val="none" w:sz="0" w:space="0" w:color="auto"/>
            <w:left w:val="none" w:sz="0" w:space="0" w:color="auto"/>
            <w:bottom w:val="none" w:sz="0" w:space="0" w:color="auto"/>
            <w:right w:val="none" w:sz="0" w:space="0" w:color="auto"/>
          </w:divBdr>
        </w:div>
        <w:div w:id="1311717335">
          <w:marLeft w:val="0"/>
          <w:marRight w:val="0"/>
          <w:marTop w:val="0"/>
          <w:marBottom w:val="0"/>
          <w:divBdr>
            <w:top w:val="none" w:sz="0" w:space="0" w:color="auto"/>
            <w:left w:val="none" w:sz="0" w:space="0" w:color="auto"/>
            <w:bottom w:val="none" w:sz="0" w:space="0" w:color="auto"/>
            <w:right w:val="none" w:sz="0" w:space="0" w:color="auto"/>
          </w:divBdr>
        </w:div>
      </w:divsChild>
    </w:div>
    <w:div w:id="1311717274">
      <w:marLeft w:val="0"/>
      <w:marRight w:val="0"/>
      <w:marTop w:val="0"/>
      <w:marBottom w:val="0"/>
      <w:divBdr>
        <w:top w:val="none" w:sz="0" w:space="0" w:color="auto"/>
        <w:left w:val="none" w:sz="0" w:space="0" w:color="auto"/>
        <w:bottom w:val="none" w:sz="0" w:space="0" w:color="auto"/>
        <w:right w:val="none" w:sz="0" w:space="0" w:color="auto"/>
      </w:divBdr>
    </w:div>
    <w:div w:id="1311717276">
      <w:marLeft w:val="0"/>
      <w:marRight w:val="0"/>
      <w:marTop w:val="0"/>
      <w:marBottom w:val="0"/>
      <w:divBdr>
        <w:top w:val="none" w:sz="0" w:space="0" w:color="auto"/>
        <w:left w:val="none" w:sz="0" w:space="0" w:color="auto"/>
        <w:bottom w:val="none" w:sz="0" w:space="0" w:color="auto"/>
        <w:right w:val="none" w:sz="0" w:space="0" w:color="auto"/>
      </w:divBdr>
    </w:div>
    <w:div w:id="1311717278">
      <w:marLeft w:val="0"/>
      <w:marRight w:val="0"/>
      <w:marTop w:val="0"/>
      <w:marBottom w:val="0"/>
      <w:divBdr>
        <w:top w:val="none" w:sz="0" w:space="0" w:color="auto"/>
        <w:left w:val="none" w:sz="0" w:space="0" w:color="auto"/>
        <w:bottom w:val="none" w:sz="0" w:space="0" w:color="auto"/>
        <w:right w:val="none" w:sz="0" w:space="0" w:color="auto"/>
      </w:divBdr>
    </w:div>
    <w:div w:id="1311717280">
      <w:marLeft w:val="0"/>
      <w:marRight w:val="0"/>
      <w:marTop w:val="0"/>
      <w:marBottom w:val="0"/>
      <w:divBdr>
        <w:top w:val="none" w:sz="0" w:space="0" w:color="auto"/>
        <w:left w:val="none" w:sz="0" w:space="0" w:color="auto"/>
        <w:bottom w:val="none" w:sz="0" w:space="0" w:color="auto"/>
        <w:right w:val="none" w:sz="0" w:space="0" w:color="auto"/>
      </w:divBdr>
    </w:div>
    <w:div w:id="1311717282">
      <w:marLeft w:val="0"/>
      <w:marRight w:val="0"/>
      <w:marTop w:val="0"/>
      <w:marBottom w:val="0"/>
      <w:divBdr>
        <w:top w:val="none" w:sz="0" w:space="0" w:color="auto"/>
        <w:left w:val="none" w:sz="0" w:space="0" w:color="auto"/>
        <w:bottom w:val="none" w:sz="0" w:space="0" w:color="auto"/>
        <w:right w:val="none" w:sz="0" w:space="0" w:color="auto"/>
      </w:divBdr>
    </w:div>
    <w:div w:id="1311717283">
      <w:marLeft w:val="0"/>
      <w:marRight w:val="0"/>
      <w:marTop w:val="0"/>
      <w:marBottom w:val="0"/>
      <w:divBdr>
        <w:top w:val="none" w:sz="0" w:space="0" w:color="auto"/>
        <w:left w:val="none" w:sz="0" w:space="0" w:color="auto"/>
        <w:bottom w:val="none" w:sz="0" w:space="0" w:color="auto"/>
        <w:right w:val="none" w:sz="0" w:space="0" w:color="auto"/>
      </w:divBdr>
      <w:divsChild>
        <w:div w:id="1311717308">
          <w:marLeft w:val="0"/>
          <w:marRight w:val="0"/>
          <w:marTop w:val="0"/>
          <w:marBottom w:val="0"/>
          <w:divBdr>
            <w:top w:val="none" w:sz="0" w:space="0" w:color="auto"/>
            <w:left w:val="none" w:sz="0" w:space="0" w:color="auto"/>
            <w:bottom w:val="none" w:sz="0" w:space="0" w:color="auto"/>
            <w:right w:val="none" w:sz="0" w:space="0" w:color="auto"/>
          </w:divBdr>
        </w:div>
        <w:div w:id="1311717355">
          <w:marLeft w:val="0"/>
          <w:marRight w:val="0"/>
          <w:marTop w:val="0"/>
          <w:marBottom w:val="0"/>
          <w:divBdr>
            <w:top w:val="none" w:sz="0" w:space="0" w:color="auto"/>
            <w:left w:val="none" w:sz="0" w:space="0" w:color="auto"/>
            <w:bottom w:val="none" w:sz="0" w:space="0" w:color="auto"/>
            <w:right w:val="none" w:sz="0" w:space="0" w:color="auto"/>
          </w:divBdr>
          <w:divsChild>
            <w:div w:id="1311717292">
              <w:marLeft w:val="0"/>
              <w:marRight w:val="0"/>
              <w:marTop w:val="0"/>
              <w:marBottom w:val="0"/>
              <w:divBdr>
                <w:top w:val="none" w:sz="0" w:space="0" w:color="auto"/>
                <w:left w:val="none" w:sz="0" w:space="0" w:color="auto"/>
                <w:bottom w:val="none" w:sz="0" w:space="0" w:color="auto"/>
                <w:right w:val="none" w:sz="0" w:space="0" w:color="auto"/>
              </w:divBdr>
              <w:divsChild>
                <w:div w:id="1311717275">
                  <w:marLeft w:val="0"/>
                  <w:marRight w:val="0"/>
                  <w:marTop w:val="0"/>
                  <w:marBottom w:val="0"/>
                  <w:divBdr>
                    <w:top w:val="none" w:sz="0" w:space="0" w:color="auto"/>
                    <w:left w:val="none" w:sz="0" w:space="0" w:color="auto"/>
                    <w:bottom w:val="none" w:sz="0" w:space="0" w:color="auto"/>
                    <w:right w:val="none" w:sz="0" w:space="0" w:color="auto"/>
                  </w:divBdr>
                  <w:divsChild>
                    <w:div w:id="131171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287">
      <w:marLeft w:val="0"/>
      <w:marRight w:val="0"/>
      <w:marTop w:val="0"/>
      <w:marBottom w:val="0"/>
      <w:divBdr>
        <w:top w:val="none" w:sz="0" w:space="0" w:color="auto"/>
        <w:left w:val="none" w:sz="0" w:space="0" w:color="auto"/>
        <w:bottom w:val="none" w:sz="0" w:space="0" w:color="auto"/>
        <w:right w:val="none" w:sz="0" w:space="0" w:color="auto"/>
      </w:divBdr>
    </w:div>
    <w:div w:id="1311717290">
      <w:marLeft w:val="0"/>
      <w:marRight w:val="0"/>
      <w:marTop w:val="0"/>
      <w:marBottom w:val="0"/>
      <w:divBdr>
        <w:top w:val="none" w:sz="0" w:space="0" w:color="auto"/>
        <w:left w:val="none" w:sz="0" w:space="0" w:color="auto"/>
        <w:bottom w:val="none" w:sz="0" w:space="0" w:color="auto"/>
        <w:right w:val="none" w:sz="0" w:space="0" w:color="auto"/>
      </w:divBdr>
    </w:div>
    <w:div w:id="1311717291">
      <w:marLeft w:val="0"/>
      <w:marRight w:val="0"/>
      <w:marTop w:val="0"/>
      <w:marBottom w:val="0"/>
      <w:divBdr>
        <w:top w:val="none" w:sz="0" w:space="0" w:color="auto"/>
        <w:left w:val="none" w:sz="0" w:space="0" w:color="auto"/>
        <w:bottom w:val="none" w:sz="0" w:space="0" w:color="auto"/>
        <w:right w:val="none" w:sz="0" w:space="0" w:color="auto"/>
      </w:divBdr>
    </w:div>
    <w:div w:id="1311717299">
      <w:marLeft w:val="0"/>
      <w:marRight w:val="0"/>
      <w:marTop w:val="0"/>
      <w:marBottom w:val="0"/>
      <w:divBdr>
        <w:top w:val="none" w:sz="0" w:space="0" w:color="auto"/>
        <w:left w:val="none" w:sz="0" w:space="0" w:color="auto"/>
        <w:bottom w:val="none" w:sz="0" w:space="0" w:color="auto"/>
        <w:right w:val="none" w:sz="0" w:space="0" w:color="auto"/>
      </w:divBdr>
    </w:div>
    <w:div w:id="1311717300">
      <w:marLeft w:val="0"/>
      <w:marRight w:val="0"/>
      <w:marTop w:val="0"/>
      <w:marBottom w:val="0"/>
      <w:divBdr>
        <w:top w:val="none" w:sz="0" w:space="0" w:color="auto"/>
        <w:left w:val="none" w:sz="0" w:space="0" w:color="auto"/>
        <w:bottom w:val="none" w:sz="0" w:space="0" w:color="auto"/>
        <w:right w:val="none" w:sz="0" w:space="0" w:color="auto"/>
      </w:divBdr>
    </w:div>
    <w:div w:id="1311717302">
      <w:marLeft w:val="0"/>
      <w:marRight w:val="0"/>
      <w:marTop w:val="0"/>
      <w:marBottom w:val="0"/>
      <w:divBdr>
        <w:top w:val="none" w:sz="0" w:space="0" w:color="auto"/>
        <w:left w:val="none" w:sz="0" w:space="0" w:color="auto"/>
        <w:bottom w:val="none" w:sz="0" w:space="0" w:color="auto"/>
        <w:right w:val="none" w:sz="0" w:space="0" w:color="auto"/>
      </w:divBdr>
    </w:div>
    <w:div w:id="1311717305">
      <w:marLeft w:val="0"/>
      <w:marRight w:val="0"/>
      <w:marTop w:val="0"/>
      <w:marBottom w:val="0"/>
      <w:divBdr>
        <w:top w:val="none" w:sz="0" w:space="0" w:color="auto"/>
        <w:left w:val="none" w:sz="0" w:space="0" w:color="auto"/>
        <w:bottom w:val="none" w:sz="0" w:space="0" w:color="auto"/>
        <w:right w:val="none" w:sz="0" w:space="0" w:color="auto"/>
      </w:divBdr>
    </w:div>
    <w:div w:id="1311717307">
      <w:marLeft w:val="0"/>
      <w:marRight w:val="0"/>
      <w:marTop w:val="0"/>
      <w:marBottom w:val="0"/>
      <w:divBdr>
        <w:top w:val="none" w:sz="0" w:space="0" w:color="auto"/>
        <w:left w:val="none" w:sz="0" w:space="0" w:color="auto"/>
        <w:bottom w:val="none" w:sz="0" w:space="0" w:color="auto"/>
        <w:right w:val="none" w:sz="0" w:space="0" w:color="auto"/>
      </w:divBdr>
      <w:divsChild>
        <w:div w:id="1311717296">
          <w:marLeft w:val="0"/>
          <w:marRight w:val="0"/>
          <w:marTop w:val="0"/>
          <w:marBottom w:val="0"/>
          <w:divBdr>
            <w:top w:val="none" w:sz="0" w:space="0" w:color="auto"/>
            <w:left w:val="none" w:sz="0" w:space="0" w:color="auto"/>
            <w:bottom w:val="none" w:sz="0" w:space="0" w:color="auto"/>
            <w:right w:val="none" w:sz="0" w:space="0" w:color="auto"/>
          </w:divBdr>
        </w:div>
        <w:div w:id="1311717298">
          <w:marLeft w:val="0"/>
          <w:marRight w:val="0"/>
          <w:marTop w:val="0"/>
          <w:marBottom w:val="0"/>
          <w:divBdr>
            <w:top w:val="none" w:sz="0" w:space="0" w:color="auto"/>
            <w:left w:val="none" w:sz="0" w:space="0" w:color="auto"/>
            <w:bottom w:val="none" w:sz="0" w:space="0" w:color="auto"/>
            <w:right w:val="none" w:sz="0" w:space="0" w:color="auto"/>
          </w:divBdr>
        </w:div>
        <w:div w:id="1311717350">
          <w:marLeft w:val="0"/>
          <w:marRight w:val="0"/>
          <w:marTop w:val="0"/>
          <w:marBottom w:val="0"/>
          <w:divBdr>
            <w:top w:val="none" w:sz="0" w:space="0" w:color="auto"/>
            <w:left w:val="none" w:sz="0" w:space="0" w:color="auto"/>
            <w:bottom w:val="none" w:sz="0" w:space="0" w:color="auto"/>
            <w:right w:val="none" w:sz="0" w:space="0" w:color="auto"/>
          </w:divBdr>
        </w:div>
      </w:divsChild>
    </w:div>
    <w:div w:id="1311717309">
      <w:marLeft w:val="0"/>
      <w:marRight w:val="0"/>
      <w:marTop w:val="0"/>
      <w:marBottom w:val="0"/>
      <w:divBdr>
        <w:top w:val="none" w:sz="0" w:space="0" w:color="auto"/>
        <w:left w:val="none" w:sz="0" w:space="0" w:color="auto"/>
        <w:bottom w:val="none" w:sz="0" w:space="0" w:color="auto"/>
        <w:right w:val="none" w:sz="0" w:space="0" w:color="auto"/>
      </w:divBdr>
    </w:div>
    <w:div w:id="1311717311">
      <w:marLeft w:val="0"/>
      <w:marRight w:val="0"/>
      <w:marTop w:val="0"/>
      <w:marBottom w:val="0"/>
      <w:divBdr>
        <w:top w:val="none" w:sz="0" w:space="0" w:color="auto"/>
        <w:left w:val="none" w:sz="0" w:space="0" w:color="auto"/>
        <w:bottom w:val="none" w:sz="0" w:space="0" w:color="auto"/>
        <w:right w:val="none" w:sz="0" w:space="0" w:color="auto"/>
      </w:divBdr>
    </w:div>
    <w:div w:id="1311717312">
      <w:marLeft w:val="0"/>
      <w:marRight w:val="0"/>
      <w:marTop w:val="0"/>
      <w:marBottom w:val="0"/>
      <w:divBdr>
        <w:top w:val="none" w:sz="0" w:space="0" w:color="auto"/>
        <w:left w:val="none" w:sz="0" w:space="0" w:color="auto"/>
        <w:bottom w:val="none" w:sz="0" w:space="0" w:color="auto"/>
        <w:right w:val="none" w:sz="0" w:space="0" w:color="auto"/>
      </w:divBdr>
      <w:divsChild>
        <w:div w:id="1311717281">
          <w:marLeft w:val="0"/>
          <w:marRight w:val="0"/>
          <w:marTop w:val="0"/>
          <w:marBottom w:val="0"/>
          <w:divBdr>
            <w:top w:val="none" w:sz="0" w:space="0" w:color="auto"/>
            <w:left w:val="none" w:sz="0" w:space="0" w:color="auto"/>
            <w:bottom w:val="none" w:sz="0" w:space="0" w:color="auto"/>
            <w:right w:val="none" w:sz="0" w:space="0" w:color="auto"/>
          </w:divBdr>
          <w:divsChild>
            <w:div w:id="1311717286">
              <w:marLeft w:val="0"/>
              <w:marRight w:val="3707"/>
              <w:marTop w:val="0"/>
              <w:marBottom w:val="0"/>
              <w:divBdr>
                <w:top w:val="none" w:sz="0" w:space="0" w:color="auto"/>
                <w:left w:val="none" w:sz="0" w:space="0" w:color="auto"/>
                <w:bottom w:val="none" w:sz="0" w:space="0" w:color="auto"/>
                <w:right w:val="none" w:sz="0" w:space="0" w:color="auto"/>
              </w:divBdr>
              <w:divsChild>
                <w:div w:id="1311717409">
                  <w:marLeft w:val="720"/>
                  <w:marRight w:val="720"/>
                  <w:marTop w:val="100"/>
                  <w:marBottom w:val="100"/>
                  <w:divBdr>
                    <w:top w:val="none" w:sz="0" w:space="0" w:color="auto"/>
                    <w:left w:val="none" w:sz="0" w:space="0" w:color="auto"/>
                    <w:bottom w:val="none" w:sz="0" w:space="0" w:color="auto"/>
                    <w:right w:val="none" w:sz="0" w:space="0" w:color="auto"/>
                  </w:divBdr>
                </w:div>
              </w:divsChild>
            </w:div>
            <w:div w:id="1311717375">
              <w:marLeft w:val="0"/>
              <w:marRight w:val="0"/>
              <w:marTop w:val="0"/>
              <w:marBottom w:val="0"/>
              <w:divBdr>
                <w:top w:val="none" w:sz="0" w:space="0" w:color="auto"/>
                <w:left w:val="none" w:sz="0" w:space="0" w:color="auto"/>
                <w:bottom w:val="none" w:sz="0" w:space="0" w:color="auto"/>
                <w:right w:val="none" w:sz="0" w:space="0" w:color="auto"/>
              </w:divBdr>
              <w:divsChild>
                <w:div w:id="1311717398">
                  <w:marLeft w:val="0"/>
                  <w:marRight w:val="0"/>
                  <w:marTop w:val="0"/>
                  <w:marBottom w:val="0"/>
                  <w:divBdr>
                    <w:top w:val="none" w:sz="0" w:space="0" w:color="auto"/>
                    <w:left w:val="none" w:sz="0" w:space="0" w:color="auto"/>
                    <w:bottom w:val="none" w:sz="0" w:space="0" w:color="auto"/>
                    <w:right w:val="none" w:sz="0" w:space="0" w:color="auto"/>
                  </w:divBdr>
                </w:div>
                <w:div w:id="13117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717313">
      <w:marLeft w:val="0"/>
      <w:marRight w:val="0"/>
      <w:marTop w:val="0"/>
      <w:marBottom w:val="0"/>
      <w:divBdr>
        <w:top w:val="none" w:sz="0" w:space="0" w:color="auto"/>
        <w:left w:val="none" w:sz="0" w:space="0" w:color="auto"/>
        <w:bottom w:val="none" w:sz="0" w:space="0" w:color="auto"/>
        <w:right w:val="none" w:sz="0" w:space="0" w:color="auto"/>
      </w:divBdr>
    </w:div>
    <w:div w:id="1311717314">
      <w:marLeft w:val="0"/>
      <w:marRight w:val="0"/>
      <w:marTop w:val="0"/>
      <w:marBottom w:val="0"/>
      <w:divBdr>
        <w:top w:val="none" w:sz="0" w:space="0" w:color="auto"/>
        <w:left w:val="none" w:sz="0" w:space="0" w:color="auto"/>
        <w:bottom w:val="none" w:sz="0" w:space="0" w:color="auto"/>
        <w:right w:val="none" w:sz="0" w:space="0" w:color="auto"/>
      </w:divBdr>
      <w:divsChild>
        <w:div w:id="1311717326">
          <w:marLeft w:val="0"/>
          <w:marRight w:val="0"/>
          <w:marTop w:val="0"/>
          <w:marBottom w:val="0"/>
          <w:divBdr>
            <w:top w:val="none" w:sz="0" w:space="0" w:color="auto"/>
            <w:left w:val="none" w:sz="0" w:space="0" w:color="auto"/>
            <w:bottom w:val="none" w:sz="0" w:space="0" w:color="auto"/>
            <w:right w:val="none" w:sz="0" w:space="0" w:color="auto"/>
          </w:divBdr>
        </w:div>
      </w:divsChild>
    </w:div>
    <w:div w:id="1311717315">
      <w:marLeft w:val="0"/>
      <w:marRight w:val="0"/>
      <w:marTop w:val="0"/>
      <w:marBottom w:val="0"/>
      <w:divBdr>
        <w:top w:val="none" w:sz="0" w:space="0" w:color="auto"/>
        <w:left w:val="none" w:sz="0" w:space="0" w:color="auto"/>
        <w:bottom w:val="none" w:sz="0" w:space="0" w:color="auto"/>
        <w:right w:val="none" w:sz="0" w:space="0" w:color="auto"/>
      </w:divBdr>
    </w:div>
    <w:div w:id="1311717316">
      <w:marLeft w:val="0"/>
      <w:marRight w:val="0"/>
      <w:marTop w:val="0"/>
      <w:marBottom w:val="0"/>
      <w:divBdr>
        <w:top w:val="none" w:sz="0" w:space="0" w:color="auto"/>
        <w:left w:val="none" w:sz="0" w:space="0" w:color="auto"/>
        <w:bottom w:val="none" w:sz="0" w:space="0" w:color="auto"/>
        <w:right w:val="none" w:sz="0" w:space="0" w:color="auto"/>
      </w:divBdr>
    </w:div>
    <w:div w:id="1311717318">
      <w:marLeft w:val="0"/>
      <w:marRight w:val="0"/>
      <w:marTop w:val="0"/>
      <w:marBottom w:val="0"/>
      <w:divBdr>
        <w:top w:val="none" w:sz="0" w:space="0" w:color="auto"/>
        <w:left w:val="none" w:sz="0" w:space="0" w:color="auto"/>
        <w:bottom w:val="none" w:sz="0" w:space="0" w:color="auto"/>
        <w:right w:val="none" w:sz="0" w:space="0" w:color="auto"/>
      </w:divBdr>
    </w:div>
    <w:div w:id="1311717319">
      <w:marLeft w:val="0"/>
      <w:marRight w:val="0"/>
      <w:marTop w:val="0"/>
      <w:marBottom w:val="0"/>
      <w:divBdr>
        <w:top w:val="none" w:sz="0" w:space="0" w:color="auto"/>
        <w:left w:val="none" w:sz="0" w:space="0" w:color="auto"/>
        <w:bottom w:val="none" w:sz="0" w:space="0" w:color="auto"/>
        <w:right w:val="none" w:sz="0" w:space="0" w:color="auto"/>
      </w:divBdr>
    </w:div>
    <w:div w:id="1311717320">
      <w:marLeft w:val="0"/>
      <w:marRight w:val="0"/>
      <w:marTop w:val="0"/>
      <w:marBottom w:val="0"/>
      <w:divBdr>
        <w:top w:val="none" w:sz="0" w:space="0" w:color="auto"/>
        <w:left w:val="none" w:sz="0" w:space="0" w:color="auto"/>
        <w:bottom w:val="none" w:sz="0" w:space="0" w:color="auto"/>
        <w:right w:val="none" w:sz="0" w:space="0" w:color="auto"/>
      </w:divBdr>
    </w:div>
    <w:div w:id="1311717321">
      <w:marLeft w:val="0"/>
      <w:marRight w:val="0"/>
      <w:marTop w:val="0"/>
      <w:marBottom w:val="0"/>
      <w:divBdr>
        <w:top w:val="none" w:sz="0" w:space="0" w:color="auto"/>
        <w:left w:val="none" w:sz="0" w:space="0" w:color="auto"/>
        <w:bottom w:val="none" w:sz="0" w:space="0" w:color="auto"/>
        <w:right w:val="none" w:sz="0" w:space="0" w:color="auto"/>
      </w:divBdr>
    </w:div>
    <w:div w:id="1311717323">
      <w:marLeft w:val="0"/>
      <w:marRight w:val="0"/>
      <w:marTop w:val="0"/>
      <w:marBottom w:val="0"/>
      <w:divBdr>
        <w:top w:val="none" w:sz="0" w:space="0" w:color="auto"/>
        <w:left w:val="none" w:sz="0" w:space="0" w:color="auto"/>
        <w:bottom w:val="none" w:sz="0" w:space="0" w:color="auto"/>
        <w:right w:val="none" w:sz="0" w:space="0" w:color="auto"/>
      </w:divBdr>
    </w:div>
    <w:div w:id="1311717324">
      <w:marLeft w:val="0"/>
      <w:marRight w:val="0"/>
      <w:marTop w:val="0"/>
      <w:marBottom w:val="0"/>
      <w:divBdr>
        <w:top w:val="none" w:sz="0" w:space="0" w:color="auto"/>
        <w:left w:val="none" w:sz="0" w:space="0" w:color="auto"/>
        <w:bottom w:val="none" w:sz="0" w:space="0" w:color="auto"/>
        <w:right w:val="none" w:sz="0" w:space="0" w:color="auto"/>
      </w:divBdr>
    </w:div>
    <w:div w:id="1311717327">
      <w:marLeft w:val="0"/>
      <w:marRight w:val="0"/>
      <w:marTop w:val="0"/>
      <w:marBottom w:val="0"/>
      <w:divBdr>
        <w:top w:val="none" w:sz="0" w:space="0" w:color="auto"/>
        <w:left w:val="none" w:sz="0" w:space="0" w:color="auto"/>
        <w:bottom w:val="none" w:sz="0" w:space="0" w:color="auto"/>
        <w:right w:val="none" w:sz="0" w:space="0" w:color="auto"/>
      </w:divBdr>
      <w:divsChild>
        <w:div w:id="1311717349">
          <w:marLeft w:val="0"/>
          <w:marRight w:val="0"/>
          <w:marTop w:val="0"/>
          <w:marBottom w:val="0"/>
          <w:divBdr>
            <w:top w:val="none" w:sz="0" w:space="0" w:color="auto"/>
            <w:left w:val="none" w:sz="0" w:space="0" w:color="auto"/>
            <w:bottom w:val="none" w:sz="0" w:space="0" w:color="auto"/>
            <w:right w:val="none" w:sz="0" w:space="0" w:color="auto"/>
          </w:divBdr>
        </w:div>
        <w:div w:id="1311717417">
          <w:marLeft w:val="0"/>
          <w:marRight w:val="0"/>
          <w:marTop w:val="0"/>
          <w:marBottom w:val="0"/>
          <w:divBdr>
            <w:top w:val="none" w:sz="0" w:space="0" w:color="auto"/>
            <w:left w:val="none" w:sz="0" w:space="0" w:color="auto"/>
            <w:bottom w:val="none" w:sz="0" w:space="0" w:color="auto"/>
            <w:right w:val="none" w:sz="0" w:space="0" w:color="auto"/>
          </w:divBdr>
        </w:div>
      </w:divsChild>
    </w:div>
    <w:div w:id="1311717330">
      <w:marLeft w:val="0"/>
      <w:marRight w:val="0"/>
      <w:marTop w:val="0"/>
      <w:marBottom w:val="0"/>
      <w:divBdr>
        <w:top w:val="none" w:sz="0" w:space="0" w:color="auto"/>
        <w:left w:val="none" w:sz="0" w:space="0" w:color="auto"/>
        <w:bottom w:val="none" w:sz="0" w:space="0" w:color="auto"/>
        <w:right w:val="none" w:sz="0" w:space="0" w:color="auto"/>
      </w:divBdr>
    </w:div>
    <w:div w:id="1311717333">
      <w:marLeft w:val="0"/>
      <w:marRight w:val="0"/>
      <w:marTop w:val="0"/>
      <w:marBottom w:val="0"/>
      <w:divBdr>
        <w:top w:val="none" w:sz="0" w:space="0" w:color="auto"/>
        <w:left w:val="none" w:sz="0" w:space="0" w:color="auto"/>
        <w:bottom w:val="none" w:sz="0" w:space="0" w:color="auto"/>
        <w:right w:val="none" w:sz="0" w:space="0" w:color="auto"/>
      </w:divBdr>
    </w:div>
    <w:div w:id="1311717334">
      <w:marLeft w:val="0"/>
      <w:marRight w:val="0"/>
      <w:marTop w:val="0"/>
      <w:marBottom w:val="0"/>
      <w:divBdr>
        <w:top w:val="none" w:sz="0" w:space="0" w:color="auto"/>
        <w:left w:val="none" w:sz="0" w:space="0" w:color="auto"/>
        <w:bottom w:val="none" w:sz="0" w:space="0" w:color="auto"/>
        <w:right w:val="none" w:sz="0" w:space="0" w:color="auto"/>
      </w:divBdr>
    </w:div>
    <w:div w:id="1311717336">
      <w:marLeft w:val="0"/>
      <w:marRight w:val="0"/>
      <w:marTop w:val="0"/>
      <w:marBottom w:val="0"/>
      <w:divBdr>
        <w:top w:val="none" w:sz="0" w:space="0" w:color="auto"/>
        <w:left w:val="none" w:sz="0" w:space="0" w:color="auto"/>
        <w:bottom w:val="none" w:sz="0" w:space="0" w:color="auto"/>
        <w:right w:val="none" w:sz="0" w:space="0" w:color="auto"/>
      </w:divBdr>
    </w:div>
    <w:div w:id="1311717337">
      <w:marLeft w:val="0"/>
      <w:marRight w:val="0"/>
      <w:marTop w:val="0"/>
      <w:marBottom w:val="0"/>
      <w:divBdr>
        <w:top w:val="none" w:sz="0" w:space="0" w:color="auto"/>
        <w:left w:val="none" w:sz="0" w:space="0" w:color="auto"/>
        <w:bottom w:val="none" w:sz="0" w:space="0" w:color="auto"/>
        <w:right w:val="none" w:sz="0" w:space="0" w:color="auto"/>
      </w:divBdr>
    </w:div>
    <w:div w:id="1311717339">
      <w:marLeft w:val="0"/>
      <w:marRight w:val="0"/>
      <w:marTop w:val="0"/>
      <w:marBottom w:val="0"/>
      <w:divBdr>
        <w:top w:val="none" w:sz="0" w:space="0" w:color="auto"/>
        <w:left w:val="none" w:sz="0" w:space="0" w:color="auto"/>
        <w:bottom w:val="none" w:sz="0" w:space="0" w:color="auto"/>
        <w:right w:val="none" w:sz="0" w:space="0" w:color="auto"/>
      </w:divBdr>
    </w:div>
    <w:div w:id="1311717340">
      <w:marLeft w:val="0"/>
      <w:marRight w:val="0"/>
      <w:marTop w:val="0"/>
      <w:marBottom w:val="0"/>
      <w:divBdr>
        <w:top w:val="none" w:sz="0" w:space="0" w:color="auto"/>
        <w:left w:val="none" w:sz="0" w:space="0" w:color="auto"/>
        <w:bottom w:val="none" w:sz="0" w:space="0" w:color="auto"/>
        <w:right w:val="none" w:sz="0" w:space="0" w:color="auto"/>
      </w:divBdr>
    </w:div>
    <w:div w:id="1311717341">
      <w:marLeft w:val="0"/>
      <w:marRight w:val="0"/>
      <w:marTop w:val="0"/>
      <w:marBottom w:val="0"/>
      <w:divBdr>
        <w:top w:val="none" w:sz="0" w:space="0" w:color="auto"/>
        <w:left w:val="none" w:sz="0" w:space="0" w:color="auto"/>
        <w:bottom w:val="none" w:sz="0" w:space="0" w:color="auto"/>
        <w:right w:val="none" w:sz="0" w:space="0" w:color="auto"/>
      </w:divBdr>
      <w:divsChild>
        <w:div w:id="1311717328">
          <w:marLeft w:val="0"/>
          <w:marRight w:val="0"/>
          <w:marTop w:val="0"/>
          <w:marBottom w:val="0"/>
          <w:divBdr>
            <w:top w:val="none" w:sz="0" w:space="0" w:color="auto"/>
            <w:left w:val="none" w:sz="0" w:space="0" w:color="auto"/>
            <w:bottom w:val="none" w:sz="0" w:space="0" w:color="auto"/>
            <w:right w:val="none" w:sz="0" w:space="0" w:color="auto"/>
          </w:divBdr>
          <w:divsChild>
            <w:div w:id="1311717386">
              <w:marLeft w:val="0"/>
              <w:marRight w:val="0"/>
              <w:marTop w:val="0"/>
              <w:marBottom w:val="0"/>
              <w:divBdr>
                <w:top w:val="none" w:sz="0" w:space="0" w:color="auto"/>
                <w:left w:val="none" w:sz="0" w:space="0" w:color="auto"/>
                <w:bottom w:val="none" w:sz="0" w:space="0" w:color="auto"/>
                <w:right w:val="none" w:sz="0" w:space="0" w:color="auto"/>
              </w:divBdr>
              <w:divsChild>
                <w:div w:id="1311717279">
                  <w:marLeft w:val="0"/>
                  <w:marRight w:val="0"/>
                  <w:marTop w:val="0"/>
                  <w:marBottom w:val="0"/>
                  <w:divBdr>
                    <w:top w:val="none" w:sz="0" w:space="0" w:color="auto"/>
                    <w:left w:val="none" w:sz="0" w:space="0" w:color="auto"/>
                    <w:bottom w:val="none" w:sz="0" w:space="0" w:color="auto"/>
                    <w:right w:val="none" w:sz="0" w:space="0" w:color="auto"/>
                  </w:divBdr>
                  <w:divsChild>
                    <w:div w:id="131171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7342">
      <w:marLeft w:val="0"/>
      <w:marRight w:val="0"/>
      <w:marTop w:val="0"/>
      <w:marBottom w:val="0"/>
      <w:divBdr>
        <w:top w:val="none" w:sz="0" w:space="0" w:color="auto"/>
        <w:left w:val="none" w:sz="0" w:space="0" w:color="auto"/>
        <w:bottom w:val="none" w:sz="0" w:space="0" w:color="auto"/>
        <w:right w:val="none" w:sz="0" w:space="0" w:color="auto"/>
      </w:divBdr>
      <w:divsChild>
        <w:div w:id="1311717385">
          <w:marLeft w:val="0"/>
          <w:marRight w:val="0"/>
          <w:marTop w:val="0"/>
          <w:marBottom w:val="0"/>
          <w:divBdr>
            <w:top w:val="none" w:sz="0" w:space="0" w:color="auto"/>
            <w:left w:val="none" w:sz="0" w:space="0" w:color="auto"/>
            <w:bottom w:val="none" w:sz="0" w:space="0" w:color="auto"/>
            <w:right w:val="none" w:sz="0" w:space="0" w:color="auto"/>
          </w:divBdr>
        </w:div>
        <w:div w:id="1311717401">
          <w:marLeft w:val="0"/>
          <w:marRight w:val="0"/>
          <w:marTop w:val="0"/>
          <w:marBottom w:val="0"/>
          <w:divBdr>
            <w:top w:val="none" w:sz="0" w:space="0" w:color="auto"/>
            <w:left w:val="none" w:sz="0" w:space="0" w:color="auto"/>
            <w:bottom w:val="none" w:sz="0" w:space="0" w:color="auto"/>
            <w:right w:val="none" w:sz="0" w:space="0" w:color="auto"/>
          </w:divBdr>
        </w:div>
      </w:divsChild>
    </w:div>
    <w:div w:id="1311717343">
      <w:marLeft w:val="0"/>
      <w:marRight w:val="0"/>
      <w:marTop w:val="0"/>
      <w:marBottom w:val="0"/>
      <w:divBdr>
        <w:top w:val="none" w:sz="0" w:space="0" w:color="auto"/>
        <w:left w:val="none" w:sz="0" w:space="0" w:color="auto"/>
        <w:bottom w:val="none" w:sz="0" w:space="0" w:color="auto"/>
        <w:right w:val="none" w:sz="0" w:space="0" w:color="auto"/>
      </w:divBdr>
    </w:div>
    <w:div w:id="1311717344">
      <w:marLeft w:val="0"/>
      <w:marRight w:val="0"/>
      <w:marTop w:val="0"/>
      <w:marBottom w:val="0"/>
      <w:divBdr>
        <w:top w:val="none" w:sz="0" w:space="0" w:color="auto"/>
        <w:left w:val="none" w:sz="0" w:space="0" w:color="auto"/>
        <w:bottom w:val="none" w:sz="0" w:space="0" w:color="auto"/>
        <w:right w:val="none" w:sz="0" w:space="0" w:color="auto"/>
      </w:divBdr>
      <w:divsChild>
        <w:div w:id="1311717368">
          <w:marLeft w:val="0"/>
          <w:marRight w:val="0"/>
          <w:marTop w:val="0"/>
          <w:marBottom w:val="0"/>
          <w:divBdr>
            <w:top w:val="none" w:sz="0" w:space="0" w:color="auto"/>
            <w:left w:val="none" w:sz="0" w:space="0" w:color="auto"/>
            <w:bottom w:val="none" w:sz="0" w:space="0" w:color="auto"/>
            <w:right w:val="none" w:sz="0" w:space="0" w:color="auto"/>
          </w:divBdr>
        </w:div>
      </w:divsChild>
    </w:div>
    <w:div w:id="1311717345">
      <w:marLeft w:val="0"/>
      <w:marRight w:val="0"/>
      <w:marTop w:val="0"/>
      <w:marBottom w:val="0"/>
      <w:divBdr>
        <w:top w:val="none" w:sz="0" w:space="0" w:color="auto"/>
        <w:left w:val="none" w:sz="0" w:space="0" w:color="auto"/>
        <w:bottom w:val="none" w:sz="0" w:space="0" w:color="auto"/>
        <w:right w:val="none" w:sz="0" w:space="0" w:color="auto"/>
      </w:divBdr>
      <w:divsChild>
        <w:div w:id="1311717363">
          <w:marLeft w:val="0"/>
          <w:marRight w:val="0"/>
          <w:marTop w:val="0"/>
          <w:marBottom w:val="0"/>
          <w:divBdr>
            <w:top w:val="none" w:sz="0" w:space="0" w:color="auto"/>
            <w:left w:val="none" w:sz="0" w:space="0" w:color="auto"/>
            <w:bottom w:val="none" w:sz="0" w:space="0" w:color="auto"/>
            <w:right w:val="none" w:sz="0" w:space="0" w:color="auto"/>
          </w:divBdr>
        </w:div>
      </w:divsChild>
    </w:div>
    <w:div w:id="1311717346">
      <w:marLeft w:val="0"/>
      <w:marRight w:val="0"/>
      <w:marTop w:val="0"/>
      <w:marBottom w:val="0"/>
      <w:divBdr>
        <w:top w:val="none" w:sz="0" w:space="0" w:color="auto"/>
        <w:left w:val="none" w:sz="0" w:space="0" w:color="auto"/>
        <w:bottom w:val="none" w:sz="0" w:space="0" w:color="auto"/>
        <w:right w:val="none" w:sz="0" w:space="0" w:color="auto"/>
      </w:divBdr>
    </w:div>
    <w:div w:id="1311717347">
      <w:marLeft w:val="0"/>
      <w:marRight w:val="0"/>
      <w:marTop w:val="0"/>
      <w:marBottom w:val="0"/>
      <w:divBdr>
        <w:top w:val="none" w:sz="0" w:space="0" w:color="auto"/>
        <w:left w:val="none" w:sz="0" w:space="0" w:color="auto"/>
        <w:bottom w:val="none" w:sz="0" w:space="0" w:color="auto"/>
        <w:right w:val="none" w:sz="0" w:space="0" w:color="auto"/>
      </w:divBdr>
    </w:div>
    <w:div w:id="1311717354">
      <w:marLeft w:val="0"/>
      <w:marRight w:val="0"/>
      <w:marTop w:val="0"/>
      <w:marBottom w:val="0"/>
      <w:divBdr>
        <w:top w:val="none" w:sz="0" w:space="0" w:color="auto"/>
        <w:left w:val="none" w:sz="0" w:space="0" w:color="auto"/>
        <w:bottom w:val="none" w:sz="0" w:space="0" w:color="auto"/>
        <w:right w:val="none" w:sz="0" w:space="0" w:color="auto"/>
      </w:divBdr>
    </w:div>
    <w:div w:id="1311717356">
      <w:marLeft w:val="0"/>
      <w:marRight w:val="0"/>
      <w:marTop w:val="0"/>
      <w:marBottom w:val="0"/>
      <w:divBdr>
        <w:top w:val="none" w:sz="0" w:space="0" w:color="auto"/>
        <w:left w:val="none" w:sz="0" w:space="0" w:color="auto"/>
        <w:bottom w:val="none" w:sz="0" w:space="0" w:color="auto"/>
        <w:right w:val="none" w:sz="0" w:space="0" w:color="auto"/>
      </w:divBdr>
    </w:div>
    <w:div w:id="1311717357">
      <w:marLeft w:val="0"/>
      <w:marRight w:val="0"/>
      <w:marTop w:val="0"/>
      <w:marBottom w:val="0"/>
      <w:divBdr>
        <w:top w:val="none" w:sz="0" w:space="0" w:color="auto"/>
        <w:left w:val="none" w:sz="0" w:space="0" w:color="auto"/>
        <w:bottom w:val="none" w:sz="0" w:space="0" w:color="auto"/>
        <w:right w:val="none" w:sz="0" w:space="0" w:color="auto"/>
      </w:divBdr>
      <w:divsChild>
        <w:div w:id="1311717406">
          <w:marLeft w:val="0"/>
          <w:marRight w:val="0"/>
          <w:marTop w:val="0"/>
          <w:marBottom w:val="0"/>
          <w:divBdr>
            <w:top w:val="none" w:sz="0" w:space="0" w:color="auto"/>
            <w:left w:val="none" w:sz="0" w:space="0" w:color="auto"/>
            <w:bottom w:val="none" w:sz="0" w:space="0" w:color="auto"/>
            <w:right w:val="none" w:sz="0" w:space="0" w:color="auto"/>
          </w:divBdr>
        </w:div>
      </w:divsChild>
    </w:div>
    <w:div w:id="1311717358">
      <w:marLeft w:val="0"/>
      <w:marRight w:val="0"/>
      <w:marTop w:val="0"/>
      <w:marBottom w:val="0"/>
      <w:divBdr>
        <w:top w:val="none" w:sz="0" w:space="0" w:color="auto"/>
        <w:left w:val="none" w:sz="0" w:space="0" w:color="auto"/>
        <w:bottom w:val="none" w:sz="0" w:space="0" w:color="auto"/>
        <w:right w:val="none" w:sz="0" w:space="0" w:color="auto"/>
      </w:divBdr>
    </w:div>
    <w:div w:id="1311717359">
      <w:marLeft w:val="0"/>
      <w:marRight w:val="0"/>
      <w:marTop w:val="0"/>
      <w:marBottom w:val="0"/>
      <w:divBdr>
        <w:top w:val="none" w:sz="0" w:space="0" w:color="auto"/>
        <w:left w:val="none" w:sz="0" w:space="0" w:color="auto"/>
        <w:bottom w:val="none" w:sz="0" w:space="0" w:color="auto"/>
        <w:right w:val="none" w:sz="0" w:space="0" w:color="auto"/>
      </w:divBdr>
    </w:div>
    <w:div w:id="1311717361">
      <w:marLeft w:val="0"/>
      <w:marRight w:val="0"/>
      <w:marTop w:val="0"/>
      <w:marBottom w:val="0"/>
      <w:divBdr>
        <w:top w:val="none" w:sz="0" w:space="0" w:color="auto"/>
        <w:left w:val="none" w:sz="0" w:space="0" w:color="auto"/>
        <w:bottom w:val="none" w:sz="0" w:space="0" w:color="auto"/>
        <w:right w:val="none" w:sz="0" w:space="0" w:color="auto"/>
      </w:divBdr>
    </w:div>
    <w:div w:id="1311717362">
      <w:marLeft w:val="0"/>
      <w:marRight w:val="0"/>
      <w:marTop w:val="0"/>
      <w:marBottom w:val="0"/>
      <w:divBdr>
        <w:top w:val="none" w:sz="0" w:space="0" w:color="auto"/>
        <w:left w:val="none" w:sz="0" w:space="0" w:color="auto"/>
        <w:bottom w:val="none" w:sz="0" w:space="0" w:color="auto"/>
        <w:right w:val="none" w:sz="0" w:space="0" w:color="auto"/>
      </w:divBdr>
    </w:div>
    <w:div w:id="1311717364">
      <w:marLeft w:val="0"/>
      <w:marRight w:val="0"/>
      <w:marTop w:val="0"/>
      <w:marBottom w:val="0"/>
      <w:divBdr>
        <w:top w:val="none" w:sz="0" w:space="0" w:color="auto"/>
        <w:left w:val="none" w:sz="0" w:space="0" w:color="auto"/>
        <w:bottom w:val="none" w:sz="0" w:space="0" w:color="auto"/>
        <w:right w:val="none" w:sz="0" w:space="0" w:color="auto"/>
      </w:divBdr>
    </w:div>
    <w:div w:id="1311717366">
      <w:marLeft w:val="0"/>
      <w:marRight w:val="0"/>
      <w:marTop w:val="0"/>
      <w:marBottom w:val="0"/>
      <w:divBdr>
        <w:top w:val="none" w:sz="0" w:space="0" w:color="auto"/>
        <w:left w:val="none" w:sz="0" w:space="0" w:color="auto"/>
        <w:bottom w:val="none" w:sz="0" w:space="0" w:color="auto"/>
        <w:right w:val="none" w:sz="0" w:space="0" w:color="auto"/>
      </w:divBdr>
      <w:divsChild>
        <w:div w:id="1311717331">
          <w:marLeft w:val="0"/>
          <w:marRight w:val="0"/>
          <w:marTop w:val="0"/>
          <w:marBottom w:val="0"/>
          <w:divBdr>
            <w:top w:val="none" w:sz="0" w:space="0" w:color="auto"/>
            <w:left w:val="none" w:sz="0" w:space="0" w:color="auto"/>
            <w:bottom w:val="none" w:sz="0" w:space="0" w:color="auto"/>
            <w:right w:val="none" w:sz="0" w:space="0" w:color="auto"/>
          </w:divBdr>
        </w:div>
      </w:divsChild>
    </w:div>
    <w:div w:id="1311717367">
      <w:marLeft w:val="0"/>
      <w:marRight w:val="0"/>
      <w:marTop w:val="0"/>
      <w:marBottom w:val="0"/>
      <w:divBdr>
        <w:top w:val="none" w:sz="0" w:space="0" w:color="auto"/>
        <w:left w:val="none" w:sz="0" w:space="0" w:color="auto"/>
        <w:bottom w:val="none" w:sz="0" w:space="0" w:color="auto"/>
        <w:right w:val="none" w:sz="0" w:space="0" w:color="auto"/>
      </w:divBdr>
    </w:div>
    <w:div w:id="1311717369">
      <w:marLeft w:val="0"/>
      <w:marRight w:val="0"/>
      <w:marTop w:val="0"/>
      <w:marBottom w:val="0"/>
      <w:divBdr>
        <w:top w:val="none" w:sz="0" w:space="0" w:color="auto"/>
        <w:left w:val="none" w:sz="0" w:space="0" w:color="auto"/>
        <w:bottom w:val="none" w:sz="0" w:space="0" w:color="auto"/>
        <w:right w:val="none" w:sz="0" w:space="0" w:color="auto"/>
      </w:divBdr>
      <w:divsChild>
        <w:div w:id="1311717395">
          <w:marLeft w:val="0"/>
          <w:marRight w:val="0"/>
          <w:marTop w:val="0"/>
          <w:marBottom w:val="0"/>
          <w:divBdr>
            <w:top w:val="none" w:sz="0" w:space="0" w:color="auto"/>
            <w:left w:val="none" w:sz="0" w:space="0" w:color="auto"/>
            <w:bottom w:val="none" w:sz="0" w:space="0" w:color="auto"/>
            <w:right w:val="none" w:sz="0" w:space="0" w:color="auto"/>
          </w:divBdr>
        </w:div>
      </w:divsChild>
    </w:div>
    <w:div w:id="1311717370">
      <w:marLeft w:val="0"/>
      <w:marRight w:val="0"/>
      <w:marTop w:val="0"/>
      <w:marBottom w:val="0"/>
      <w:divBdr>
        <w:top w:val="none" w:sz="0" w:space="0" w:color="auto"/>
        <w:left w:val="none" w:sz="0" w:space="0" w:color="auto"/>
        <w:bottom w:val="none" w:sz="0" w:space="0" w:color="auto"/>
        <w:right w:val="none" w:sz="0" w:space="0" w:color="auto"/>
      </w:divBdr>
      <w:divsChild>
        <w:div w:id="1311717303">
          <w:marLeft w:val="0"/>
          <w:marRight w:val="0"/>
          <w:marTop w:val="0"/>
          <w:marBottom w:val="0"/>
          <w:divBdr>
            <w:top w:val="none" w:sz="0" w:space="0" w:color="auto"/>
            <w:left w:val="none" w:sz="0" w:space="0" w:color="auto"/>
            <w:bottom w:val="none" w:sz="0" w:space="0" w:color="auto"/>
            <w:right w:val="none" w:sz="0" w:space="0" w:color="auto"/>
          </w:divBdr>
        </w:div>
        <w:div w:id="1311717322">
          <w:marLeft w:val="0"/>
          <w:marRight w:val="0"/>
          <w:marTop w:val="0"/>
          <w:marBottom w:val="0"/>
          <w:divBdr>
            <w:top w:val="none" w:sz="0" w:space="0" w:color="auto"/>
            <w:left w:val="none" w:sz="0" w:space="0" w:color="auto"/>
            <w:bottom w:val="none" w:sz="0" w:space="0" w:color="auto"/>
            <w:right w:val="none" w:sz="0" w:space="0" w:color="auto"/>
          </w:divBdr>
        </w:div>
        <w:div w:id="1311717360">
          <w:marLeft w:val="0"/>
          <w:marRight w:val="0"/>
          <w:marTop w:val="0"/>
          <w:marBottom w:val="0"/>
          <w:divBdr>
            <w:top w:val="none" w:sz="0" w:space="0" w:color="auto"/>
            <w:left w:val="none" w:sz="0" w:space="0" w:color="auto"/>
            <w:bottom w:val="none" w:sz="0" w:space="0" w:color="auto"/>
            <w:right w:val="none" w:sz="0" w:space="0" w:color="auto"/>
          </w:divBdr>
        </w:div>
      </w:divsChild>
    </w:div>
    <w:div w:id="1311717371">
      <w:marLeft w:val="0"/>
      <w:marRight w:val="0"/>
      <w:marTop w:val="0"/>
      <w:marBottom w:val="0"/>
      <w:divBdr>
        <w:top w:val="none" w:sz="0" w:space="0" w:color="auto"/>
        <w:left w:val="none" w:sz="0" w:space="0" w:color="auto"/>
        <w:bottom w:val="none" w:sz="0" w:space="0" w:color="auto"/>
        <w:right w:val="none" w:sz="0" w:space="0" w:color="auto"/>
      </w:divBdr>
      <w:divsChild>
        <w:div w:id="1311717338">
          <w:marLeft w:val="0"/>
          <w:marRight w:val="0"/>
          <w:marTop w:val="0"/>
          <w:marBottom w:val="0"/>
          <w:divBdr>
            <w:top w:val="none" w:sz="0" w:space="0" w:color="auto"/>
            <w:left w:val="none" w:sz="0" w:space="0" w:color="auto"/>
            <w:bottom w:val="none" w:sz="0" w:space="0" w:color="auto"/>
            <w:right w:val="none" w:sz="0" w:space="0" w:color="auto"/>
          </w:divBdr>
        </w:div>
      </w:divsChild>
    </w:div>
    <w:div w:id="1311717373">
      <w:marLeft w:val="0"/>
      <w:marRight w:val="0"/>
      <w:marTop w:val="0"/>
      <w:marBottom w:val="0"/>
      <w:divBdr>
        <w:top w:val="none" w:sz="0" w:space="0" w:color="auto"/>
        <w:left w:val="none" w:sz="0" w:space="0" w:color="auto"/>
        <w:bottom w:val="none" w:sz="0" w:space="0" w:color="auto"/>
        <w:right w:val="none" w:sz="0" w:space="0" w:color="auto"/>
      </w:divBdr>
    </w:div>
    <w:div w:id="1311717374">
      <w:marLeft w:val="0"/>
      <w:marRight w:val="0"/>
      <w:marTop w:val="0"/>
      <w:marBottom w:val="0"/>
      <w:divBdr>
        <w:top w:val="none" w:sz="0" w:space="0" w:color="auto"/>
        <w:left w:val="none" w:sz="0" w:space="0" w:color="auto"/>
        <w:bottom w:val="none" w:sz="0" w:space="0" w:color="auto"/>
        <w:right w:val="none" w:sz="0" w:space="0" w:color="auto"/>
      </w:divBdr>
      <w:divsChild>
        <w:div w:id="1311717301">
          <w:marLeft w:val="0"/>
          <w:marRight w:val="0"/>
          <w:marTop w:val="0"/>
          <w:marBottom w:val="0"/>
          <w:divBdr>
            <w:top w:val="none" w:sz="0" w:space="0" w:color="auto"/>
            <w:left w:val="none" w:sz="0" w:space="0" w:color="auto"/>
            <w:bottom w:val="none" w:sz="0" w:space="0" w:color="auto"/>
            <w:right w:val="none" w:sz="0" w:space="0" w:color="auto"/>
          </w:divBdr>
        </w:div>
      </w:divsChild>
    </w:div>
    <w:div w:id="1311717376">
      <w:marLeft w:val="0"/>
      <w:marRight w:val="0"/>
      <w:marTop w:val="0"/>
      <w:marBottom w:val="0"/>
      <w:divBdr>
        <w:top w:val="none" w:sz="0" w:space="0" w:color="auto"/>
        <w:left w:val="none" w:sz="0" w:space="0" w:color="auto"/>
        <w:bottom w:val="none" w:sz="0" w:space="0" w:color="auto"/>
        <w:right w:val="none" w:sz="0" w:space="0" w:color="auto"/>
      </w:divBdr>
    </w:div>
    <w:div w:id="1311717378">
      <w:marLeft w:val="0"/>
      <w:marRight w:val="0"/>
      <w:marTop w:val="0"/>
      <w:marBottom w:val="0"/>
      <w:divBdr>
        <w:top w:val="none" w:sz="0" w:space="0" w:color="auto"/>
        <w:left w:val="none" w:sz="0" w:space="0" w:color="auto"/>
        <w:bottom w:val="none" w:sz="0" w:space="0" w:color="auto"/>
        <w:right w:val="none" w:sz="0" w:space="0" w:color="auto"/>
      </w:divBdr>
      <w:divsChild>
        <w:div w:id="1311717297">
          <w:marLeft w:val="0"/>
          <w:marRight w:val="0"/>
          <w:marTop w:val="0"/>
          <w:marBottom w:val="0"/>
          <w:divBdr>
            <w:top w:val="none" w:sz="0" w:space="0" w:color="auto"/>
            <w:left w:val="none" w:sz="0" w:space="0" w:color="auto"/>
            <w:bottom w:val="none" w:sz="0" w:space="0" w:color="auto"/>
            <w:right w:val="none" w:sz="0" w:space="0" w:color="auto"/>
          </w:divBdr>
        </w:div>
      </w:divsChild>
    </w:div>
    <w:div w:id="1311717379">
      <w:marLeft w:val="0"/>
      <w:marRight w:val="0"/>
      <w:marTop w:val="0"/>
      <w:marBottom w:val="0"/>
      <w:divBdr>
        <w:top w:val="none" w:sz="0" w:space="0" w:color="auto"/>
        <w:left w:val="none" w:sz="0" w:space="0" w:color="auto"/>
        <w:bottom w:val="none" w:sz="0" w:space="0" w:color="auto"/>
        <w:right w:val="none" w:sz="0" w:space="0" w:color="auto"/>
      </w:divBdr>
      <w:divsChild>
        <w:div w:id="1311717284">
          <w:marLeft w:val="0"/>
          <w:marRight w:val="0"/>
          <w:marTop w:val="0"/>
          <w:marBottom w:val="0"/>
          <w:divBdr>
            <w:top w:val="none" w:sz="0" w:space="0" w:color="auto"/>
            <w:left w:val="none" w:sz="0" w:space="0" w:color="auto"/>
            <w:bottom w:val="none" w:sz="0" w:space="0" w:color="auto"/>
            <w:right w:val="none" w:sz="0" w:space="0" w:color="auto"/>
          </w:divBdr>
        </w:div>
        <w:div w:id="1311717293">
          <w:marLeft w:val="0"/>
          <w:marRight w:val="0"/>
          <w:marTop w:val="0"/>
          <w:marBottom w:val="0"/>
          <w:divBdr>
            <w:top w:val="none" w:sz="0" w:space="0" w:color="auto"/>
            <w:left w:val="none" w:sz="0" w:space="0" w:color="auto"/>
            <w:bottom w:val="none" w:sz="0" w:space="0" w:color="auto"/>
            <w:right w:val="none" w:sz="0" w:space="0" w:color="auto"/>
          </w:divBdr>
        </w:div>
        <w:div w:id="1311717332">
          <w:marLeft w:val="0"/>
          <w:marRight w:val="0"/>
          <w:marTop w:val="0"/>
          <w:marBottom w:val="0"/>
          <w:divBdr>
            <w:top w:val="none" w:sz="0" w:space="0" w:color="auto"/>
            <w:left w:val="none" w:sz="0" w:space="0" w:color="auto"/>
            <w:bottom w:val="none" w:sz="0" w:space="0" w:color="auto"/>
            <w:right w:val="none" w:sz="0" w:space="0" w:color="auto"/>
          </w:divBdr>
        </w:div>
      </w:divsChild>
    </w:div>
    <w:div w:id="1311717381">
      <w:marLeft w:val="0"/>
      <w:marRight w:val="0"/>
      <w:marTop w:val="0"/>
      <w:marBottom w:val="0"/>
      <w:divBdr>
        <w:top w:val="none" w:sz="0" w:space="0" w:color="auto"/>
        <w:left w:val="none" w:sz="0" w:space="0" w:color="auto"/>
        <w:bottom w:val="none" w:sz="0" w:space="0" w:color="auto"/>
        <w:right w:val="none" w:sz="0" w:space="0" w:color="auto"/>
      </w:divBdr>
      <w:divsChild>
        <w:div w:id="1311717353">
          <w:marLeft w:val="0"/>
          <w:marRight w:val="0"/>
          <w:marTop w:val="0"/>
          <w:marBottom w:val="0"/>
          <w:divBdr>
            <w:top w:val="none" w:sz="0" w:space="0" w:color="auto"/>
            <w:left w:val="none" w:sz="0" w:space="0" w:color="auto"/>
            <w:bottom w:val="none" w:sz="0" w:space="0" w:color="auto"/>
            <w:right w:val="none" w:sz="0" w:space="0" w:color="auto"/>
          </w:divBdr>
        </w:div>
      </w:divsChild>
    </w:div>
    <w:div w:id="1311717382">
      <w:marLeft w:val="0"/>
      <w:marRight w:val="0"/>
      <w:marTop w:val="0"/>
      <w:marBottom w:val="0"/>
      <w:divBdr>
        <w:top w:val="none" w:sz="0" w:space="0" w:color="auto"/>
        <w:left w:val="none" w:sz="0" w:space="0" w:color="auto"/>
        <w:bottom w:val="none" w:sz="0" w:space="0" w:color="auto"/>
        <w:right w:val="none" w:sz="0" w:space="0" w:color="auto"/>
      </w:divBdr>
      <w:divsChild>
        <w:div w:id="1311717304">
          <w:marLeft w:val="0"/>
          <w:marRight w:val="0"/>
          <w:marTop w:val="0"/>
          <w:marBottom w:val="0"/>
          <w:divBdr>
            <w:top w:val="none" w:sz="0" w:space="0" w:color="auto"/>
            <w:left w:val="none" w:sz="0" w:space="0" w:color="auto"/>
            <w:bottom w:val="none" w:sz="0" w:space="0" w:color="auto"/>
            <w:right w:val="none" w:sz="0" w:space="0" w:color="auto"/>
          </w:divBdr>
        </w:div>
        <w:div w:id="1311717317">
          <w:marLeft w:val="0"/>
          <w:marRight w:val="0"/>
          <w:marTop w:val="0"/>
          <w:marBottom w:val="0"/>
          <w:divBdr>
            <w:top w:val="none" w:sz="0" w:space="0" w:color="auto"/>
            <w:left w:val="none" w:sz="0" w:space="0" w:color="auto"/>
            <w:bottom w:val="none" w:sz="0" w:space="0" w:color="auto"/>
            <w:right w:val="none" w:sz="0" w:space="0" w:color="auto"/>
          </w:divBdr>
        </w:div>
      </w:divsChild>
    </w:div>
    <w:div w:id="1311717384">
      <w:marLeft w:val="0"/>
      <w:marRight w:val="0"/>
      <w:marTop w:val="0"/>
      <w:marBottom w:val="0"/>
      <w:divBdr>
        <w:top w:val="none" w:sz="0" w:space="0" w:color="auto"/>
        <w:left w:val="none" w:sz="0" w:space="0" w:color="auto"/>
        <w:bottom w:val="none" w:sz="0" w:space="0" w:color="auto"/>
        <w:right w:val="none" w:sz="0" w:space="0" w:color="auto"/>
      </w:divBdr>
      <w:divsChild>
        <w:div w:id="1311717352">
          <w:marLeft w:val="0"/>
          <w:marRight w:val="0"/>
          <w:marTop w:val="0"/>
          <w:marBottom w:val="0"/>
          <w:divBdr>
            <w:top w:val="none" w:sz="0" w:space="0" w:color="auto"/>
            <w:left w:val="none" w:sz="0" w:space="0" w:color="auto"/>
            <w:bottom w:val="none" w:sz="0" w:space="0" w:color="auto"/>
            <w:right w:val="none" w:sz="0" w:space="0" w:color="auto"/>
          </w:divBdr>
          <w:divsChild>
            <w:div w:id="1311717325">
              <w:marLeft w:val="0"/>
              <w:marRight w:val="0"/>
              <w:marTop w:val="0"/>
              <w:marBottom w:val="0"/>
              <w:divBdr>
                <w:top w:val="none" w:sz="0" w:space="0" w:color="auto"/>
                <w:left w:val="none" w:sz="0" w:space="0" w:color="auto"/>
                <w:bottom w:val="none" w:sz="0" w:space="0" w:color="auto"/>
                <w:right w:val="none" w:sz="0" w:space="0" w:color="auto"/>
              </w:divBdr>
            </w:div>
            <w:div w:id="1311717351">
              <w:marLeft w:val="0"/>
              <w:marRight w:val="0"/>
              <w:marTop w:val="0"/>
              <w:marBottom w:val="0"/>
              <w:divBdr>
                <w:top w:val="none" w:sz="0" w:space="0" w:color="auto"/>
                <w:left w:val="none" w:sz="0" w:space="0" w:color="auto"/>
                <w:bottom w:val="none" w:sz="0" w:space="0" w:color="auto"/>
                <w:right w:val="none" w:sz="0" w:space="0" w:color="auto"/>
              </w:divBdr>
            </w:div>
            <w:div w:id="1311717377">
              <w:marLeft w:val="0"/>
              <w:marRight w:val="0"/>
              <w:marTop w:val="0"/>
              <w:marBottom w:val="0"/>
              <w:divBdr>
                <w:top w:val="none" w:sz="0" w:space="0" w:color="auto"/>
                <w:left w:val="none" w:sz="0" w:space="0" w:color="auto"/>
                <w:bottom w:val="none" w:sz="0" w:space="0" w:color="auto"/>
                <w:right w:val="none" w:sz="0" w:space="0" w:color="auto"/>
              </w:divBdr>
            </w:div>
            <w:div w:id="131171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87">
      <w:marLeft w:val="0"/>
      <w:marRight w:val="0"/>
      <w:marTop w:val="0"/>
      <w:marBottom w:val="0"/>
      <w:divBdr>
        <w:top w:val="none" w:sz="0" w:space="0" w:color="auto"/>
        <w:left w:val="none" w:sz="0" w:space="0" w:color="auto"/>
        <w:bottom w:val="none" w:sz="0" w:space="0" w:color="auto"/>
        <w:right w:val="none" w:sz="0" w:space="0" w:color="auto"/>
      </w:divBdr>
    </w:div>
    <w:div w:id="1311717388">
      <w:marLeft w:val="0"/>
      <w:marRight w:val="0"/>
      <w:marTop w:val="0"/>
      <w:marBottom w:val="0"/>
      <w:divBdr>
        <w:top w:val="none" w:sz="0" w:space="0" w:color="auto"/>
        <w:left w:val="none" w:sz="0" w:space="0" w:color="auto"/>
        <w:bottom w:val="none" w:sz="0" w:space="0" w:color="auto"/>
        <w:right w:val="none" w:sz="0" w:space="0" w:color="auto"/>
      </w:divBdr>
    </w:div>
    <w:div w:id="1311717390">
      <w:marLeft w:val="0"/>
      <w:marRight w:val="0"/>
      <w:marTop w:val="0"/>
      <w:marBottom w:val="0"/>
      <w:divBdr>
        <w:top w:val="none" w:sz="0" w:space="0" w:color="auto"/>
        <w:left w:val="none" w:sz="0" w:space="0" w:color="auto"/>
        <w:bottom w:val="none" w:sz="0" w:space="0" w:color="auto"/>
        <w:right w:val="none" w:sz="0" w:space="0" w:color="auto"/>
      </w:divBdr>
    </w:div>
    <w:div w:id="1311717391">
      <w:marLeft w:val="0"/>
      <w:marRight w:val="0"/>
      <w:marTop w:val="0"/>
      <w:marBottom w:val="0"/>
      <w:divBdr>
        <w:top w:val="none" w:sz="0" w:space="0" w:color="auto"/>
        <w:left w:val="none" w:sz="0" w:space="0" w:color="auto"/>
        <w:bottom w:val="none" w:sz="0" w:space="0" w:color="auto"/>
        <w:right w:val="none" w:sz="0" w:space="0" w:color="auto"/>
      </w:divBdr>
      <w:divsChild>
        <w:div w:id="1311717277">
          <w:marLeft w:val="0"/>
          <w:marRight w:val="0"/>
          <w:marTop w:val="0"/>
          <w:marBottom w:val="0"/>
          <w:divBdr>
            <w:top w:val="none" w:sz="0" w:space="0" w:color="auto"/>
            <w:left w:val="none" w:sz="0" w:space="0" w:color="auto"/>
            <w:bottom w:val="none" w:sz="0" w:space="0" w:color="auto"/>
            <w:right w:val="none" w:sz="0" w:space="0" w:color="auto"/>
          </w:divBdr>
          <w:divsChild>
            <w:div w:id="131171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7393">
      <w:marLeft w:val="0"/>
      <w:marRight w:val="0"/>
      <w:marTop w:val="0"/>
      <w:marBottom w:val="0"/>
      <w:divBdr>
        <w:top w:val="none" w:sz="0" w:space="0" w:color="auto"/>
        <w:left w:val="none" w:sz="0" w:space="0" w:color="auto"/>
        <w:bottom w:val="none" w:sz="0" w:space="0" w:color="auto"/>
        <w:right w:val="none" w:sz="0" w:space="0" w:color="auto"/>
      </w:divBdr>
      <w:divsChild>
        <w:div w:id="1311717306">
          <w:marLeft w:val="0"/>
          <w:marRight w:val="0"/>
          <w:marTop w:val="0"/>
          <w:marBottom w:val="0"/>
          <w:divBdr>
            <w:top w:val="none" w:sz="0" w:space="0" w:color="auto"/>
            <w:left w:val="none" w:sz="0" w:space="0" w:color="auto"/>
            <w:bottom w:val="none" w:sz="0" w:space="0" w:color="auto"/>
            <w:right w:val="none" w:sz="0" w:space="0" w:color="auto"/>
          </w:divBdr>
        </w:div>
        <w:div w:id="1311717380">
          <w:marLeft w:val="0"/>
          <w:marRight w:val="0"/>
          <w:marTop w:val="0"/>
          <w:marBottom w:val="0"/>
          <w:divBdr>
            <w:top w:val="none" w:sz="0" w:space="0" w:color="auto"/>
            <w:left w:val="none" w:sz="0" w:space="0" w:color="auto"/>
            <w:bottom w:val="none" w:sz="0" w:space="0" w:color="auto"/>
            <w:right w:val="none" w:sz="0" w:space="0" w:color="auto"/>
          </w:divBdr>
        </w:div>
      </w:divsChild>
    </w:div>
    <w:div w:id="1311717396">
      <w:marLeft w:val="0"/>
      <w:marRight w:val="0"/>
      <w:marTop w:val="0"/>
      <w:marBottom w:val="0"/>
      <w:divBdr>
        <w:top w:val="none" w:sz="0" w:space="0" w:color="auto"/>
        <w:left w:val="none" w:sz="0" w:space="0" w:color="auto"/>
        <w:bottom w:val="none" w:sz="0" w:space="0" w:color="auto"/>
        <w:right w:val="none" w:sz="0" w:space="0" w:color="auto"/>
      </w:divBdr>
    </w:div>
    <w:div w:id="1311717399">
      <w:marLeft w:val="0"/>
      <w:marRight w:val="0"/>
      <w:marTop w:val="0"/>
      <w:marBottom w:val="0"/>
      <w:divBdr>
        <w:top w:val="none" w:sz="0" w:space="0" w:color="auto"/>
        <w:left w:val="none" w:sz="0" w:space="0" w:color="auto"/>
        <w:bottom w:val="none" w:sz="0" w:space="0" w:color="auto"/>
        <w:right w:val="none" w:sz="0" w:space="0" w:color="auto"/>
      </w:divBdr>
      <w:divsChild>
        <w:div w:id="1311717372">
          <w:marLeft w:val="0"/>
          <w:marRight w:val="0"/>
          <w:marTop w:val="0"/>
          <w:marBottom w:val="0"/>
          <w:divBdr>
            <w:top w:val="none" w:sz="0" w:space="0" w:color="auto"/>
            <w:left w:val="none" w:sz="0" w:space="0" w:color="auto"/>
            <w:bottom w:val="none" w:sz="0" w:space="0" w:color="auto"/>
            <w:right w:val="none" w:sz="0" w:space="0" w:color="auto"/>
          </w:divBdr>
        </w:div>
        <w:div w:id="1311717389">
          <w:marLeft w:val="0"/>
          <w:marRight w:val="0"/>
          <w:marTop w:val="0"/>
          <w:marBottom w:val="0"/>
          <w:divBdr>
            <w:top w:val="none" w:sz="0" w:space="0" w:color="auto"/>
            <w:left w:val="none" w:sz="0" w:space="0" w:color="auto"/>
            <w:bottom w:val="none" w:sz="0" w:space="0" w:color="auto"/>
            <w:right w:val="none" w:sz="0" w:space="0" w:color="auto"/>
          </w:divBdr>
        </w:div>
      </w:divsChild>
    </w:div>
    <w:div w:id="1311717400">
      <w:marLeft w:val="0"/>
      <w:marRight w:val="0"/>
      <w:marTop w:val="0"/>
      <w:marBottom w:val="0"/>
      <w:divBdr>
        <w:top w:val="none" w:sz="0" w:space="0" w:color="auto"/>
        <w:left w:val="none" w:sz="0" w:space="0" w:color="auto"/>
        <w:bottom w:val="none" w:sz="0" w:space="0" w:color="auto"/>
        <w:right w:val="none" w:sz="0" w:space="0" w:color="auto"/>
      </w:divBdr>
    </w:div>
    <w:div w:id="1311717403">
      <w:marLeft w:val="0"/>
      <w:marRight w:val="0"/>
      <w:marTop w:val="0"/>
      <w:marBottom w:val="0"/>
      <w:divBdr>
        <w:top w:val="none" w:sz="0" w:space="0" w:color="auto"/>
        <w:left w:val="none" w:sz="0" w:space="0" w:color="auto"/>
        <w:bottom w:val="none" w:sz="0" w:space="0" w:color="auto"/>
        <w:right w:val="none" w:sz="0" w:space="0" w:color="auto"/>
      </w:divBdr>
    </w:div>
    <w:div w:id="1311717404">
      <w:marLeft w:val="0"/>
      <w:marRight w:val="0"/>
      <w:marTop w:val="0"/>
      <w:marBottom w:val="0"/>
      <w:divBdr>
        <w:top w:val="none" w:sz="0" w:space="0" w:color="auto"/>
        <w:left w:val="none" w:sz="0" w:space="0" w:color="auto"/>
        <w:bottom w:val="none" w:sz="0" w:space="0" w:color="auto"/>
        <w:right w:val="none" w:sz="0" w:space="0" w:color="auto"/>
      </w:divBdr>
      <w:divsChild>
        <w:div w:id="1311717295">
          <w:marLeft w:val="0"/>
          <w:marRight w:val="0"/>
          <w:marTop w:val="0"/>
          <w:marBottom w:val="0"/>
          <w:divBdr>
            <w:top w:val="none" w:sz="0" w:space="0" w:color="auto"/>
            <w:left w:val="none" w:sz="0" w:space="0" w:color="auto"/>
            <w:bottom w:val="none" w:sz="0" w:space="0" w:color="auto"/>
            <w:right w:val="none" w:sz="0" w:space="0" w:color="auto"/>
          </w:divBdr>
        </w:div>
        <w:div w:id="1311717383">
          <w:marLeft w:val="0"/>
          <w:marRight w:val="0"/>
          <w:marTop w:val="0"/>
          <w:marBottom w:val="0"/>
          <w:divBdr>
            <w:top w:val="none" w:sz="0" w:space="0" w:color="auto"/>
            <w:left w:val="none" w:sz="0" w:space="0" w:color="auto"/>
            <w:bottom w:val="none" w:sz="0" w:space="0" w:color="auto"/>
            <w:right w:val="none" w:sz="0" w:space="0" w:color="auto"/>
          </w:divBdr>
        </w:div>
      </w:divsChild>
    </w:div>
    <w:div w:id="1311717405">
      <w:marLeft w:val="0"/>
      <w:marRight w:val="0"/>
      <w:marTop w:val="0"/>
      <w:marBottom w:val="0"/>
      <w:divBdr>
        <w:top w:val="none" w:sz="0" w:space="0" w:color="auto"/>
        <w:left w:val="none" w:sz="0" w:space="0" w:color="auto"/>
        <w:bottom w:val="none" w:sz="0" w:space="0" w:color="auto"/>
        <w:right w:val="none" w:sz="0" w:space="0" w:color="auto"/>
      </w:divBdr>
      <w:divsChild>
        <w:div w:id="1311717407">
          <w:marLeft w:val="0"/>
          <w:marRight w:val="0"/>
          <w:marTop w:val="0"/>
          <w:marBottom w:val="0"/>
          <w:divBdr>
            <w:top w:val="none" w:sz="0" w:space="0" w:color="auto"/>
            <w:left w:val="none" w:sz="0" w:space="0" w:color="auto"/>
            <w:bottom w:val="none" w:sz="0" w:space="0" w:color="auto"/>
            <w:right w:val="none" w:sz="0" w:space="0" w:color="auto"/>
          </w:divBdr>
        </w:div>
      </w:divsChild>
    </w:div>
    <w:div w:id="1311717410">
      <w:marLeft w:val="0"/>
      <w:marRight w:val="0"/>
      <w:marTop w:val="0"/>
      <w:marBottom w:val="0"/>
      <w:divBdr>
        <w:top w:val="none" w:sz="0" w:space="0" w:color="auto"/>
        <w:left w:val="none" w:sz="0" w:space="0" w:color="auto"/>
        <w:bottom w:val="none" w:sz="0" w:space="0" w:color="auto"/>
        <w:right w:val="none" w:sz="0" w:space="0" w:color="auto"/>
      </w:divBdr>
      <w:divsChild>
        <w:div w:id="1311717348">
          <w:marLeft w:val="0"/>
          <w:marRight w:val="0"/>
          <w:marTop w:val="0"/>
          <w:marBottom w:val="0"/>
          <w:divBdr>
            <w:top w:val="none" w:sz="0" w:space="0" w:color="auto"/>
            <w:left w:val="none" w:sz="0" w:space="0" w:color="auto"/>
            <w:bottom w:val="none" w:sz="0" w:space="0" w:color="auto"/>
            <w:right w:val="none" w:sz="0" w:space="0" w:color="auto"/>
          </w:divBdr>
        </w:div>
      </w:divsChild>
    </w:div>
    <w:div w:id="1311717411">
      <w:marLeft w:val="0"/>
      <w:marRight w:val="0"/>
      <w:marTop w:val="0"/>
      <w:marBottom w:val="0"/>
      <w:divBdr>
        <w:top w:val="none" w:sz="0" w:space="0" w:color="auto"/>
        <w:left w:val="none" w:sz="0" w:space="0" w:color="auto"/>
        <w:bottom w:val="none" w:sz="0" w:space="0" w:color="auto"/>
        <w:right w:val="none" w:sz="0" w:space="0" w:color="auto"/>
      </w:divBdr>
      <w:divsChild>
        <w:div w:id="1311717394">
          <w:marLeft w:val="0"/>
          <w:marRight w:val="0"/>
          <w:marTop w:val="0"/>
          <w:marBottom w:val="0"/>
          <w:divBdr>
            <w:top w:val="none" w:sz="0" w:space="0" w:color="auto"/>
            <w:left w:val="none" w:sz="0" w:space="0" w:color="auto"/>
            <w:bottom w:val="none" w:sz="0" w:space="0" w:color="auto"/>
            <w:right w:val="none" w:sz="0" w:space="0" w:color="auto"/>
          </w:divBdr>
        </w:div>
      </w:divsChild>
    </w:div>
    <w:div w:id="1311717412">
      <w:marLeft w:val="0"/>
      <w:marRight w:val="0"/>
      <w:marTop w:val="0"/>
      <w:marBottom w:val="0"/>
      <w:divBdr>
        <w:top w:val="none" w:sz="0" w:space="0" w:color="auto"/>
        <w:left w:val="none" w:sz="0" w:space="0" w:color="auto"/>
        <w:bottom w:val="none" w:sz="0" w:space="0" w:color="auto"/>
        <w:right w:val="none" w:sz="0" w:space="0" w:color="auto"/>
      </w:divBdr>
    </w:div>
    <w:div w:id="1311717414">
      <w:marLeft w:val="0"/>
      <w:marRight w:val="0"/>
      <w:marTop w:val="0"/>
      <w:marBottom w:val="0"/>
      <w:divBdr>
        <w:top w:val="none" w:sz="0" w:space="0" w:color="auto"/>
        <w:left w:val="none" w:sz="0" w:space="0" w:color="auto"/>
        <w:bottom w:val="none" w:sz="0" w:space="0" w:color="auto"/>
        <w:right w:val="none" w:sz="0" w:space="0" w:color="auto"/>
      </w:divBdr>
    </w:div>
    <w:div w:id="1311717416">
      <w:marLeft w:val="0"/>
      <w:marRight w:val="0"/>
      <w:marTop w:val="0"/>
      <w:marBottom w:val="0"/>
      <w:divBdr>
        <w:top w:val="none" w:sz="0" w:space="0" w:color="auto"/>
        <w:left w:val="none" w:sz="0" w:space="0" w:color="auto"/>
        <w:bottom w:val="none" w:sz="0" w:space="0" w:color="auto"/>
        <w:right w:val="none" w:sz="0" w:space="0" w:color="auto"/>
      </w:divBdr>
      <w:divsChild>
        <w:div w:id="1311717392">
          <w:marLeft w:val="0"/>
          <w:marRight w:val="0"/>
          <w:marTop w:val="0"/>
          <w:marBottom w:val="0"/>
          <w:divBdr>
            <w:top w:val="none" w:sz="0" w:space="0" w:color="auto"/>
            <w:left w:val="none" w:sz="0" w:space="0" w:color="auto"/>
            <w:bottom w:val="none" w:sz="0" w:space="0" w:color="auto"/>
            <w:right w:val="none" w:sz="0" w:space="0" w:color="auto"/>
          </w:divBdr>
          <w:divsChild>
            <w:div w:id="1311717365">
              <w:marLeft w:val="0"/>
              <w:marRight w:val="0"/>
              <w:marTop w:val="0"/>
              <w:marBottom w:val="0"/>
              <w:divBdr>
                <w:top w:val="none" w:sz="0" w:space="0" w:color="auto"/>
                <w:left w:val="none" w:sz="0" w:space="0" w:color="auto"/>
                <w:bottom w:val="none" w:sz="0" w:space="0" w:color="auto"/>
                <w:right w:val="none" w:sz="0" w:space="0" w:color="auto"/>
              </w:divBdr>
              <w:divsChild>
                <w:div w:id="1311717413">
                  <w:marLeft w:val="0"/>
                  <w:marRight w:val="0"/>
                  <w:marTop w:val="0"/>
                  <w:marBottom w:val="0"/>
                  <w:divBdr>
                    <w:top w:val="none" w:sz="0" w:space="0" w:color="auto"/>
                    <w:left w:val="none" w:sz="0" w:space="0" w:color="auto"/>
                    <w:bottom w:val="none" w:sz="0" w:space="0" w:color="auto"/>
                    <w:right w:val="none" w:sz="0" w:space="0" w:color="auto"/>
                  </w:divBdr>
                  <w:divsChild>
                    <w:div w:id="131171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717418">
      <w:marLeft w:val="0"/>
      <w:marRight w:val="0"/>
      <w:marTop w:val="0"/>
      <w:marBottom w:val="0"/>
      <w:divBdr>
        <w:top w:val="none" w:sz="0" w:space="0" w:color="auto"/>
        <w:left w:val="none" w:sz="0" w:space="0" w:color="auto"/>
        <w:bottom w:val="none" w:sz="0" w:space="0" w:color="auto"/>
        <w:right w:val="none" w:sz="0" w:space="0" w:color="auto"/>
      </w:divBdr>
      <w:divsChild>
        <w:div w:id="1311717285">
          <w:marLeft w:val="0"/>
          <w:marRight w:val="0"/>
          <w:marTop w:val="0"/>
          <w:marBottom w:val="0"/>
          <w:divBdr>
            <w:top w:val="none" w:sz="0" w:space="0" w:color="auto"/>
            <w:left w:val="none" w:sz="0" w:space="0" w:color="auto"/>
            <w:bottom w:val="none" w:sz="0" w:space="0" w:color="auto"/>
            <w:right w:val="none" w:sz="0" w:space="0" w:color="auto"/>
          </w:divBdr>
        </w:div>
        <w:div w:id="1311717294">
          <w:marLeft w:val="0"/>
          <w:marRight w:val="0"/>
          <w:marTop w:val="0"/>
          <w:marBottom w:val="0"/>
          <w:divBdr>
            <w:top w:val="none" w:sz="0" w:space="0" w:color="auto"/>
            <w:left w:val="none" w:sz="0" w:space="0" w:color="auto"/>
            <w:bottom w:val="none" w:sz="0" w:space="0" w:color="auto"/>
            <w:right w:val="none" w:sz="0" w:space="0" w:color="auto"/>
          </w:divBdr>
        </w:div>
        <w:div w:id="1311717408">
          <w:marLeft w:val="0"/>
          <w:marRight w:val="0"/>
          <w:marTop w:val="0"/>
          <w:marBottom w:val="0"/>
          <w:divBdr>
            <w:top w:val="none" w:sz="0" w:space="0" w:color="auto"/>
            <w:left w:val="none" w:sz="0" w:space="0" w:color="auto"/>
            <w:bottom w:val="none" w:sz="0" w:space="0" w:color="auto"/>
            <w:right w:val="none" w:sz="0" w:space="0" w:color="auto"/>
          </w:divBdr>
        </w:div>
      </w:divsChild>
    </w:div>
    <w:div w:id="1311717419">
      <w:marLeft w:val="0"/>
      <w:marRight w:val="0"/>
      <w:marTop w:val="0"/>
      <w:marBottom w:val="0"/>
      <w:divBdr>
        <w:top w:val="none" w:sz="0" w:space="0" w:color="auto"/>
        <w:left w:val="none" w:sz="0" w:space="0" w:color="auto"/>
        <w:bottom w:val="none" w:sz="0" w:space="0" w:color="auto"/>
        <w:right w:val="none" w:sz="0" w:space="0" w:color="auto"/>
      </w:divBdr>
    </w:div>
    <w:div w:id="1311717420">
      <w:marLeft w:val="0"/>
      <w:marRight w:val="0"/>
      <w:marTop w:val="0"/>
      <w:marBottom w:val="0"/>
      <w:divBdr>
        <w:top w:val="none" w:sz="0" w:space="0" w:color="auto"/>
        <w:left w:val="none" w:sz="0" w:space="0" w:color="auto"/>
        <w:bottom w:val="none" w:sz="0" w:space="0" w:color="auto"/>
        <w:right w:val="none" w:sz="0" w:space="0" w:color="auto"/>
      </w:divBdr>
    </w:div>
    <w:div w:id="1311717421">
      <w:marLeft w:val="0"/>
      <w:marRight w:val="0"/>
      <w:marTop w:val="0"/>
      <w:marBottom w:val="0"/>
      <w:divBdr>
        <w:top w:val="none" w:sz="0" w:space="0" w:color="auto"/>
        <w:left w:val="none" w:sz="0" w:space="0" w:color="auto"/>
        <w:bottom w:val="none" w:sz="0" w:space="0" w:color="auto"/>
        <w:right w:val="none" w:sz="0" w:space="0" w:color="auto"/>
      </w:divBdr>
      <w:divsChild>
        <w:div w:id="1311717422">
          <w:marLeft w:val="0"/>
          <w:marRight w:val="0"/>
          <w:marTop w:val="0"/>
          <w:marBottom w:val="0"/>
          <w:divBdr>
            <w:top w:val="none" w:sz="0" w:space="0" w:color="auto"/>
            <w:left w:val="none" w:sz="0" w:space="0" w:color="auto"/>
            <w:bottom w:val="none" w:sz="0" w:space="0" w:color="auto"/>
            <w:right w:val="none" w:sz="0" w:space="0" w:color="auto"/>
          </w:divBdr>
        </w:div>
      </w:divsChild>
    </w:div>
    <w:div w:id="1311717423">
      <w:marLeft w:val="0"/>
      <w:marRight w:val="0"/>
      <w:marTop w:val="0"/>
      <w:marBottom w:val="0"/>
      <w:divBdr>
        <w:top w:val="none" w:sz="0" w:space="0" w:color="auto"/>
        <w:left w:val="none" w:sz="0" w:space="0" w:color="auto"/>
        <w:bottom w:val="none" w:sz="0" w:space="0" w:color="auto"/>
        <w:right w:val="none" w:sz="0" w:space="0" w:color="auto"/>
      </w:divBdr>
    </w:div>
    <w:div w:id="1311717424">
      <w:marLeft w:val="0"/>
      <w:marRight w:val="0"/>
      <w:marTop w:val="0"/>
      <w:marBottom w:val="0"/>
      <w:divBdr>
        <w:top w:val="none" w:sz="0" w:space="0" w:color="auto"/>
        <w:left w:val="none" w:sz="0" w:space="0" w:color="auto"/>
        <w:bottom w:val="none" w:sz="0" w:space="0" w:color="auto"/>
        <w:right w:val="none" w:sz="0" w:space="0" w:color="auto"/>
      </w:divBdr>
    </w:div>
    <w:div w:id="1311717425">
      <w:marLeft w:val="0"/>
      <w:marRight w:val="0"/>
      <w:marTop w:val="0"/>
      <w:marBottom w:val="0"/>
      <w:divBdr>
        <w:top w:val="none" w:sz="0" w:space="0" w:color="auto"/>
        <w:left w:val="none" w:sz="0" w:space="0" w:color="auto"/>
        <w:bottom w:val="none" w:sz="0" w:space="0" w:color="auto"/>
        <w:right w:val="none" w:sz="0" w:space="0" w:color="auto"/>
      </w:divBdr>
    </w:div>
    <w:div w:id="1311717426">
      <w:marLeft w:val="0"/>
      <w:marRight w:val="0"/>
      <w:marTop w:val="0"/>
      <w:marBottom w:val="0"/>
      <w:divBdr>
        <w:top w:val="none" w:sz="0" w:space="0" w:color="auto"/>
        <w:left w:val="none" w:sz="0" w:space="0" w:color="auto"/>
        <w:bottom w:val="none" w:sz="0" w:space="0" w:color="auto"/>
        <w:right w:val="none" w:sz="0" w:space="0" w:color="auto"/>
      </w:divBdr>
    </w:div>
    <w:div w:id="1311717428">
      <w:marLeft w:val="0"/>
      <w:marRight w:val="0"/>
      <w:marTop w:val="0"/>
      <w:marBottom w:val="0"/>
      <w:divBdr>
        <w:top w:val="none" w:sz="0" w:space="0" w:color="auto"/>
        <w:left w:val="none" w:sz="0" w:space="0" w:color="auto"/>
        <w:bottom w:val="none" w:sz="0" w:space="0" w:color="auto"/>
        <w:right w:val="none" w:sz="0" w:space="0" w:color="auto"/>
      </w:divBdr>
      <w:divsChild>
        <w:div w:id="1311717427">
          <w:marLeft w:val="0"/>
          <w:marRight w:val="0"/>
          <w:marTop w:val="0"/>
          <w:marBottom w:val="0"/>
          <w:divBdr>
            <w:top w:val="none" w:sz="0" w:space="0" w:color="auto"/>
            <w:left w:val="none" w:sz="0" w:space="0" w:color="auto"/>
            <w:bottom w:val="none" w:sz="0" w:space="0" w:color="auto"/>
            <w:right w:val="none" w:sz="0" w:space="0" w:color="auto"/>
          </w:divBdr>
        </w:div>
      </w:divsChild>
    </w:div>
    <w:div w:id="1312564572">
      <w:bodyDiv w:val="1"/>
      <w:marLeft w:val="0"/>
      <w:marRight w:val="0"/>
      <w:marTop w:val="0"/>
      <w:marBottom w:val="0"/>
      <w:divBdr>
        <w:top w:val="none" w:sz="0" w:space="0" w:color="auto"/>
        <w:left w:val="none" w:sz="0" w:space="0" w:color="auto"/>
        <w:bottom w:val="none" w:sz="0" w:space="0" w:color="auto"/>
        <w:right w:val="none" w:sz="0" w:space="0" w:color="auto"/>
      </w:divBdr>
    </w:div>
    <w:div w:id="1373311618">
      <w:bodyDiv w:val="1"/>
      <w:marLeft w:val="0"/>
      <w:marRight w:val="0"/>
      <w:marTop w:val="0"/>
      <w:marBottom w:val="0"/>
      <w:divBdr>
        <w:top w:val="none" w:sz="0" w:space="0" w:color="auto"/>
        <w:left w:val="none" w:sz="0" w:space="0" w:color="auto"/>
        <w:bottom w:val="none" w:sz="0" w:space="0" w:color="auto"/>
        <w:right w:val="none" w:sz="0" w:space="0" w:color="auto"/>
      </w:divBdr>
      <w:divsChild>
        <w:div w:id="1791976189">
          <w:marLeft w:val="0"/>
          <w:marRight w:val="0"/>
          <w:marTop w:val="0"/>
          <w:marBottom w:val="0"/>
          <w:divBdr>
            <w:top w:val="none" w:sz="0" w:space="0" w:color="auto"/>
            <w:left w:val="none" w:sz="0" w:space="0" w:color="auto"/>
            <w:bottom w:val="none" w:sz="0" w:space="0" w:color="auto"/>
            <w:right w:val="none" w:sz="0" w:space="0" w:color="auto"/>
          </w:divBdr>
        </w:div>
        <w:div w:id="722294999">
          <w:marLeft w:val="0"/>
          <w:marRight w:val="0"/>
          <w:marTop w:val="0"/>
          <w:marBottom w:val="0"/>
          <w:divBdr>
            <w:top w:val="none" w:sz="0" w:space="0" w:color="auto"/>
            <w:left w:val="none" w:sz="0" w:space="0" w:color="auto"/>
            <w:bottom w:val="none" w:sz="0" w:space="0" w:color="auto"/>
            <w:right w:val="none" w:sz="0" w:space="0" w:color="auto"/>
          </w:divBdr>
        </w:div>
      </w:divsChild>
    </w:div>
    <w:div w:id="1420521462">
      <w:bodyDiv w:val="1"/>
      <w:marLeft w:val="0"/>
      <w:marRight w:val="0"/>
      <w:marTop w:val="0"/>
      <w:marBottom w:val="0"/>
      <w:divBdr>
        <w:top w:val="none" w:sz="0" w:space="0" w:color="auto"/>
        <w:left w:val="none" w:sz="0" w:space="0" w:color="auto"/>
        <w:bottom w:val="none" w:sz="0" w:space="0" w:color="auto"/>
        <w:right w:val="none" w:sz="0" w:space="0" w:color="auto"/>
      </w:divBdr>
      <w:divsChild>
        <w:div w:id="136456864">
          <w:marLeft w:val="0"/>
          <w:marRight w:val="0"/>
          <w:marTop w:val="0"/>
          <w:marBottom w:val="0"/>
          <w:divBdr>
            <w:top w:val="none" w:sz="0" w:space="0" w:color="auto"/>
            <w:left w:val="none" w:sz="0" w:space="0" w:color="auto"/>
            <w:bottom w:val="none" w:sz="0" w:space="0" w:color="auto"/>
            <w:right w:val="none" w:sz="0" w:space="0" w:color="auto"/>
          </w:divBdr>
          <w:divsChild>
            <w:div w:id="1224758738">
              <w:marLeft w:val="0"/>
              <w:marRight w:val="0"/>
              <w:marTop w:val="0"/>
              <w:marBottom w:val="0"/>
              <w:divBdr>
                <w:top w:val="none" w:sz="0" w:space="0" w:color="auto"/>
                <w:left w:val="none" w:sz="0" w:space="0" w:color="auto"/>
                <w:bottom w:val="none" w:sz="0" w:space="0" w:color="auto"/>
                <w:right w:val="none" w:sz="0" w:space="0" w:color="auto"/>
              </w:divBdr>
              <w:divsChild>
                <w:div w:id="14478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201493">
      <w:bodyDiv w:val="1"/>
      <w:marLeft w:val="0"/>
      <w:marRight w:val="0"/>
      <w:marTop w:val="0"/>
      <w:marBottom w:val="0"/>
      <w:divBdr>
        <w:top w:val="none" w:sz="0" w:space="0" w:color="auto"/>
        <w:left w:val="none" w:sz="0" w:space="0" w:color="auto"/>
        <w:bottom w:val="none" w:sz="0" w:space="0" w:color="auto"/>
        <w:right w:val="none" w:sz="0" w:space="0" w:color="auto"/>
      </w:divBdr>
      <w:divsChild>
        <w:div w:id="1598951083">
          <w:marLeft w:val="0"/>
          <w:marRight w:val="0"/>
          <w:marTop w:val="0"/>
          <w:marBottom w:val="0"/>
          <w:divBdr>
            <w:top w:val="none" w:sz="0" w:space="0" w:color="auto"/>
            <w:left w:val="none" w:sz="0" w:space="0" w:color="auto"/>
            <w:bottom w:val="none" w:sz="0" w:space="0" w:color="auto"/>
            <w:right w:val="none" w:sz="0" w:space="0" w:color="auto"/>
          </w:divBdr>
          <w:divsChild>
            <w:div w:id="1139610163">
              <w:marLeft w:val="0"/>
              <w:marRight w:val="0"/>
              <w:marTop w:val="0"/>
              <w:marBottom w:val="0"/>
              <w:divBdr>
                <w:top w:val="none" w:sz="0" w:space="0" w:color="auto"/>
                <w:left w:val="none" w:sz="0" w:space="0" w:color="auto"/>
                <w:bottom w:val="none" w:sz="0" w:space="0" w:color="auto"/>
                <w:right w:val="none" w:sz="0" w:space="0" w:color="auto"/>
              </w:divBdr>
            </w:div>
            <w:div w:id="55103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204001">
      <w:bodyDiv w:val="1"/>
      <w:marLeft w:val="0"/>
      <w:marRight w:val="0"/>
      <w:marTop w:val="0"/>
      <w:marBottom w:val="0"/>
      <w:divBdr>
        <w:top w:val="none" w:sz="0" w:space="0" w:color="auto"/>
        <w:left w:val="none" w:sz="0" w:space="0" w:color="auto"/>
        <w:bottom w:val="none" w:sz="0" w:space="0" w:color="auto"/>
        <w:right w:val="none" w:sz="0" w:space="0" w:color="auto"/>
      </w:divBdr>
      <w:divsChild>
        <w:div w:id="1848326371">
          <w:marLeft w:val="0"/>
          <w:marRight w:val="0"/>
          <w:marTop w:val="0"/>
          <w:marBottom w:val="0"/>
          <w:divBdr>
            <w:top w:val="none" w:sz="0" w:space="0" w:color="auto"/>
            <w:left w:val="none" w:sz="0" w:space="0" w:color="auto"/>
            <w:bottom w:val="none" w:sz="0" w:space="0" w:color="auto"/>
            <w:right w:val="none" w:sz="0" w:space="0" w:color="auto"/>
          </w:divBdr>
        </w:div>
        <w:div w:id="1547524256">
          <w:marLeft w:val="0"/>
          <w:marRight w:val="0"/>
          <w:marTop w:val="0"/>
          <w:marBottom w:val="0"/>
          <w:divBdr>
            <w:top w:val="none" w:sz="0" w:space="0" w:color="auto"/>
            <w:left w:val="none" w:sz="0" w:space="0" w:color="auto"/>
            <w:bottom w:val="none" w:sz="0" w:space="0" w:color="auto"/>
            <w:right w:val="none" w:sz="0" w:space="0" w:color="auto"/>
          </w:divBdr>
        </w:div>
        <w:div w:id="115371171">
          <w:marLeft w:val="0"/>
          <w:marRight w:val="0"/>
          <w:marTop w:val="0"/>
          <w:marBottom w:val="0"/>
          <w:divBdr>
            <w:top w:val="none" w:sz="0" w:space="0" w:color="auto"/>
            <w:left w:val="none" w:sz="0" w:space="0" w:color="auto"/>
            <w:bottom w:val="none" w:sz="0" w:space="0" w:color="auto"/>
            <w:right w:val="none" w:sz="0" w:space="0" w:color="auto"/>
          </w:divBdr>
        </w:div>
      </w:divsChild>
    </w:div>
    <w:div w:id="1440642027">
      <w:bodyDiv w:val="1"/>
      <w:marLeft w:val="0"/>
      <w:marRight w:val="0"/>
      <w:marTop w:val="0"/>
      <w:marBottom w:val="0"/>
      <w:divBdr>
        <w:top w:val="none" w:sz="0" w:space="0" w:color="auto"/>
        <w:left w:val="none" w:sz="0" w:space="0" w:color="auto"/>
        <w:bottom w:val="none" w:sz="0" w:space="0" w:color="auto"/>
        <w:right w:val="none" w:sz="0" w:space="0" w:color="auto"/>
      </w:divBdr>
      <w:divsChild>
        <w:div w:id="1608809110">
          <w:marLeft w:val="0"/>
          <w:marRight w:val="0"/>
          <w:marTop w:val="0"/>
          <w:marBottom w:val="0"/>
          <w:divBdr>
            <w:top w:val="none" w:sz="0" w:space="0" w:color="auto"/>
            <w:left w:val="none" w:sz="0" w:space="0" w:color="auto"/>
            <w:bottom w:val="none" w:sz="0" w:space="0" w:color="auto"/>
            <w:right w:val="none" w:sz="0" w:space="0" w:color="auto"/>
          </w:divBdr>
        </w:div>
        <w:div w:id="192153836">
          <w:marLeft w:val="0"/>
          <w:marRight w:val="0"/>
          <w:marTop w:val="0"/>
          <w:marBottom w:val="0"/>
          <w:divBdr>
            <w:top w:val="none" w:sz="0" w:space="0" w:color="auto"/>
            <w:left w:val="none" w:sz="0" w:space="0" w:color="auto"/>
            <w:bottom w:val="none" w:sz="0" w:space="0" w:color="auto"/>
            <w:right w:val="none" w:sz="0" w:space="0" w:color="auto"/>
          </w:divBdr>
        </w:div>
      </w:divsChild>
    </w:div>
    <w:div w:id="1466587040">
      <w:bodyDiv w:val="1"/>
      <w:marLeft w:val="0"/>
      <w:marRight w:val="0"/>
      <w:marTop w:val="0"/>
      <w:marBottom w:val="0"/>
      <w:divBdr>
        <w:top w:val="none" w:sz="0" w:space="0" w:color="auto"/>
        <w:left w:val="none" w:sz="0" w:space="0" w:color="auto"/>
        <w:bottom w:val="none" w:sz="0" w:space="0" w:color="auto"/>
        <w:right w:val="none" w:sz="0" w:space="0" w:color="auto"/>
      </w:divBdr>
    </w:div>
    <w:div w:id="1483080382">
      <w:bodyDiv w:val="1"/>
      <w:marLeft w:val="0"/>
      <w:marRight w:val="0"/>
      <w:marTop w:val="0"/>
      <w:marBottom w:val="0"/>
      <w:divBdr>
        <w:top w:val="none" w:sz="0" w:space="0" w:color="auto"/>
        <w:left w:val="none" w:sz="0" w:space="0" w:color="auto"/>
        <w:bottom w:val="none" w:sz="0" w:space="0" w:color="auto"/>
        <w:right w:val="none" w:sz="0" w:space="0" w:color="auto"/>
      </w:divBdr>
    </w:div>
    <w:div w:id="1483496670">
      <w:bodyDiv w:val="1"/>
      <w:marLeft w:val="0"/>
      <w:marRight w:val="0"/>
      <w:marTop w:val="0"/>
      <w:marBottom w:val="0"/>
      <w:divBdr>
        <w:top w:val="none" w:sz="0" w:space="0" w:color="auto"/>
        <w:left w:val="none" w:sz="0" w:space="0" w:color="auto"/>
        <w:bottom w:val="none" w:sz="0" w:space="0" w:color="auto"/>
        <w:right w:val="none" w:sz="0" w:space="0" w:color="auto"/>
      </w:divBdr>
      <w:divsChild>
        <w:div w:id="1183520945">
          <w:marLeft w:val="0"/>
          <w:marRight w:val="0"/>
          <w:marTop w:val="0"/>
          <w:marBottom w:val="0"/>
          <w:divBdr>
            <w:top w:val="none" w:sz="0" w:space="0" w:color="auto"/>
            <w:left w:val="none" w:sz="0" w:space="0" w:color="auto"/>
            <w:bottom w:val="none" w:sz="0" w:space="0" w:color="auto"/>
            <w:right w:val="none" w:sz="0" w:space="0" w:color="auto"/>
          </w:divBdr>
        </w:div>
        <w:div w:id="28334789">
          <w:marLeft w:val="0"/>
          <w:marRight w:val="0"/>
          <w:marTop w:val="0"/>
          <w:marBottom w:val="0"/>
          <w:divBdr>
            <w:top w:val="none" w:sz="0" w:space="0" w:color="auto"/>
            <w:left w:val="none" w:sz="0" w:space="0" w:color="auto"/>
            <w:bottom w:val="none" w:sz="0" w:space="0" w:color="auto"/>
            <w:right w:val="none" w:sz="0" w:space="0" w:color="auto"/>
          </w:divBdr>
        </w:div>
      </w:divsChild>
    </w:div>
    <w:div w:id="1499344883">
      <w:bodyDiv w:val="1"/>
      <w:marLeft w:val="0"/>
      <w:marRight w:val="0"/>
      <w:marTop w:val="0"/>
      <w:marBottom w:val="0"/>
      <w:divBdr>
        <w:top w:val="none" w:sz="0" w:space="0" w:color="auto"/>
        <w:left w:val="none" w:sz="0" w:space="0" w:color="auto"/>
        <w:bottom w:val="none" w:sz="0" w:space="0" w:color="auto"/>
        <w:right w:val="none" w:sz="0" w:space="0" w:color="auto"/>
      </w:divBdr>
      <w:divsChild>
        <w:div w:id="1647121781">
          <w:marLeft w:val="0"/>
          <w:marRight w:val="0"/>
          <w:marTop w:val="0"/>
          <w:marBottom w:val="0"/>
          <w:divBdr>
            <w:top w:val="none" w:sz="0" w:space="0" w:color="auto"/>
            <w:left w:val="none" w:sz="0" w:space="0" w:color="auto"/>
            <w:bottom w:val="none" w:sz="0" w:space="0" w:color="auto"/>
            <w:right w:val="none" w:sz="0" w:space="0" w:color="auto"/>
          </w:divBdr>
        </w:div>
        <w:div w:id="473184986">
          <w:marLeft w:val="0"/>
          <w:marRight w:val="0"/>
          <w:marTop w:val="0"/>
          <w:marBottom w:val="0"/>
          <w:divBdr>
            <w:top w:val="none" w:sz="0" w:space="0" w:color="auto"/>
            <w:left w:val="none" w:sz="0" w:space="0" w:color="auto"/>
            <w:bottom w:val="none" w:sz="0" w:space="0" w:color="auto"/>
            <w:right w:val="none" w:sz="0" w:space="0" w:color="auto"/>
          </w:divBdr>
          <w:divsChild>
            <w:div w:id="678579833">
              <w:marLeft w:val="0"/>
              <w:marRight w:val="0"/>
              <w:marTop w:val="0"/>
              <w:marBottom w:val="0"/>
              <w:divBdr>
                <w:top w:val="none" w:sz="0" w:space="0" w:color="auto"/>
                <w:left w:val="none" w:sz="0" w:space="0" w:color="auto"/>
                <w:bottom w:val="none" w:sz="0" w:space="0" w:color="auto"/>
                <w:right w:val="none" w:sz="0" w:space="0" w:color="auto"/>
              </w:divBdr>
              <w:divsChild>
                <w:div w:id="549999309">
                  <w:marLeft w:val="0"/>
                  <w:marRight w:val="0"/>
                  <w:marTop w:val="0"/>
                  <w:marBottom w:val="0"/>
                  <w:divBdr>
                    <w:top w:val="none" w:sz="0" w:space="0" w:color="auto"/>
                    <w:left w:val="none" w:sz="0" w:space="0" w:color="auto"/>
                    <w:bottom w:val="none" w:sz="0" w:space="0" w:color="auto"/>
                    <w:right w:val="none" w:sz="0" w:space="0" w:color="auto"/>
                  </w:divBdr>
                  <w:divsChild>
                    <w:div w:id="110364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327221">
      <w:bodyDiv w:val="1"/>
      <w:marLeft w:val="0"/>
      <w:marRight w:val="0"/>
      <w:marTop w:val="0"/>
      <w:marBottom w:val="0"/>
      <w:divBdr>
        <w:top w:val="none" w:sz="0" w:space="0" w:color="auto"/>
        <w:left w:val="none" w:sz="0" w:space="0" w:color="auto"/>
        <w:bottom w:val="none" w:sz="0" w:space="0" w:color="auto"/>
        <w:right w:val="none" w:sz="0" w:space="0" w:color="auto"/>
      </w:divBdr>
      <w:divsChild>
        <w:div w:id="1034355334">
          <w:marLeft w:val="0"/>
          <w:marRight w:val="0"/>
          <w:marTop w:val="0"/>
          <w:marBottom w:val="0"/>
          <w:divBdr>
            <w:top w:val="none" w:sz="0" w:space="0" w:color="auto"/>
            <w:left w:val="none" w:sz="0" w:space="0" w:color="auto"/>
            <w:bottom w:val="none" w:sz="0" w:space="0" w:color="auto"/>
            <w:right w:val="none" w:sz="0" w:space="0" w:color="auto"/>
          </w:divBdr>
        </w:div>
        <w:div w:id="389769739">
          <w:marLeft w:val="0"/>
          <w:marRight w:val="0"/>
          <w:marTop w:val="0"/>
          <w:marBottom w:val="0"/>
          <w:divBdr>
            <w:top w:val="none" w:sz="0" w:space="0" w:color="auto"/>
            <w:left w:val="none" w:sz="0" w:space="0" w:color="auto"/>
            <w:bottom w:val="none" w:sz="0" w:space="0" w:color="auto"/>
            <w:right w:val="none" w:sz="0" w:space="0" w:color="auto"/>
          </w:divBdr>
          <w:divsChild>
            <w:div w:id="1391995321">
              <w:marLeft w:val="0"/>
              <w:marRight w:val="0"/>
              <w:marTop w:val="0"/>
              <w:marBottom w:val="0"/>
              <w:divBdr>
                <w:top w:val="none" w:sz="0" w:space="0" w:color="auto"/>
                <w:left w:val="none" w:sz="0" w:space="0" w:color="auto"/>
                <w:bottom w:val="none" w:sz="0" w:space="0" w:color="auto"/>
                <w:right w:val="none" w:sz="0" w:space="0" w:color="auto"/>
              </w:divBdr>
            </w:div>
            <w:div w:id="66571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69995">
      <w:bodyDiv w:val="1"/>
      <w:marLeft w:val="0"/>
      <w:marRight w:val="0"/>
      <w:marTop w:val="0"/>
      <w:marBottom w:val="0"/>
      <w:divBdr>
        <w:top w:val="none" w:sz="0" w:space="0" w:color="auto"/>
        <w:left w:val="none" w:sz="0" w:space="0" w:color="auto"/>
        <w:bottom w:val="none" w:sz="0" w:space="0" w:color="auto"/>
        <w:right w:val="none" w:sz="0" w:space="0" w:color="auto"/>
      </w:divBdr>
      <w:divsChild>
        <w:div w:id="826046094">
          <w:marLeft w:val="0"/>
          <w:marRight w:val="0"/>
          <w:marTop w:val="0"/>
          <w:marBottom w:val="0"/>
          <w:divBdr>
            <w:top w:val="none" w:sz="0" w:space="0" w:color="auto"/>
            <w:left w:val="none" w:sz="0" w:space="0" w:color="auto"/>
            <w:bottom w:val="none" w:sz="0" w:space="0" w:color="auto"/>
            <w:right w:val="none" w:sz="0" w:space="0" w:color="auto"/>
          </w:divBdr>
        </w:div>
        <w:div w:id="1647080509">
          <w:marLeft w:val="0"/>
          <w:marRight w:val="0"/>
          <w:marTop w:val="0"/>
          <w:marBottom w:val="0"/>
          <w:divBdr>
            <w:top w:val="none" w:sz="0" w:space="0" w:color="auto"/>
            <w:left w:val="none" w:sz="0" w:space="0" w:color="auto"/>
            <w:bottom w:val="none" w:sz="0" w:space="0" w:color="auto"/>
            <w:right w:val="none" w:sz="0" w:space="0" w:color="auto"/>
          </w:divBdr>
        </w:div>
      </w:divsChild>
    </w:div>
    <w:div w:id="1609771254">
      <w:bodyDiv w:val="1"/>
      <w:marLeft w:val="0"/>
      <w:marRight w:val="0"/>
      <w:marTop w:val="0"/>
      <w:marBottom w:val="0"/>
      <w:divBdr>
        <w:top w:val="none" w:sz="0" w:space="0" w:color="auto"/>
        <w:left w:val="none" w:sz="0" w:space="0" w:color="auto"/>
        <w:bottom w:val="none" w:sz="0" w:space="0" w:color="auto"/>
        <w:right w:val="none" w:sz="0" w:space="0" w:color="auto"/>
      </w:divBdr>
      <w:divsChild>
        <w:div w:id="1619750252">
          <w:marLeft w:val="0"/>
          <w:marRight w:val="0"/>
          <w:marTop w:val="0"/>
          <w:marBottom w:val="0"/>
          <w:divBdr>
            <w:top w:val="none" w:sz="0" w:space="0" w:color="auto"/>
            <w:left w:val="none" w:sz="0" w:space="0" w:color="auto"/>
            <w:bottom w:val="none" w:sz="0" w:space="0" w:color="auto"/>
            <w:right w:val="none" w:sz="0" w:space="0" w:color="auto"/>
          </w:divBdr>
          <w:divsChild>
            <w:div w:id="1544368497">
              <w:marLeft w:val="0"/>
              <w:marRight w:val="0"/>
              <w:marTop w:val="0"/>
              <w:marBottom w:val="0"/>
              <w:divBdr>
                <w:top w:val="none" w:sz="0" w:space="0" w:color="auto"/>
                <w:left w:val="none" w:sz="0" w:space="0" w:color="auto"/>
                <w:bottom w:val="none" w:sz="0" w:space="0" w:color="auto"/>
                <w:right w:val="none" w:sz="0" w:space="0" w:color="auto"/>
              </w:divBdr>
              <w:divsChild>
                <w:div w:id="170323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609374">
      <w:bodyDiv w:val="1"/>
      <w:marLeft w:val="0"/>
      <w:marRight w:val="0"/>
      <w:marTop w:val="0"/>
      <w:marBottom w:val="0"/>
      <w:divBdr>
        <w:top w:val="none" w:sz="0" w:space="0" w:color="auto"/>
        <w:left w:val="none" w:sz="0" w:space="0" w:color="auto"/>
        <w:bottom w:val="none" w:sz="0" w:space="0" w:color="auto"/>
        <w:right w:val="none" w:sz="0" w:space="0" w:color="auto"/>
      </w:divBdr>
      <w:divsChild>
        <w:div w:id="1959337049">
          <w:marLeft w:val="0"/>
          <w:marRight w:val="0"/>
          <w:marTop w:val="0"/>
          <w:marBottom w:val="0"/>
          <w:divBdr>
            <w:top w:val="none" w:sz="0" w:space="0" w:color="auto"/>
            <w:left w:val="none" w:sz="0" w:space="0" w:color="auto"/>
            <w:bottom w:val="none" w:sz="0" w:space="0" w:color="auto"/>
            <w:right w:val="none" w:sz="0" w:space="0" w:color="auto"/>
          </w:divBdr>
        </w:div>
      </w:divsChild>
    </w:div>
    <w:div w:id="1630477649">
      <w:bodyDiv w:val="1"/>
      <w:marLeft w:val="0"/>
      <w:marRight w:val="0"/>
      <w:marTop w:val="0"/>
      <w:marBottom w:val="0"/>
      <w:divBdr>
        <w:top w:val="none" w:sz="0" w:space="0" w:color="auto"/>
        <w:left w:val="none" w:sz="0" w:space="0" w:color="auto"/>
        <w:bottom w:val="none" w:sz="0" w:space="0" w:color="auto"/>
        <w:right w:val="none" w:sz="0" w:space="0" w:color="auto"/>
      </w:divBdr>
    </w:div>
    <w:div w:id="1631665299">
      <w:bodyDiv w:val="1"/>
      <w:marLeft w:val="0"/>
      <w:marRight w:val="0"/>
      <w:marTop w:val="0"/>
      <w:marBottom w:val="0"/>
      <w:divBdr>
        <w:top w:val="none" w:sz="0" w:space="0" w:color="auto"/>
        <w:left w:val="none" w:sz="0" w:space="0" w:color="auto"/>
        <w:bottom w:val="none" w:sz="0" w:space="0" w:color="auto"/>
        <w:right w:val="none" w:sz="0" w:space="0" w:color="auto"/>
      </w:divBdr>
      <w:divsChild>
        <w:div w:id="1328822512">
          <w:marLeft w:val="0"/>
          <w:marRight w:val="0"/>
          <w:marTop w:val="0"/>
          <w:marBottom w:val="0"/>
          <w:divBdr>
            <w:top w:val="none" w:sz="0" w:space="0" w:color="auto"/>
            <w:left w:val="none" w:sz="0" w:space="0" w:color="auto"/>
            <w:bottom w:val="none" w:sz="0" w:space="0" w:color="auto"/>
            <w:right w:val="none" w:sz="0" w:space="0" w:color="auto"/>
          </w:divBdr>
        </w:div>
      </w:divsChild>
    </w:div>
    <w:div w:id="1641956690">
      <w:bodyDiv w:val="1"/>
      <w:marLeft w:val="0"/>
      <w:marRight w:val="0"/>
      <w:marTop w:val="0"/>
      <w:marBottom w:val="0"/>
      <w:divBdr>
        <w:top w:val="none" w:sz="0" w:space="0" w:color="auto"/>
        <w:left w:val="none" w:sz="0" w:space="0" w:color="auto"/>
        <w:bottom w:val="none" w:sz="0" w:space="0" w:color="auto"/>
        <w:right w:val="none" w:sz="0" w:space="0" w:color="auto"/>
      </w:divBdr>
    </w:div>
    <w:div w:id="1642032104">
      <w:bodyDiv w:val="1"/>
      <w:marLeft w:val="0"/>
      <w:marRight w:val="0"/>
      <w:marTop w:val="0"/>
      <w:marBottom w:val="0"/>
      <w:divBdr>
        <w:top w:val="none" w:sz="0" w:space="0" w:color="auto"/>
        <w:left w:val="none" w:sz="0" w:space="0" w:color="auto"/>
        <w:bottom w:val="none" w:sz="0" w:space="0" w:color="auto"/>
        <w:right w:val="none" w:sz="0" w:space="0" w:color="auto"/>
      </w:divBdr>
      <w:divsChild>
        <w:div w:id="399180738">
          <w:marLeft w:val="0"/>
          <w:marRight w:val="0"/>
          <w:marTop w:val="0"/>
          <w:marBottom w:val="0"/>
          <w:divBdr>
            <w:top w:val="none" w:sz="0" w:space="0" w:color="auto"/>
            <w:left w:val="none" w:sz="0" w:space="0" w:color="auto"/>
            <w:bottom w:val="none" w:sz="0" w:space="0" w:color="auto"/>
            <w:right w:val="none" w:sz="0" w:space="0" w:color="auto"/>
          </w:divBdr>
        </w:div>
        <w:div w:id="1059212332">
          <w:marLeft w:val="0"/>
          <w:marRight w:val="0"/>
          <w:marTop w:val="0"/>
          <w:marBottom w:val="0"/>
          <w:divBdr>
            <w:top w:val="none" w:sz="0" w:space="0" w:color="auto"/>
            <w:left w:val="none" w:sz="0" w:space="0" w:color="auto"/>
            <w:bottom w:val="none" w:sz="0" w:space="0" w:color="auto"/>
            <w:right w:val="none" w:sz="0" w:space="0" w:color="auto"/>
          </w:divBdr>
        </w:div>
      </w:divsChild>
    </w:div>
    <w:div w:id="1688944633">
      <w:bodyDiv w:val="1"/>
      <w:marLeft w:val="0"/>
      <w:marRight w:val="0"/>
      <w:marTop w:val="0"/>
      <w:marBottom w:val="0"/>
      <w:divBdr>
        <w:top w:val="none" w:sz="0" w:space="0" w:color="auto"/>
        <w:left w:val="none" w:sz="0" w:space="0" w:color="auto"/>
        <w:bottom w:val="none" w:sz="0" w:space="0" w:color="auto"/>
        <w:right w:val="none" w:sz="0" w:space="0" w:color="auto"/>
      </w:divBdr>
      <w:divsChild>
        <w:div w:id="457644216">
          <w:marLeft w:val="0"/>
          <w:marRight w:val="0"/>
          <w:marTop w:val="0"/>
          <w:marBottom w:val="0"/>
          <w:divBdr>
            <w:top w:val="none" w:sz="0" w:space="0" w:color="auto"/>
            <w:left w:val="none" w:sz="0" w:space="0" w:color="auto"/>
            <w:bottom w:val="none" w:sz="0" w:space="0" w:color="auto"/>
            <w:right w:val="none" w:sz="0" w:space="0" w:color="auto"/>
          </w:divBdr>
        </w:div>
        <w:div w:id="1576476260">
          <w:marLeft w:val="0"/>
          <w:marRight w:val="0"/>
          <w:marTop w:val="0"/>
          <w:marBottom w:val="0"/>
          <w:divBdr>
            <w:top w:val="none" w:sz="0" w:space="0" w:color="auto"/>
            <w:left w:val="none" w:sz="0" w:space="0" w:color="auto"/>
            <w:bottom w:val="none" w:sz="0" w:space="0" w:color="auto"/>
            <w:right w:val="none" w:sz="0" w:space="0" w:color="auto"/>
          </w:divBdr>
        </w:div>
        <w:div w:id="61803057">
          <w:marLeft w:val="0"/>
          <w:marRight w:val="0"/>
          <w:marTop w:val="0"/>
          <w:marBottom w:val="0"/>
          <w:divBdr>
            <w:top w:val="none" w:sz="0" w:space="0" w:color="auto"/>
            <w:left w:val="none" w:sz="0" w:space="0" w:color="auto"/>
            <w:bottom w:val="none" w:sz="0" w:space="0" w:color="auto"/>
            <w:right w:val="none" w:sz="0" w:space="0" w:color="auto"/>
          </w:divBdr>
        </w:div>
        <w:div w:id="128985384">
          <w:marLeft w:val="0"/>
          <w:marRight w:val="0"/>
          <w:marTop w:val="0"/>
          <w:marBottom w:val="0"/>
          <w:divBdr>
            <w:top w:val="none" w:sz="0" w:space="0" w:color="auto"/>
            <w:left w:val="none" w:sz="0" w:space="0" w:color="auto"/>
            <w:bottom w:val="none" w:sz="0" w:space="0" w:color="auto"/>
            <w:right w:val="none" w:sz="0" w:space="0" w:color="auto"/>
          </w:divBdr>
        </w:div>
        <w:div w:id="1304115130">
          <w:marLeft w:val="0"/>
          <w:marRight w:val="0"/>
          <w:marTop w:val="0"/>
          <w:marBottom w:val="0"/>
          <w:divBdr>
            <w:top w:val="none" w:sz="0" w:space="0" w:color="auto"/>
            <w:left w:val="none" w:sz="0" w:space="0" w:color="auto"/>
            <w:bottom w:val="none" w:sz="0" w:space="0" w:color="auto"/>
            <w:right w:val="none" w:sz="0" w:space="0" w:color="auto"/>
          </w:divBdr>
        </w:div>
      </w:divsChild>
    </w:div>
    <w:div w:id="1704668021">
      <w:bodyDiv w:val="1"/>
      <w:marLeft w:val="0"/>
      <w:marRight w:val="0"/>
      <w:marTop w:val="0"/>
      <w:marBottom w:val="0"/>
      <w:divBdr>
        <w:top w:val="none" w:sz="0" w:space="0" w:color="auto"/>
        <w:left w:val="none" w:sz="0" w:space="0" w:color="auto"/>
        <w:bottom w:val="none" w:sz="0" w:space="0" w:color="auto"/>
        <w:right w:val="none" w:sz="0" w:space="0" w:color="auto"/>
      </w:divBdr>
    </w:div>
    <w:div w:id="1708799667">
      <w:bodyDiv w:val="1"/>
      <w:marLeft w:val="0"/>
      <w:marRight w:val="0"/>
      <w:marTop w:val="0"/>
      <w:marBottom w:val="0"/>
      <w:divBdr>
        <w:top w:val="none" w:sz="0" w:space="0" w:color="auto"/>
        <w:left w:val="none" w:sz="0" w:space="0" w:color="auto"/>
        <w:bottom w:val="none" w:sz="0" w:space="0" w:color="auto"/>
        <w:right w:val="none" w:sz="0" w:space="0" w:color="auto"/>
      </w:divBdr>
      <w:divsChild>
        <w:div w:id="189026089">
          <w:marLeft w:val="0"/>
          <w:marRight w:val="0"/>
          <w:marTop w:val="0"/>
          <w:marBottom w:val="0"/>
          <w:divBdr>
            <w:top w:val="none" w:sz="0" w:space="0" w:color="auto"/>
            <w:left w:val="none" w:sz="0" w:space="0" w:color="auto"/>
            <w:bottom w:val="none" w:sz="0" w:space="0" w:color="auto"/>
            <w:right w:val="none" w:sz="0" w:space="0" w:color="auto"/>
          </w:divBdr>
        </w:div>
      </w:divsChild>
    </w:div>
    <w:div w:id="1717043818">
      <w:bodyDiv w:val="1"/>
      <w:marLeft w:val="0"/>
      <w:marRight w:val="0"/>
      <w:marTop w:val="0"/>
      <w:marBottom w:val="0"/>
      <w:divBdr>
        <w:top w:val="none" w:sz="0" w:space="0" w:color="auto"/>
        <w:left w:val="none" w:sz="0" w:space="0" w:color="auto"/>
        <w:bottom w:val="none" w:sz="0" w:space="0" w:color="auto"/>
        <w:right w:val="none" w:sz="0" w:space="0" w:color="auto"/>
      </w:divBdr>
    </w:div>
    <w:div w:id="1725520788">
      <w:bodyDiv w:val="1"/>
      <w:marLeft w:val="0"/>
      <w:marRight w:val="0"/>
      <w:marTop w:val="0"/>
      <w:marBottom w:val="0"/>
      <w:divBdr>
        <w:top w:val="none" w:sz="0" w:space="0" w:color="auto"/>
        <w:left w:val="none" w:sz="0" w:space="0" w:color="auto"/>
        <w:bottom w:val="none" w:sz="0" w:space="0" w:color="auto"/>
        <w:right w:val="none" w:sz="0" w:space="0" w:color="auto"/>
      </w:divBdr>
    </w:div>
    <w:div w:id="1732386207">
      <w:bodyDiv w:val="1"/>
      <w:marLeft w:val="0"/>
      <w:marRight w:val="0"/>
      <w:marTop w:val="0"/>
      <w:marBottom w:val="0"/>
      <w:divBdr>
        <w:top w:val="none" w:sz="0" w:space="0" w:color="auto"/>
        <w:left w:val="none" w:sz="0" w:space="0" w:color="auto"/>
        <w:bottom w:val="none" w:sz="0" w:space="0" w:color="auto"/>
        <w:right w:val="none" w:sz="0" w:space="0" w:color="auto"/>
      </w:divBdr>
    </w:div>
    <w:div w:id="1746687495">
      <w:bodyDiv w:val="1"/>
      <w:marLeft w:val="0"/>
      <w:marRight w:val="0"/>
      <w:marTop w:val="0"/>
      <w:marBottom w:val="0"/>
      <w:divBdr>
        <w:top w:val="none" w:sz="0" w:space="0" w:color="auto"/>
        <w:left w:val="none" w:sz="0" w:space="0" w:color="auto"/>
        <w:bottom w:val="none" w:sz="0" w:space="0" w:color="auto"/>
        <w:right w:val="none" w:sz="0" w:space="0" w:color="auto"/>
      </w:divBdr>
      <w:divsChild>
        <w:div w:id="1126630151">
          <w:marLeft w:val="0"/>
          <w:marRight w:val="0"/>
          <w:marTop w:val="0"/>
          <w:marBottom w:val="0"/>
          <w:divBdr>
            <w:top w:val="none" w:sz="0" w:space="0" w:color="auto"/>
            <w:left w:val="none" w:sz="0" w:space="0" w:color="auto"/>
            <w:bottom w:val="none" w:sz="0" w:space="0" w:color="auto"/>
            <w:right w:val="none" w:sz="0" w:space="0" w:color="auto"/>
          </w:divBdr>
        </w:div>
        <w:div w:id="865096082">
          <w:marLeft w:val="0"/>
          <w:marRight w:val="0"/>
          <w:marTop w:val="0"/>
          <w:marBottom w:val="0"/>
          <w:divBdr>
            <w:top w:val="none" w:sz="0" w:space="0" w:color="auto"/>
            <w:left w:val="none" w:sz="0" w:space="0" w:color="auto"/>
            <w:bottom w:val="none" w:sz="0" w:space="0" w:color="auto"/>
            <w:right w:val="none" w:sz="0" w:space="0" w:color="auto"/>
          </w:divBdr>
        </w:div>
      </w:divsChild>
    </w:div>
    <w:div w:id="1763990956">
      <w:bodyDiv w:val="1"/>
      <w:marLeft w:val="0"/>
      <w:marRight w:val="0"/>
      <w:marTop w:val="0"/>
      <w:marBottom w:val="0"/>
      <w:divBdr>
        <w:top w:val="none" w:sz="0" w:space="0" w:color="auto"/>
        <w:left w:val="none" w:sz="0" w:space="0" w:color="auto"/>
        <w:bottom w:val="none" w:sz="0" w:space="0" w:color="auto"/>
        <w:right w:val="none" w:sz="0" w:space="0" w:color="auto"/>
      </w:divBdr>
      <w:divsChild>
        <w:div w:id="230580884">
          <w:marLeft w:val="0"/>
          <w:marRight w:val="0"/>
          <w:marTop w:val="0"/>
          <w:marBottom w:val="0"/>
          <w:divBdr>
            <w:top w:val="none" w:sz="0" w:space="0" w:color="auto"/>
            <w:left w:val="none" w:sz="0" w:space="0" w:color="auto"/>
            <w:bottom w:val="none" w:sz="0" w:space="0" w:color="auto"/>
            <w:right w:val="none" w:sz="0" w:space="0" w:color="auto"/>
          </w:divBdr>
        </w:div>
      </w:divsChild>
    </w:div>
    <w:div w:id="1780223838">
      <w:bodyDiv w:val="1"/>
      <w:marLeft w:val="0"/>
      <w:marRight w:val="0"/>
      <w:marTop w:val="0"/>
      <w:marBottom w:val="0"/>
      <w:divBdr>
        <w:top w:val="none" w:sz="0" w:space="0" w:color="auto"/>
        <w:left w:val="none" w:sz="0" w:space="0" w:color="auto"/>
        <w:bottom w:val="none" w:sz="0" w:space="0" w:color="auto"/>
        <w:right w:val="none" w:sz="0" w:space="0" w:color="auto"/>
      </w:divBdr>
      <w:divsChild>
        <w:div w:id="368996599">
          <w:marLeft w:val="0"/>
          <w:marRight w:val="0"/>
          <w:marTop w:val="0"/>
          <w:marBottom w:val="0"/>
          <w:divBdr>
            <w:top w:val="none" w:sz="0" w:space="0" w:color="auto"/>
            <w:left w:val="none" w:sz="0" w:space="0" w:color="auto"/>
            <w:bottom w:val="none" w:sz="0" w:space="0" w:color="auto"/>
            <w:right w:val="none" w:sz="0" w:space="0" w:color="auto"/>
          </w:divBdr>
        </w:div>
      </w:divsChild>
    </w:div>
    <w:div w:id="1791974048">
      <w:bodyDiv w:val="1"/>
      <w:marLeft w:val="0"/>
      <w:marRight w:val="0"/>
      <w:marTop w:val="0"/>
      <w:marBottom w:val="0"/>
      <w:divBdr>
        <w:top w:val="none" w:sz="0" w:space="0" w:color="auto"/>
        <w:left w:val="none" w:sz="0" w:space="0" w:color="auto"/>
        <w:bottom w:val="none" w:sz="0" w:space="0" w:color="auto"/>
        <w:right w:val="none" w:sz="0" w:space="0" w:color="auto"/>
      </w:divBdr>
    </w:div>
    <w:div w:id="1802380202">
      <w:bodyDiv w:val="1"/>
      <w:marLeft w:val="0"/>
      <w:marRight w:val="0"/>
      <w:marTop w:val="0"/>
      <w:marBottom w:val="0"/>
      <w:divBdr>
        <w:top w:val="none" w:sz="0" w:space="0" w:color="auto"/>
        <w:left w:val="none" w:sz="0" w:space="0" w:color="auto"/>
        <w:bottom w:val="none" w:sz="0" w:space="0" w:color="auto"/>
        <w:right w:val="none" w:sz="0" w:space="0" w:color="auto"/>
      </w:divBdr>
    </w:div>
    <w:div w:id="1835217193">
      <w:bodyDiv w:val="1"/>
      <w:marLeft w:val="0"/>
      <w:marRight w:val="0"/>
      <w:marTop w:val="0"/>
      <w:marBottom w:val="0"/>
      <w:divBdr>
        <w:top w:val="none" w:sz="0" w:space="0" w:color="auto"/>
        <w:left w:val="none" w:sz="0" w:space="0" w:color="auto"/>
        <w:bottom w:val="none" w:sz="0" w:space="0" w:color="auto"/>
        <w:right w:val="none" w:sz="0" w:space="0" w:color="auto"/>
      </w:divBdr>
      <w:divsChild>
        <w:div w:id="2027827504">
          <w:marLeft w:val="0"/>
          <w:marRight w:val="0"/>
          <w:marTop w:val="0"/>
          <w:marBottom w:val="0"/>
          <w:divBdr>
            <w:top w:val="none" w:sz="0" w:space="0" w:color="auto"/>
            <w:left w:val="none" w:sz="0" w:space="0" w:color="auto"/>
            <w:bottom w:val="none" w:sz="0" w:space="0" w:color="auto"/>
            <w:right w:val="none" w:sz="0" w:space="0" w:color="auto"/>
          </w:divBdr>
        </w:div>
        <w:div w:id="83690853">
          <w:marLeft w:val="0"/>
          <w:marRight w:val="0"/>
          <w:marTop w:val="0"/>
          <w:marBottom w:val="0"/>
          <w:divBdr>
            <w:top w:val="none" w:sz="0" w:space="0" w:color="auto"/>
            <w:left w:val="none" w:sz="0" w:space="0" w:color="auto"/>
            <w:bottom w:val="none" w:sz="0" w:space="0" w:color="auto"/>
            <w:right w:val="none" w:sz="0" w:space="0" w:color="auto"/>
          </w:divBdr>
          <w:divsChild>
            <w:div w:id="476605037">
              <w:marLeft w:val="0"/>
              <w:marRight w:val="0"/>
              <w:marTop w:val="0"/>
              <w:marBottom w:val="0"/>
              <w:divBdr>
                <w:top w:val="none" w:sz="0" w:space="0" w:color="auto"/>
                <w:left w:val="none" w:sz="0" w:space="0" w:color="auto"/>
                <w:bottom w:val="none" w:sz="0" w:space="0" w:color="auto"/>
                <w:right w:val="none" w:sz="0" w:space="0" w:color="auto"/>
              </w:divBdr>
              <w:divsChild>
                <w:div w:id="896432591">
                  <w:marLeft w:val="0"/>
                  <w:marRight w:val="0"/>
                  <w:marTop w:val="0"/>
                  <w:marBottom w:val="0"/>
                  <w:divBdr>
                    <w:top w:val="none" w:sz="0" w:space="0" w:color="auto"/>
                    <w:left w:val="none" w:sz="0" w:space="0" w:color="auto"/>
                    <w:bottom w:val="none" w:sz="0" w:space="0" w:color="auto"/>
                    <w:right w:val="none" w:sz="0" w:space="0" w:color="auto"/>
                  </w:divBdr>
                  <w:divsChild>
                    <w:div w:id="5841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137407">
      <w:bodyDiv w:val="1"/>
      <w:marLeft w:val="0"/>
      <w:marRight w:val="0"/>
      <w:marTop w:val="0"/>
      <w:marBottom w:val="0"/>
      <w:divBdr>
        <w:top w:val="none" w:sz="0" w:space="0" w:color="auto"/>
        <w:left w:val="none" w:sz="0" w:space="0" w:color="auto"/>
        <w:bottom w:val="none" w:sz="0" w:space="0" w:color="auto"/>
        <w:right w:val="none" w:sz="0" w:space="0" w:color="auto"/>
      </w:divBdr>
      <w:divsChild>
        <w:div w:id="1643538288">
          <w:marLeft w:val="0"/>
          <w:marRight w:val="0"/>
          <w:marTop w:val="0"/>
          <w:marBottom w:val="0"/>
          <w:divBdr>
            <w:top w:val="none" w:sz="0" w:space="0" w:color="auto"/>
            <w:left w:val="none" w:sz="0" w:space="0" w:color="auto"/>
            <w:bottom w:val="none" w:sz="0" w:space="0" w:color="auto"/>
            <w:right w:val="none" w:sz="0" w:space="0" w:color="auto"/>
          </w:divBdr>
        </w:div>
        <w:div w:id="770128566">
          <w:marLeft w:val="0"/>
          <w:marRight w:val="0"/>
          <w:marTop w:val="0"/>
          <w:marBottom w:val="0"/>
          <w:divBdr>
            <w:top w:val="none" w:sz="0" w:space="0" w:color="auto"/>
            <w:left w:val="none" w:sz="0" w:space="0" w:color="auto"/>
            <w:bottom w:val="none" w:sz="0" w:space="0" w:color="auto"/>
            <w:right w:val="none" w:sz="0" w:space="0" w:color="auto"/>
          </w:divBdr>
          <w:divsChild>
            <w:div w:id="1761217590">
              <w:marLeft w:val="0"/>
              <w:marRight w:val="0"/>
              <w:marTop w:val="0"/>
              <w:marBottom w:val="0"/>
              <w:divBdr>
                <w:top w:val="none" w:sz="0" w:space="0" w:color="auto"/>
                <w:left w:val="none" w:sz="0" w:space="0" w:color="auto"/>
                <w:bottom w:val="none" w:sz="0" w:space="0" w:color="auto"/>
                <w:right w:val="none" w:sz="0" w:space="0" w:color="auto"/>
              </w:divBdr>
            </w:div>
            <w:div w:id="812453286">
              <w:marLeft w:val="0"/>
              <w:marRight w:val="0"/>
              <w:marTop w:val="0"/>
              <w:marBottom w:val="0"/>
              <w:divBdr>
                <w:top w:val="none" w:sz="0" w:space="0" w:color="auto"/>
                <w:left w:val="none" w:sz="0" w:space="0" w:color="auto"/>
                <w:bottom w:val="none" w:sz="0" w:space="0" w:color="auto"/>
                <w:right w:val="none" w:sz="0" w:space="0" w:color="auto"/>
              </w:divBdr>
              <w:divsChild>
                <w:div w:id="1982539857">
                  <w:marLeft w:val="0"/>
                  <w:marRight w:val="0"/>
                  <w:marTop w:val="0"/>
                  <w:marBottom w:val="0"/>
                  <w:divBdr>
                    <w:top w:val="none" w:sz="0" w:space="0" w:color="auto"/>
                    <w:left w:val="none" w:sz="0" w:space="0" w:color="auto"/>
                    <w:bottom w:val="none" w:sz="0" w:space="0" w:color="auto"/>
                    <w:right w:val="none" w:sz="0" w:space="0" w:color="auto"/>
                  </w:divBdr>
                  <w:divsChild>
                    <w:div w:id="6109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660149">
      <w:bodyDiv w:val="1"/>
      <w:marLeft w:val="0"/>
      <w:marRight w:val="0"/>
      <w:marTop w:val="0"/>
      <w:marBottom w:val="0"/>
      <w:divBdr>
        <w:top w:val="none" w:sz="0" w:space="0" w:color="auto"/>
        <w:left w:val="none" w:sz="0" w:space="0" w:color="auto"/>
        <w:bottom w:val="none" w:sz="0" w:space="0" w:color="auto"/>
        <w:right w:val="none" w:sz="0" w:space="0" w:color="auto"/>
      </w:divBdr>
    </w:div>
    <w:div w:id="1869827581">
      <w:bodyDiv w:val="1"/>
      <w:marLeft w:val="0"/>
      <w:marRight w:val="0"/>
      <w:marTop w:val="0"/>
      <w:marBottom w:val="0"/>
      <w:divBdr>
        <w:top w:val="none" w:sz="0" w:space="0" w:color="auto"/>
        <w:left w:val="none" w:sz="0" w:space="0" w:color="auto"/>
        <w:bottom w:val="none" w:sz="0" w:space="0" w:color="auto"/>
        <w:right w:val="none" w:sz="0" w:space="0" w:color="auto"/>
      </w:divBdr>
      <w:divsChild>
        <w:div w:id="1926113019">
          <w:marLeft w:val="0"/>
          <w:marRight w:val="0"/>
          <w:marTop w:val="0"/>
          <w:marBottom w:val="0"/>
          <w:divBdr>
            <w:top w:val="none" w:sz="0" w:space="0" w:color="auto"/>
            <w:left w:val="none" w:sz="0" w:space="0" w:color="auto"/>
            <w:bottom w:val="none" w:sz="0" w:space="0" w:color="auto"/>
            <w:right w:val="none" w:sz="0" w:space="0" w:color="auto"/>
          </w:divBdr>
        </w:div>
      </w:divsChild>
    </w:div>
    <w:div w:id="1943417280">
      <w:bodyDiv w:val="1"/>
      <w:marLeft w:val="0"/>
      <w:marRight w:val="0"/>
      <w:marTop w:val="0"/>
      <w:marBottom w:val="0"/>
      <w:divBdr>
        <w:top w:val="none" w:sz="0" w:space="0" w:color="auto"/>
        <w:left w:val="none" w:sz="0" w:space="0" w:color="auto"/>
        <w:bottom w:val="none" w:sz="0" w:space="0" w:color="auto"/>
        <w:right w:val="none" w:sz="0" w:space="0" w:color="auto"/>
      </w:divBdr>
      <w:divsChild>
        <w:div w:id="1455253702">
          <w:marLeft w:val="0"/>
          <w:marRight w:val="0"/>
          <w:marTop w:val="0"/>
          <w:marBottom w:val="0"/>
          <w:divBdr>
            <w:top w:val="none" w:sz="0" w:space="0" w:color="auto"/>
            <w:left w:val="none" w:sz="0" w:space="0" w:color="auto"/>
            <w:bottom w:val="none" w:sz="0" w:space="0" w:color="auto"/>
            <w:right w:val="none" w:sz="0" w:space="0" w:color="auto"/>
          </w:divBdr>
        </w:div>
        <w:div w:id="519200090">
          <w:marLeft w:val="0"/>
          <w:marRight w:val="0"/>
          <w:marTop w:val="0"/>
          <w:marBottom w:val="0"/>
          <w:divBdr>
            <w:top w:val="none" w:sz="0" w:space="0" w:color="auto"/>
            <w:left w:val="none" w:sz="0" w:space="0" w:color="auto"/>
            <w:bottom w:val="none" w:sz="0" w:space="0" w:color="auto"/>
            <w:right w:val="none" w:sz="0" w:space="0" w:color="auto"/>
          </w:divBdr>
        </w:div>
      </w:divsChild>
    </w:div>
    <w:div w:id="1950817940">
      <w:bodyDiv w:val="1"/>
      <w:marLeft w:val="0"/>
      <w:marRight w:val="0"/>
      <w:marTop w:val="0"/>
      <w:marBottom w:val="0"/>
      <w:divBdr>
        <w:top w:val="none" w:sz="0" w:space="0" w:color="auto"/>
        <w:left w:val="none" w:sz="0" w:space="0" w:color="auto"/>
        <w:bottom w:val="none" w:sz="0" w:space="0" w:color="auto"/>
        <w:right w:val="none" w:sz="0" w:space="0" w:color="auto"/>
      </w:divBdr>
    </w:div>
    <w:div w:id="1966620968">
      <w:bodyDiv w:val="1"/>
      <w:marLeft w:val="0"/>
      <w:marRight w:val="0"/>
      <w:marTop w:val="0"/>
      <w:marBottom w:val="0"/>
      <w:divBdr>
        <w:top w:val="none" w:sz="0" w:space="0" w:color="auto"/>
        <w:left w:val="none" w:sz="0" w:space="0" w:color="auto"/>
        <w:bottom w:val="none" w:sz="0" w:space="0" w:color="auto"/>
        <w:right w:val="none" w:sz="0" w:space="0" w:color="auto"/>
      </w:divBdr>
      <w:divsChild>
        <w:div w:id="1798719545">
          <w:marLeft w:val="0"/>
          <w:marRight w:val="0"/>
          <w:marTop w:val="0"/>
          <w:marBottom w:val="0"/>
          <w:divBdr>
            <w:top w:val="none" w:sz="0" w:space="0" w:color="auto"/>
            <w:left w:val="none" w:sz="0" w:space="0" w:color="auto"/>
            <w:bottom w:val="none" w:sz="0" w:space="0" w:color="auto"/>
            <w:right w:val="none" w:sz="0" w:space="0" w:color="auto"/>
          </w:divBdr>
        </w:div>
        <w:div w:id="463356118">
          <w:marLeft w:val="0"/>
          <w:marRight w:val="0"/>
          <w:marTop w:val="0"/>
          <w:marBottom w:val="0"/>
          <w:divBdr>
            <w:top w:val="none" w:sz="0" w:space="0" w:color="auto"/>
            <w:left w:val="none" w:sz="0" w:space="0" w:color="auto"/>
            <w:bottom w:val="none" w:sz="0" w:space="0" w:color="auto"/>
            <w:right w:val="none" w:sz="0" w:space="0" w:color="auto"/>
          </w:divBdr>
        </w:div>
      </w:divsChild>
    </w:div>
    <w:div w:id="2009550354">
      <w:bodyDiv w:val="1"/>
      <w:marLeft w:val="0"/>
      <w:marRight w:val="0"/>
      <w:marTop w:val="0"/>
      <w:marBottom w:val="0"/>
      <w:divBdr>
        <w:top w:val="none" w:sz="0" w:space="0" w:color="auto"/>
        <w:left w:val="none" w:sz="0" w:space="0" w:color="auto"/>
        <w:bottom w:val="none" w:sz="0" w:space="0" w:color="auto"/>
        <w:right w:val="none" w:sz="0" w:space="0" w:color="auto"/>
      </w:divBdr>
      <w:divsChild>
        <w:div w:id="254828380">
          <w:marLeft w:val="0"/>
          <w:marRight w:val="0"/>
          <w:marTop w:val="0"/>
          <w:marBottom w:val="0"/>
          <w:divBdr>
            <w:top w:val="none" w:sz="0" w:space="0" w:color="auto"/>
            <w:left w:val="none" w:sz="0" w:space="0" w:color="auto"/>
            <w:bottom w:val="none" w:sz="0" w:space="0" w:color="auto"/>
            <w:right w:val="none" w:sz="0" w:space="0" w:color="auto"/>
          </w:divBdr>
          <w:divsChild>
            <w:div w:id="1114522996">
              <w:marLeft w:val="0"/>
              <w:marRight w:val="0"/>
              <w:marTop w:val="0"/>
              <w:marBottom w:val="0"/>
              <w:divBdr>
                <w:top w:val="none" w:sz="0" w:space="0" w:color="auto"/>
                <w:left w:val="none" w:sz="0" w:space="0" w:color="auto"/>
                <w:bottom w:val="none" w:sz="0" w:space="0" w:color="auto"/>
                <w:right w:val="none" w:sz="0" w:space="0" w:color="auto"/>
              </w:divBdr>
              <w:divsChild>
                <w:div w:id="5649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083914">
      <w:bodyDiv w:val="1"/>
      <w:marLeft w:val="0"/>
      <w:marRight w:val="0"/>
      <w:marTop w:val="0"/>
      <w:marBottom w:val="0"/>
      <w:divBdr>
        <w:top w:val="none" w:sz="0" w:space="0" w:color="auto"/>
        <w:left w:val="none" w:sz="0" w:space="0" w:color="auto"/>
        <w:bottom w:val="none" w:sz="0" w:space="0" w:color="auto"/>
        <w:right w:val="none" w:sz="0" w:space="0" w:color="auto"/>
      </w:divBdr>
      <w:divsChild>
        <w:div w:id="676200481">
          <w:marLeft w:val="0"/>
          <w:marRight w:val="0"/>
          <w:marTop w:val="0"/>
          <w:marBottom w:val="0"/>
          <w:divBdr>
            <w:top w:val="none" w:sz="0" w:space="0" w:color="auto"/>
            <w:left w:val="none" w:sz="0" w:space="0" w:color="auto"/>
            <w:bottom w:val="none" w:sz="0" w:space="0" w:color="auto"/>
            <w:right w:val="none" w:sz="0" w:space="0" w:color="auto"/>
          </w:divBdr>
        </w:div>
        <w:div w:id="1819375057">
          <w:marLeft w:val="0"/>
          <w:marRight w:val="0"/>
          <w:marTop w:val="0"/>
          <w:marBottom w:val="0"/>
          <w:divBdr>
            <w:top w:val="none" w:sz="0" w:space="0" w:color="auto"/>
            <w:left w:val="none" w:sz="0" w:space="0" w:color="auto"/>
            <w:bottom w:val="none" w:sz="0" w:space="0" w:color="auto"/>
            <w:right w:val="none" w:sz="0" w:space="0" w:color="auto"/>
          </w:divBdr>
        </w:div>
      </w:divsChild>
    </w:div>
    <w:div w:id="2031762466">
      <w:bodyDiv w:val="1"/>
      <w:marLeft w:val="0"/>
      <w:marRight w:val="0"/>
      <w:marTop w:val="0"/>
      <w:marBottom w:val="0"/>
      <w:divBdr>
        <w:top w:val="none" w:sz="0" w:space="0" w:color="auto"/>
        <w:left w:val="none" w:sz="0" w:space="0" w:color="auto"/>
        <w:bottom w:val="none" w:sz="0" w:space="0" w:color="auto"/>
        <w:right w:val="none" w:sz="0" w:space="0" w:color="auto"/>
      </w:divBdr>
      <w:divsChild>
        <w:div w:id="773480224">
          <w:marLeft w:val="0"/>
          <w:marRight w:val="0"/>
          <w:marTop w:val="0"/>
          <w:marBottom w:val="0"/>
          <w:divBdr>
            <w:top w:val="none" w:sz="0" w:space="0" w:color="auto"/>
            <w:left w:val="none" w:sz="0" w:space="0" w:color="auto"/>
            <w:bottom w:val="none" w:sz="0" w:space="0" w:color="auto"/>
            <w:right w:val="none" w:sz="0" w:space="0" w:color="auto"/>
          </w:divBdr>
          <w:divsChild>
            <w:div w:id="1337421136">
              <w:marLeft w:val="0"/>
              <w:marRight w:val="0"/>
              <w:marTop w:val="0"/>
              <w:marBottom w:val="0"/>
              <w:divBdr>
                <w:top w:val="none" w:sz="0" w:space="0" w:color="auto"/>
                <w:left w:val="none" w:sz="0" w:space="0" w:color="auto"/>
                <w:bottom w:val="none" w:sz="0" w:space="0" w:color="auto"/>
                <w:right w:val="none" w:sz="0" w:space="0" w:color="auto"/>
              </w:divBdr>
              <w:divsChild>
                <w:div w:id="126067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817600">
      <w:bodyDiv w:val="1"/>
      <w:marLeft w:val="0"/>
      <w:marRight w:val="0"/>
      <w:marTop w:val="0"/>
      <w:marBottom w:val="0"/>
      <w:divBdr>
        <w:top w:val="none" w:sz="0" w:space="0" w:color="auto"/>
        <w:left w:val="none" w:sz="0" w:space="0" w:color="auto"/>
        <w:bottom w:val="none" w:sz="0" w:space="0" w:color="auto"/>
        <w:right w:val="none" w:sz="0" w:space="0" w:color="auto"/>
      </w:divBdr>
      <w:divsChild>
        <w:div w:id="238368670">
          <w:marLeft w:val="0"/>
          <w:marRight w:val="0"/>
          <w:marTop w:val="0"/>
          <w:marBottom w:val="0"/>
          <w:divBdr>
            <w:top w:val="none" w:sz="0" w:space="0" w:color="auto"/>
            <w:left w:val="none" w:sz="0" w:space="0" w:color="auto"/>
            <w:bottom w:val="none" w:sz="0" w:space="0" w:color="auto"/>
            <w:right w:val="none" w:sz="0" w:space="0" w:color="auto"/>
          </w:divBdr>
        </w:div>
        <w:div w:id="1118794923">
          <w:marLeft w:val="0"/>
          <w:marRight w:val="0"/>
          <w:marTop w:val="0"/>
          <w:marBottom w:val="0"/>
          <w:divBdr>
            <w:top w:val="none" w:sz="0" w:space="0" w:color="auto"/>
            <w:left w:val="none" w:sz="0" w:space="0" w:color="auto"/>
            <w:bottom w:val="none" w:sz="0" w:space="0" w:color="auto"/>
            <w:right w:val="none" w:sz="0" w:space="0" w:color="auto"/>
          </w:divBdr>
        </w:div>
      </w:divsChild>
    </w:div>
    <w:div w:id="2045135821">
      <w:bodyDiv w:val="1"/>
      <w:marLeft w:val="0"/>
      <w:marRight w:val="0"/>
      <w:marTop w:val="0"/>
      <w:marBottom w:val="0"/>
      <w:divBdr>
        <w:top w:val="none" w:sz="0" w:space="0" w:color="auto"/>
        <w:left w:val="none" w:sz="0" w:space="0" w:color="auto"/>
        <w:bottom w:val="none" w:sz="0" w:space="0" w:color="auto"/>
        <w:right w:val="none" w:sz="0" w:space="0" w:color="auto"/>
      </w:divBdr>
      <w:divsChild>
        <w:div w:id="439419790">
          <w:marLeft w:val="0"/>
          <w:marRight w:val="0"/>
          <w:marTop w:val="0"/>
          <w:marBottom w:val="0"/>
          <w:divBdr>
            <w:top w:val="none" w:sz="0" w:space="0" w:color="auto"/>
            <w:left w:val="none" w:sz="0" w:space="0" w:color="auto"/>
            <w:bottom w:val="none" w:sz="0" w:space="0" w:color="auto"/>
            <w:right w:val="none" w:sz="0" w:space="0" w:color="auto"/>
          </w:divBdr>
          <w:divsChild>
            <w:div w:id="1737313016">
              <w:marLeft w:val="0"/>
              <w:marRight w:val="0"/>
              <w:marTop w:val="0"/>
              <w:marBottom w:val="0"/>
              <w:divBdr>
                <w:top w:val="none" w:sz="0" w:space="0" w:color="auto"/>
                <w:left w:val="none" w:sz="0" w:space="0" w:color="auto"/>
                <w:bottom w:val="none" w:sz="0" w:space="0" w:color="auto"/>
                <w:right w:val="none" w:sz="0" w:space="0" w:color="auto"/>
              </w:divBdr>
              <w:divsChild>
                <w:div w:id="157609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158040">
      <w:bodyDiv w:val="1"/>
      <w:marLeft w:val="0"/>
      <w:marRight w:val="0"/>
      <w:marTop w:val="0"/>
      <w:marBottom w:val="0"/>
      <w:divBdr>
        <w:top w:val="none" w:sz="0" w:space="0" w:color="auto"/>
        <w:left w:val="none" w:sz="0" w:space="0" w:color="auto"/>
        <w:bottom w:val="none" w:sz="0" w:space="0" w:color="auto"/>
        <w:right w:val="none" w:sz="0" w:space="0" w:color="auto"/>
      </w:divBdr>
    </w:div>
    <w:div w:id="2059470006">
      <w:bodyDiv w:val="1"/>
      <w:marLeft w:val="0"/>
      <w:marRight w:val="0"/>
      <w:marTop w:val="0"/>
      <w:marBottom w:val="0"/>
      <w:divBdr>
        <w:top w:val="none" w:sz="0" w:space="0" w:color="auto"/>
        <w:left w:val="none" w:sz="0" w:space="0" w:color="auto"/>
        <w:bottom w:val="none" w:sz="0" w:space="0" w:color="auto"/>
        <w:right w:val="none" w:sz="0" w:space="0" w:color="auto"/>
      </w:divBdr>
      <w:divsChild>
        <w:div w:id="545413990">
          <w:marLeft w:val="0"/>
          <w:marRight w:val="0"/>
          <w:marTop w:val="0"/>
          <w:marBottom w:val="0"/>
          <w:divBdr>
            <w:top w:val="none" w:sz="0" w:space="0" w:color="auto"/>
            <w:left w:val="none" w:sz="0" w:space="0" w:color="auto"/>
            <w:bottom w:val="none" w:sz="0" w:space="0" w:color="auto"/>
            <w:right w:val="none" w:sz="0" w:space="0" w:color="auto"/>
          </w:divBdr>
          <w:divsChild>
            <w:div w:id="1736080133">
              <w:marLeft w:val="0"/>
              <w:marRight w:val="0"/>
              <w:marTop w:val="0"/>
              <w:marBottom w:val="0"/>
              <w:divBdr>
                <w:top w:val="none" w:sz="0" w:space="0" w:color="auto"/>
                <w:left w:val="none" w:sz="0" w:space="0" w:color="auto"/>
                <w:bottom w:val="none" w:sz="0" w:space="0" w:color="auto"/>
                <w:right w:val="none" w:sz="0" w:space="0" w:color="auto"/>
              </w:divBdr>
              <w:divsChild>
                <w:div w:id="1218542260">
                  <w:marLeft w:val="0"/>
                  <w:marRight w:val="0"/>
                  <w:marTop w:val="0"/>
                  <w:marBottom w:val="0"/>
                  <w:divBdr>
                    <w:top w:val="none" w:sz="0" w:space="0" w:color="auto"/>
                    <w:left w:val="none" w:sz="0" w:space="0" w:color="auto"/>
                    <w:bottom w:val="none" w:sz="0" w:space="0" w:color="auto"/>
                    <w:right w:val="none" w:sz="0" w:space="0" w:color="auto"/>
                  </w:divBdr>
                  <w:divsChild>
                    <w:div w:id="143151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9181362">
      <w:bodyDiv w:val="1"/>
      <w:marLeft w:val="0"/>
      <w:marRight w:val="0"/>
      <w:marTop w:val="0"/>
      <w:marBottom w:val="0"/>
      <w:divBdr>
        <w:top w:val="none" w:sz="0" w:space="0" w:color="auto"/>
        <w:left w:val="none" w:sz="0" w:space="0" w:color="auto"/>
        <w:bottom w:val="none" w:sz="0" w:space="0" w:color="auto"/>
        <w:right w:val="none" w:sz="0" w:space="0" w:color="auto"/>
      </w:divBdr>
      <w:divsChild>
        <w:div w:id="1331640857">
          <w:marLeft w:val="0"/>
          <w:marRight w:val="0"/>
          <w:marTop w:val="0"/>
          <w:marBottom w:val="0"/>
          <w:divBdr>
            <w:top w:val="none" w:sz="0" w:space="0" w:color="auto"/>
            <w:left w:val="none" w:sz="0" w:space="0" w:color="auto"/>
            <w:bottom w:val="none" w:sz="0" w:space="0" w:color="auto"/>
            <w:right w:val="none" w:sz="0" w:space="0" w:color="auto"/>
          </w:divBdr>
        </w:div>
      </w:divsChild>
    </w:div>
    <w:div w:id="2086536594">
      <w:bodyDiv w:val="1"/>
      <w:marLeft w:val="0"/>
      <w:marRight w:val="0"/>
      <w:marTop w:val="0"/>
      <w:marBottom w:val="0"/>
      <w:divBdr>
        <w:top w:val="none" w:sz="0" w:space="0" w:color="auto"/>
        <w:left w:val="none" w:sz="0" w:space="0" w:color="auto"/>
        <w:bottom w:val="none" w:sz="0" w:space="0" w:color="auto"/>
        <w:right w:val="none" w:sz="0" w:space="0" w:color="auto"/>
      </w:divBdr>
    </w:div>
    <w:div w:id="2121794416">
      <w:bodyDiv w:val="1"/>
      <w:marLeft w:val="0"/>
      <w:marRight w:val="0"/>
      <w:marTop w:val="0"/>
      <w:marBottom w:val="0"/>
      <w:divBdr>
        <w:top w:val="none" w:sz="0" w:space="0" w:color="auto"/>
        <w:left w:val="none" w:sz="0" w:space="0" w:color="auto"/>
        <w:bottom w:val="none" w:sz="0" w:space="0" w:color="auto"/>
        <w:right w:val="none" w:sz="0" w:space="0" w:color="auto"/>
      </w:divBdr>
      <w:divsChild>
        <w:div w:id="1355620528">
          <w:marLeft w:val="0"/>
          <w:marRight w:val="0"/>
          <w:marTop w:val="0"/>
          <w:marBottom w:val="0"/>
          <w:divBdr>
            <w:top w:val="none" w:sz="0" w:space="0" w:color="auto"/>
            <w:left w:val="none" w:sz="0" w:space="0" w:color="auto"/>
            <w:bottom w:val="none" w:sz="0" w:space="0" w:color="auto"/>
            <w:right w:val="none" w:sz="0" w:space="0" w:color="auto"/>
          </w:divBdr>
        </w:div>
      </w:divsChild>
    </w:div>
    <w:div w:id="2129350594">
      <w:bodyDiv w:val="1"/>
      <w:marLeft w:val="0"/>
      <w:marRight w:val="0"/>
      <w:marTop w:val="0"/>
      <w:marBottom w:val="0"/>
      <w:divBdr>
        <w:top w:val="none" w:sz="0" w:space="0" w:color="auto"/>
        <w:left w:val="none" w:sz="0" w:space="0" w:color="auto"/>
        <w:bottom w:val="none" w:sz="0" w:space="0" w:color="auto"/>
        <w:right w:val="none" w:sz="0" w:space="0" w:color="auto"/>
      </w:divBdr>
      <w:divsChild>
        <w:div w:id="485242830">
          <w:marLeft w:val="0"/>
          <w:marRight w:val="0"/>
          <w:marTop w:val="0"/>
          <w:marBottom w:val="0"/>
          <w:divBdr>
            <w:top w:val="none" w:sz="0" w:space="0" w:color="auto"/>
            <w:left w:val="none" w:sz="0" w:space="0" w:color="auto"/>
            <w:bottom w:val="none" w:sz="0" w:space="0" w:color="auto"/>
            <w:right w:val="none" w:sz="0" w:space="0" w:color="auto"/>
          </w:divBdr>
        </w:div>
        <w:div w:id="1700545313">
          <w:marLeft w:val="0"/>
          <w:marRight w:val="0"/>
          <w:marTop w:val="0"/>
          <w:marBottom w:val="0"/>
          <w:divBdr>
            <w:top w:val="none" w:sz="0" w:space="0" w:color="auto"/>
            <w:left w:val="none" w:sz="0" w:space="0" w:color="auto"/>
            <w:bottom w:val="none" w:sz="0" w:space="0" w:color="auto"/>
            <w:right w:val="none" w:sz="0" w:space="0" w:color="auto"/>
          </w:divBdr>
        </w:div>
        <w:div w:id="1527210038">
          <w:marLeft w:val="0"/>
          <w:marRight w:val="0"/>
          <w:marTop w:val="0"/>
          <w:marBottom w:val="0"/>
          <w:divBdr>
            <w:top w:val="none" w:sz="0" w:space="0" w:color="auto"/>
            <w:left w:val="none" w:sz="0" w:space="0" w:color="auto"/>
            <w:bottom w:val="none" w:sz="0" w:space="0" w:color="auto"/>
            <w:right w:val="none" w:sz="0" w:space="0" w:color="auto"/>
          </w:divBdr>
        </w:div>
        <w:div w:id="787238634">
          <w:marLeft w:val="0"/>
          <w:marRight w:val="0"/>
          <w:marTop w:val="0"/>
          <w:marBottom w:val="0"/>
          <w:divBdr>
            <w:top w:val="none" w:sz="0" w:space="0" w:color="auto"/>
            <w:left w:val="none" w:sz="0" w:space="0" w:color="auto"/>
            <w:bottom w:val="none" w:sz="0" w:space="0" w:color="auto"/>
            <w:right w:val="none" w:sz="0" w:space="0" w:color="auto"/>
          </w:divBdr>
        </w:div>
      </w:divsChild>
    </w:div>
    <w:div w:id="2130970720">
      <w:bodyDiv w:val="1"/>
      <w:marLeft w:val="0"/>
      <w:marRight w:val="0"/>
      <w:marTop w:val="0"/>
      <w:marBottom w:val="0"/>
      <w:divBdr>
        <w:top w:val="none" w:sz="0" w:space="0" w:color="auto"/>
        <w:left w:val="none" w:sz="0" w:space="0" w:color="auto"/>
        <w:bottom w:val="none" w:sz="0" w:space="0" w:color="auto"/>
        <w:right w:val="none" w:sz="0" w:space="0" w:color="auto"/>
      </w:divBdr>
      <w:divsChild>
        <w:div w:id="205679273">
          <w:marLeft w:val="0"/>
          <w:marRight w:val="0"/>
          <w:marTop w:val="0"/>
          <w:marBottom w:val="0"/>
          <w:divBdr>
            <w:top w:val="none" w:sz="0" w:space="0" w:color="auto"/>
            <w:left w:val="none" w:sz="0" w:space="0" w:color="auto"/>
            <w:bottom w:val="none" w:sz="0" w:space="0" w:color="auto"/>
            <w:right w:val="none" w:sz="0" w:space="0" w:color="auto"/>
          </w:divBdr>
          <w:divsChild>
            <w:div w:id="1050496880">
              <w:marLeft w:val="0"/>
              <w:marRight w:val="0"/>
              <w:marTop w:val="0"/>
              <w:marBottom w:val="0"/>
              <w:divBdr>
                <w:top w:val="none" w:sz="0" w:space="0" w:color="auto"/>
                <w:left w:val="none" w:sz="0" w:space="0" w:color="auto"/>
                <w:bottom w:val="none" w:sz="0" w:space="0" w:color="auto"/>
                <w:right w:val="none" w:sz="0" w:space="0" w:color="auto"/>
              </w:divBdr>
              <w:divsChild>
                <w:div w:id="106556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497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thorben-janssen.com/mapping-arrays-with-hibernate/" TargetMode="External"/><Relationship Id="rId21" Type="http://schemas.openxmlformats.org/officeDocument/2006/relationships/hyperlink" Target="https://docs.jboss.org/hibernate/orm/5.4/javadocs/org/hibernate/annotations/JoinColumnOrFormula.html" TargetMode="External"/><Relationship Id="rId34" Type="http://schemas.openxmlformats.org/officeDocument/2006/relationships/hyperlink" Target="https://docs.jboss.org/hibernate/orm/5.4/userguide/html_single/Hibernate_User_Guide.html" TargetMode="External"/><Relationship Id="rId42" Type="http://schemas.openxmlformats.org/officeDocument/2006/relationships/image" Target="media/image4.gif"/><Relationship Id="rId47" Type="http://schemas.openxmlformats.org/officeDocument/2006/relationships/hyperlink" Target="https://stackoverflow.com/questions/16162357/transaction-isolation-levels-relation-with-locks-on-table" TargetMode="External"/><Relationship Id="rId50" Type="http://schemas.openxmlformats.org/officeDocument/2006/relationships/hyperlink" Target="https://stackoverflow.com/questions/1962525/persistence-unit-as-resource-local-or-jta" TargetMode="External"/><Relationship Id="rId55" Type="http://schemas.openxmlformats.org/officeDocument/2006/relationships/hyperlink" Target="https://docs.jboss.org/hibernate/orm/5.4/javadocs/org/hibernate/annotations/OptimisticLockType.html" TargetMode="External"/><Relationship Id="rId63" Type="http://schemas.openxmlformats.org/officeDocument/2006/relationships/hyperlink" Target="https://javaee.github.io/javaee-spec/javadocs/javax/persistence/FetchType.html" TargetMode="External"/><Relationship Id="rId68" Type="http://schemas.openxmlformats.org/officeDocument/2006/relationships/hyperlink" Target="https://docs.jboss.org/hibernate/orm/5.4/userguide/html_single/Hibernate_User_Guide.html" TargetMode="External"/><Relationship Id="rId76" Type="http://schemas.openxmlformats.org/officeDocument/2006/relationships/hyperlink" Target="https://docs.jboss.org/hibernate/orm/5.4/javadocs/org/hibernate/cache/spi/RegionFactory.html" TargetMode="External"/><Relationship Id="rId84" Type="http://schemas.openxmlformats.org/officeDocument/2006/relationships/hyperlink" Target="https://www.baeldung.com/hibernate-second-level-cache" TargetMode="External"/><Relationship Id="rId89" Type="http://schemas.openxmlformats.org/officeDocument/2006/relationships/hyperlink" Target="https://vladmihalcea.com/tutorials/hibernate/" TargetMode="External"/><Relationship Id="rId97" Type="http://schemas.openxmlformats.org/officeDocument/2006/relationships/hyperlink" Target="https://thorben-janssen.com/hibernate-tips-remove-entities-persistence-context/" TargetMode="External"/><Relationship Id="rId7" Type="http://schemas.openxmlformats.org/officeDocument/2006/relationships/hyperlink" Target="http://learningviacode.blogspot.com/2012/02/first-level-cache-and-repeatable-reads.html%20-%20&#1082;&#1088;&#1072;&#1090;&#1082;&#1086;&#1077;%20&#1074;&#1074;&#1077;&#1076;&#1077;&#1085;&#1080;&#1077;" TargetMode="External"/><Relationship Id="rId71" Type="http://schemas.openxmlformats.org/officeDocument/2006/relationships/hyperlink" Target="https://stackoverflow.com/questions/45670583/how-hibernate-batch-insert-works" TargetMode="External"/><Relationship Id="rId92" Type="http://schemas.openxmlformats.org/officeDocument/2006/relationships/hyperlink" Target="https://docs.oracle.com/html/E13946_04/" TargetMode="External"/><Relationship Id="rId2" Type="http://schemas.openxmlformats.org/officeDocument/2006/relationships/styles" Target="styles.xml"/><Relationship Id="rId16" Type="http://schemas.openxmlformats.org/officeDocument/2006/relationships/hyperlink" Target="https://docs.jboss.org/hibernate/orm/current/userguide/html_single/Hibernate_User_Guide.html" TargetMode="External"/><Relationship Id="rId29" Type="http://schemas.openxmlformats.org/officeDocument/2006/relationships/hyperlink" Target="https://javaee.github.io/javaee-spec/javadocs/javax/persistence/Index.html" TargetMode="External"/><Relationship Id="rId11" Type="http://schemas.openxmlformats.org/officeDocument/2006/relationships/hyperlink" Target="http://docs.oracle.com/javaee/7/api/javax/persistence/AttributeOverride.html" TargetMode="External"/><Relationship Id="rId24" Type="http://schemas.openxmlformats.org/officeDocument/2006/relationships/hyperlink" Target="https://docs.jboss.org/hibernate/orm/5.4/javadocs/org/hibernate/annotations/OrderBy.html" TargetMode="External"/><Relationship Id="rId32" Type="http://schemas.openxmlformats.org/officeDocument/2006/relationships/hyperlink" Target="https://docs.jboss.org/hibernate/orm/5.4/userguide/html_single/Hibernate_User_Guide.html" TargetMode="External"/><Relationship Id="rId37" Type="http://schemas.openxmlformats.org/officeDocument/2006/relationships/hyperlink" Target="https://docs.jboss.org/hibernate/orm/5.4/userguide/html_single/Hibernate_User_Guide.html" TargetMode="External"/><Relationship Id="rId40" Type="http://schemas.openxmlformats.org/officeDocument/2006/relationships/hyperlink" Target="https://docs.oracle.com/javase/8/docs/api/java/sql/Connection.html" TargetMode="External"/><Relationship Id="rId45" Type="http://schemas.openxmlformats.org/officeDocument/2006/relationships/hyperlink" Target="https://vladmihalcea.com/a-beginners-guide-to-transaction-isolation-levels-in-enterprise-java/" TargetMode="External"/><Relationship Id="rId53" Type="http://schemas.openxmlformats.org/officeDocument/2006/relationships/hyperlink" Target="https://stackoverflow.com/questions/8769308/what-is-the-need-for-an-unsaved-value-attribute-in-hibernate" TargetMode="External"/><Relationship Id="rId58" Type="http://schemas.openxmlformats.org/officeDocument/2006/relationships/hyperlink" Target="https://hibernate.atlassian.net/browse/HHH-9636" TargetMode="External"/><Relationship Id="rId66" Type="http://schemas.openxmlformats.org/officeDocument/2006/relationships/hyperlink" Target="https://docs.jboss.org/hibernate/orm/5.4/userguide/html_single/Hibernate_User_Guide.html" TargetMode="External"/><Relationship Id="rId74" Type="http://schemas.openxmlformats.org/officeDocument/2006/relationships/hyperlink" Target="https://docs.jboss.org/hibernate/orm/5.4/userguide/html_single/Hibernate_User_Guide.html" TargetMode="External"/><Relationship Id="rId79" Type="http://schemas.openxmlformats.org/officeDocument/2006/relationships/hyperlink" Target="https://docs.jboss.org/hibernate/orm/5.4/userguide/html_single/Hibernate_User_Guide.html" TargetMode="External"/><Relationship Id="rId87" Type="http://schemas.openxmlformats.org/officeDocument/2006/relationships/hyperlink" Target="https://habr.com/ru/post/265061/" TargetMode="External"/><Relationship Id="rId5" Type="http://schemas.openxmlformats.org/officeDocument/2006/relationships/image" Target="media/image1.png"/><Relationship Id="rId61" Type="http://schemas.openxmlformats.org/officeDocument/2006/relationships/hyperlink" Target="https://docs.jboss.org/hibernate/orm/5.4/javadocs/org/hibernate/annotations/LazyCollection.html" TargetMode="External"/><Relationship Id="rId82" Type="http://schemas.openxmlformats.org/officeDocument/2006/relationships/hyperlink" Target="https://javaee.github.io/javaee-spec/javadocs/javax/persistence/CacheRetrieveMode.html" TargetMode="External"/><Relationship Id="rId90" Type="http://schemas.openxmlformats.org/officeDocument/2006/relationships/hyperlink" Target="https://thorben-janssen.com/naturalid-good-way-persist-natural-ids-hibernate/" TargetMode="External"/><Relationship Id="rId95" Type="http://schemas.openxmlformats.org/officeDocument/2006/relationships/hyperlink" Target="https://www.baeldung.com/delete-with-hibernate" TargetMode="External"/><Relationship Id="rId19" Type="http://schemas.openxmlformats.org/officeDocument/2006/relationships/hyperlink" Target="https://docs.jboss.org/hibernate/orm/5.4/javadocs/org/hibernate/annotations/LazyToOne.html" TargetMode="External"/><Relationship Id="rId14" Type="http://schemas.openxmlformats.org/officeDocument/2006/relationships/hyperlink" Target="https://www.youtube.com/watch?v=3RGw86dQnBE" TargetMode="External"/><Relationship Id="rId22" Type="http://schemas.openxmlformats.org/officeDocument/2006/relationships/hyperlink" Target="https://docs.jboss.org/hibernate/orm/5.4/javadocs/org/hibernate/annotations/ListIndexBase.html" TargetMode="External"/><Relationship Id="rId27" Type="http://schemas.openxmlformats.org/officeDocument/2006/relationships/hyperlink" Target="https://docs.jboss.org/hibernate/orm/5.4/javadocs/org/hibernate/annotations/ColumnDefault.html" TargetMode="External"/><Relationship Id="rId30" Type="http://schemas.openxmlformats.org/officeDocument/2006/relationships/hyperlink" Target="https://docs.jboss.org/hibernate/orm/5.4/javadocs/org/hibernate/Session.html" TargetMode="External"/><Relationship Id="rId35" Type="http://schemas.openxmlformats.org/officeDocument/2006/relationships/hyperlink" Target="https://docs.jboss.org/hibernate/orm/5.4/userguide/html_single/Hibernate_User_Guide.html" TargetMode="External"/><Relationship Id="rId43" Type="http://schemas.openxmlformats.org/officeDocument/2006/relationships/image" Target="media/image5.gif"/><Relationship Id="rId48" Type="http://schemas.openxmlformats.org/officeDocument/2006/relationships/hyperlink" Target="https://retool.com/blog/isolation-levels-and-locking-in-relational-databases/" TargetMode="External"/><Relationship Id="rId56" Type="http://schemas.openxmlformats.org/officeDocument/2006/relationships/hyperlink" Target="https://javaee.github.io/javaee-spec/javadocs/javax/persistence/LockModeType.html" TargetMode="External"/><Relationship Id="rId64" Type="http://schemas.openxmlformats.org/officeDocument/2006/relationships/hyperlink" Target="https://docs.jboss.org/hibernate/orm/5.4/userguide/html_single/Hibernate_User_Guide.html" TargetMode="External"/><Relationship Id="rId69" Type="http://schemas.openxmlformats.org/officeDocument/2006/relationships/hyperlink" Target="https://docs.jboss.org/hibernate/orm/5.4/userguide/html_single/Hibernate_User_Guide.html" TargetMode="External"/><Relationship Id="rId77" Type="http://schemas.openxmlformats.org/officeDocument/2006/relationships/hyperlink" Target="https://javaee.github.io/javaee-spec/javadocs/javax/persistence/Cacheable.html" TargetMode="External"/><Relationship Id="rId100" Type="http://schemas.openxmlformats.org/officeDocument/2006/relationships/fontTable" Target="fontTable.xml"/><Relationship Id="rId8" Type="http://schemas.openxmlformats.org/officeDocument/2006/relationships/hyperlink" Target="https://www.baeldung.com/hibernate-custom-types" TargetMode="External"/><Relationship Id="rId51" Type="http://schemas.openxmlformats.org/officeDocument/2006/relationships/hyperlink" Target="https://stackoverflow.com/questions/22646226/how-are-locking-mechanisms-pessimistic-optimistic-related-to-database-transact" TargetMode="External"/><Relationship Id="rId72" Type="http://schemas.openxmlformats.org/officeDocument/2006/relationships/hyperlink" Target="https://stackoverflow.com/questions/4384515/need-enough-information-about-stateless-session-in-hibernate" TargetMode="External"/><Relationship Id="rId80" Type="http://schemas.openxmlformats.org/officeDocument/2006/relationships/hyperlink" Target="https://docs.jboss.org/hibernate/orm/5.4/javadocs/org/hibernate/CacheMode.html" TargetMode="External"/><Relationship Id="rId85" Type="http://schemas.openxmlformats.org/officeDocument/2006/relationships/hyperlink" Target="https://docs.jboss.org/hibernate/orm/5.4/userguide/html_single/Hibernate_User_Guide.html" TargetMode="External"/><Relationship Id="rId93" Type="http://schemas.openxmlformats.org/officeDocument/2006/relationships/hyperlink" Target="https://habr.com/ru/post/135176/" TargetMode="External"/><Relationship Id="rId98" Type="http://schemas.openxmlformats.org/officeDocument/2006/relationships/hyperlink" Target="https://howtodoinjava.com/hibernate/hibernate-c3p0-connection-pool-configuration-tutorial/" TargetMode="External"/><Relationship Id="rId3" Type="http://schemas.openxmlformats.org/officeDocument/2006/relationships/settings" Target="settings.xml"/><Relationship Id="rId12" Type="http://schemas.openxmlformats.org/officeDocument/2006/relationships/hyperlink" Target="http://docs.oracle.com/javaee/7/api/javax/persistence/AssociationOverride.html" TargetMode="External"/><Relationship Id="rId17" Type="http://schemas.openxmlformats.org/officeDocument/2006/relationships/hyperlink" Target="https://docs.jboss.org/hibernate/orm/5.3/javadocs/org/hibernate/annotations/GeneratorType.html" TargetMode="External"/><Relationship Id="rId25" Type="http://schemas.openxmlformats.org/officeDocument/2006/relationships/hyperlink" Target="https://www.baeldung.com/hibernate-persisting-maps" TargetMode="External"/><Relationship Id="rId33" Type="http://schemas.openxmlformats.org/officeDocument/2006/relationships/hyperlink" Target="https://docs.jboss.org/hibernate/orm/5.4/userguide/html_single/Hibernate_User_Guide.html" TargetMode="External"/><Relationship Id="rId38" Type="http://schemas.openxmlformats.org/officeDocument/2006/relationships/hyperlink" Target="https://docs.jboss.org/hibernate/orm/5.4/userguide/html_single/Hibernate_User_Guide.html" TargetMode="External"/><Relationship Id="rId46" Type="http://schemas.openxmlformats.org/officeDocument/2006/relationships/hyperlink" Target="https://vladmihalcea.com/a-beginners-guide-to-acid-and-database-transactions/" TargetMode="External"/><Relationship Id="rId59" Type="http://schemas.openxmlformats.org/officeDocument/2006/relationships/hyperlink" Target="https://www.baeldung.com/jpa-entity-graph" TargetMode="External"/><Relationship Id="rId67" Type="http://schemas.openxmlformats.org/officeDocument/2006/relationships/hyperlink" Target="https://javaee.github.io/javaee-spec/javadocs/javax/persistence/FetchType.html" TargetMode="External"/><Relationship Id="rId20" Type="http://schemas.openxmlformats.org/officeDocument/2006/relationships/hyperlink" Target="https://docs.jboss.org/hibernate/orm/5.4/javadocs/org/hibernate/annotations/JoinFormula.html" TargetMode="External"/><Relationship Id="rId41" Type="http://schemas.openxmlformats.org/officeDocument/2006/relationships/hyperlink" Target="https://docs.oracle.com/javase/8/docs/api/java/sql/Connection.html" TargetMode="External"/><Relationship Id="rId54" Type="http://schemas.openxmlformats.org/officeDocument/2006/relationships/hyperlink" Target="https://docs.jboss.org/hibernate/orm/5.4/javadocs/org/hibernate/annotations/OptimisticLocking.html" TargetMode="External"/><Relationship Id="rId62" Type="http://schemas.openxmlformats.org/officeDocument/2006/relationships/hyperlink" Target="https://docs.jboss.org/hibernate/orm/5.4/javadocs/org/hibernate/annotations/LazyCollectionOption.html" TargetMode="External"/><Relationship Id="rId70" Type="http://schemas.openxmlformats.org/officeDocument/2006/relationships/hyperlink" Target="https://docs.jboss.org/hibernate/orm/5.4/userguide/html_single/Hibernate_User_Guide.html" TargetMode="External"/><Relationship Id="rId75" Type="http://schemas.openxmlformats.org/officeDocument/2006/relationships/hyperlink" Target="https://docs.jboss.org/hibernate/orm/5.4/userguide/html_single/Hibernate_User_Guide.html" TargetMode="External"/><Relationship Id="rId83" Type="http://schemas.openxmlformats.org/officeDocument/2006/relationships/hyperlink" Target="https://docs.jboss.org/hibernate/orm/5.4/javadocs/org/hibernate/stat/Statistics.html" TargetMode="External"/><Relationship Id="rId88" Type="http://schemas.openxmlformats.org/officeDocument/2006/relationships/hyperlink" Target="https://www.java67.com/2017/10/difference-between-first-level-and-second-level-cache-in-Hibernate.html" TargetMode="External"/><Relationship Id="rId91" Type="http://schemas.openxmlformats.org/officeDocument/2006/relationships/hyperlink" Target="https://thorben-janssen.com/naturalid-good-way-persist-natural-ids-hibernate/" TargetMode="External"/><Relationship Id="rId96" Type="http://schemas.openxmlformats.org/officeDocument/2006/relationships/hyperlink" Target="https://www.red-gate.com/simple-talk/sql/database-administration/using-migration-scripts-in-database-deployments/"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docs.jboss.org/hibernate/orm/current/userguide/html_single/Hibernate_User_Guide.html" TargetMode="External"/><Relationship Id="rId23" Type="http://schemas.openxmlformats.org/officeDocument/2006/relationships/hyperlink" Target="https://javaee.github.io/javaee-spec/javadocs/javax/persistence/OrderBy.html" TargetMode="External"/><Relationship Id="rId28" Type="http://schemas.openxmlformats.org/officeDocument/2006/relationships/hyperlink" Target="https://javaee.github.io/javaee-spec/javadocs/javax/persistence/UniqueConstraint.html" TargetMode="External"/><Relationship Id="rId36" Type="http://schemas.openxmlformats.org/officeDocument/2006/relationships/hyperlink" Target="https://docs.jboss.org/hibernate/orm/5.4/userguide/html_single/Hibernate_User_Guide.html" TargetMode="External"/><Relationship Id="rId49" Type="http://schemas.openxmlformats.org/officeDocument/2006/relationships/hyperlink" Target="https://docs.jboss.org/hibernate/orm/5.4/javadocs/org/hibernate/resource/jdbc/spi/PhysicalConnectionHandlingMode.html" TargetMode="External"/><Relationship Id="rId57" Type="http://schemas.openxmlformats.org/officeDocument/2006/relationships/hyperlink" Target="https://javaee.github.io/javaee-spec/javadocs/javax/persistence/PessimisticLockScope.html" TargetMode="External"/><Relationship Id="rId10" Type="http://schemas.openxmlformats.org/officeDocument/2006/relationships/hyperlink" Target="https://www.youtube.com/watch?v=uZXfZZ59cjU" TargetMode="External"/><Relationship Id="rId31" Type="http://schemas.openxmlformats.org/officeDocument/2006/relationships/hyperlink" Target="https://docs.jboss.org/hibernate/orm/5.4/javadocs/org/hibernate/Session.html" TargetMode="External"/><Relationship Id="rId44" Type="http://schemas.openxmlformats.org/officeDocument/2006/relationships/image" Target="media/image6.gif"/><Relationship Id="rId52" Type="http://schemas.openxmlformats.org/officeDocument/2006/relationships/hyperlink" Target="https://apacheignite.readme.io/docs/concurrency-modes-and-isolation-levels" TargetMode="External"/><Relationship Id="rId60" Type="http://schemas.openxmlformats.org/officeDocument/2006/relationships/hyperlink" Target="https://javaee.github.io/javaee-spec/javadocs/javax/persistence/NamedSubgraph.html" TargetMode="External"/><Relationship Id="rId65" Type="http://schemas.openxmlformats.org/officeDocument/2006/relationships/hyperlink" Target="https://docs.jboss.org/hibernate/orm/5.4/userguide/html_single/Hibernate_User_Guide.html" TargetMode="External"/><Relationship Id="rId73" Type="http://schemas.openxmlformats.org/officeDocument/2006/relationships/hyperlink" Target="https://docs.jboss.org/hibernate/orm/5.4/userguide/html_single/Hibernate_User_Guide.html" TargetMode="External"/><Relationship Id="rId78" Type="http://schemas.openxmlformats.org/officeDocument/2006/relationships/hyperlink" Target="https://docs.jboss.org/hibernate/orm/5.4/javadocs/org/hibernate/annotations/Cache.html" TargetMode="External"/><Relationship Id="rId81" Type="http://schemas.openxmlformats.org/officeDocument/2006/relationships/hyperlink" Target="https://javaee.github.io/javaee-spec/javadocs/javax/persistence/CacheStoreMode.html" TargetMode="External"/><Relationship Id="rId86" Type="http://schemas.openxmlformats.org/officeDocument/2006/relationships/hyperlink" Target="https://docs.jboss.org/hibernate/orm/5.4/userguide/html_single/Hibernate_User_Guide.html" TargetMode="External"/><Relationship Id="rId94" Type="http://schemas.openxmlformats.org/officeDocument/2006/relationships/hyperlink" Target="https://dzone.com/articles/resource-local-vs-jta-transaction-types-and-payara" TargetMode="External"/><Relationship Id="rId99" Type="http://schemas.openxmlformats.org/officeDocument/2006/relationships/hyperlink" Target="https://eng.fitbit.com/instrumenting-hibernate-connection-providers/" TargetMode="External"/><Relationship Id="rId10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jboss.org/hibernate/orm/5.4/userguide/html_single/Hibernate_User_Guide.html" TargetMode="External"/><Relationship Id="rId13" Type="http://schemas.openxmlformats.org/officeDocument/2006/relationships/hyperlink" Target="https://docs.jboss.org/hibernate/orm/5.3/javadocs/org/hibernate/annotations/Tuplizer.html" TargetMode="External"/><Relationship Id="rId18" Type="http://schemas.openxmlformats.org/officeDocument/2006/relationships/image" Target="media/image3.png"/><Relationship Id="rId39" Type="http://schemas.openxmlformats.org/officeDocument/2006/relationships/hyperlink" Target="https://docs.jboss.org/hibernate/orm/5.4/userguide/html_single/Hibernate_User_Gu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11190</TotalTime>
  <Pages>52</Pages>
  <Words>17721</Words>
  <Characters>101014</Characters>
  <Application>Microsoft Office Word</Application>
  <DocSecurity>0</DocSecurity>
  <Lines>841</Lines>
  <Paragraphs>236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RePack by SPecialiST</Company>
  <LinksUpToDate>false</LinksUpToDate>
  <CharactersWithSpaces>118499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VPortyanko</cp:lastModifiedBy>
  <cp:revision>465</cp:revision>
  <cp:lastPrinted>2020-10-30T07:01:00Z</cp:lastPrinted>
  <dcterms:created xsi:type="dcterms:W3CDTF">2020-10-28T13:42:00Z</dcterms:created>
  <dcterms:modified xsi:type="dcterms:W3CDTF">2021-02-18T14:42:00Z</dcterms:modified>
</cp:coreProperties>
</file>